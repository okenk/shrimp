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A9F95" w14:textId="67BF9B00" w:rsidR="0091647B" w:rsidRPr="005F03EE" w:rsidRDefault="00FD3C2D" w:rsidP="00354A5E">
      <w:pPr>
        <w:spacing w:after="0" w:line="480" w:lineRule="auto"/>
        <w:rPr>
          <w:rFonts w:ascii="Times New Roman" w:hAnsi="Times New Roman" w:cs="Times New Roman"/>
          <w:b/>
          <w:bCs/>
          <w:sz w:val="24"/>
          <w:szCs w:val="24"/>
        </w:rPr>
      </w:pPr>
      <w:r w:rsidRPr="005F03EE">
        <w:rPr>
          <w:rFonts w:ascii="Times New Roman" w:hAnsi="Times New Roman" w:cs="Times New Roman"/>
          <w:b/>
          <w:bCs/>
          <w:sz w:val="24"/>
          <w:szCs w:val="24"/>
        </w:rPr>
        <w:t xml:space="preserve">Variability in </w:t>
      </w:r>
      <w:r w:rsidR="00061608" w:rsidRPr="005F03EE">
        <w:rPr>
          <w:rFonts w:ascii="Times New Roman" w:hAnsi="Times New Roman" w:cs="Times New Roman"/>
          <w:b/>
          <w:bCs/>
          <w:sz w:val="24"/>
          <w:szCs w:val="24"/>
        </w:rPr>
        <w:t xml:space="preserve">somatic </w:t>
      </w:r>
      <w:r w:rsidRPr="005F03EE">
        <w:rPr>
          <w:rFonts w:ascii="Times New Roman" w:hAnsi="Times New Roman" w:cs="Times New Roman"/>
          <w:b/>
          <w:bCs/>
          <w:sz w:val="24"/>
          <w:szCs w:val="24"/>
        </w:rPr>
        <w:t xml:space="preserve">growth </w:t>
      </w:r>
      <w:r w:rsidR="005C171A" w:rsidRPr="005F03EE">
        <w:rPr>
          <w:rFonts w:ascii="Times New Roman" w:hAnsi="Times New Roman" w:cs="Times New Roman"/>
          <w:b/>
          <w:bCs/>
          <w:sz w:val="24"/>
          <w:szCs w:val="24"/>
        </w:rPr>
        <w:t xml:space="preserve">over time and space determines optimal season-opening date in the Oregon </w:t>
      </w:r>
      <w:r w:rsidR="00D60E0B">
        <w:rPr>
          <w:rFonts w:ascii="Times New Roman" w:hAnsi="Times New Roman" w:cs="Times New Roman"/>
          <w:b/>
          <w:bCs/>
          <w:sz w:val="24"/>
          <w:szCs w:val="24"/>
        </w:rPr>
        <w:t>ocean</w:t>
      </w:r>
      <w:r w:rsidR="005C171A" w:rsidRPr="005F03EE">
        <w:rPr>
          <w:rFonts w:ascii="Times New Roman" w:hAnsi="Times New Roman" w:cs="Times New Roman"/>
          <w:b/>
          <w:bCs/>
          <w:sz w:val="24"/>
          <w:szCs w:val="24"/>
        </w:rPr>
        <w:t xml:space="preserve"> shrimp (</w:t>
      </w:r>
      <w:r w:rsidR="005C171A" w:rsidRPr="005F03EE">
        <w:rPr>
          <w:rFonts w:ascii="Times New Roman" w:hAnsi="Times New Roman" w:cs="Times New Roman"/>
          <w:b/>
          <w:bCs/>
          <w:i/>
          <w:sz w:val="24"/>
          <w:szCs w:val="24"/>
        </w:rPr>
        <w:t>Pandalus jordani</w:t>
      </w:r>
      <w:r w:rsidR="005C171A" w:rsidRPr="005F03EE">
        <w:rPr>
          <w:rFonts w:ascii="Times New Roman" w:hAnsi="Times New Roman" w:cs="Times New Roman"/>
          <w:b/>
          <w:bCs/>
          <w:sz w:val="24"/>
          <w:szCs w:val="24"/>
        </w:rPr>
        <w:t>) fishery</w:t>
      </w:r>
    </w:p>
    <w:p w14:paraId="6C68F815" w14:textId="77777777" w:rsidR="001E0E4E" w:rsidRPr="0091647B" w:rsidRDefault="001E0E4E" w:rsidP="00354A5E">
      <w:pPr>
        <w:spacing w:after="0" w:line="480" w:lineRule="auto"/>
        <w:rPr>
          <w:rFonts w:ascii="Times New Roman" w:hAnsi="Times New Roman" w:cs="Times New Roman"/>
          <w:sz w:val="24"/>
          <w:szCs w:val="24"/>
        </w:rPr>
      </w:pPr>
    </w:p>
    <w:p w14:paraId="12023F7C" w14:textId="36429E3A" w:rsidR="0091647B" w:rsidRPr="005F03EE" w:rsidRDefault="0091647B" w:rsidP="00354A5E">
      <w:pPr>
        <w:spacing w:after="0" w:line="480" w:lineRule="auto"/>
        <w:rPr>
          <w:rFonts w:ascii="Times New Roman" w:hAnsi="Times New Roman" w:cs="Times New Roman"/>
          <w:b/>
          <w:bCs/>
          <w:sz w:val="24"/>
          <w:szCs w:val="24"/>
          <w:vertAlign w:val="superscript"/>
        </w:rPr>
      </w:pPr>
      <w:r w:rsidRPr="005F03EE">
        <w:rPr>
          <w:rFonts w:ascii="Times New Roman" w:hAnsi="Times New Roman" w:cs="Times New Roman"/>
          <w:b/>
          <w:bCs/>
          <w:sz w:val="24"/>
          <w:szCs w:val="24"/>
        </w:rPr>
        <w:t xml:space="preserve">Kiva L. </w:t>
      </w:r>
      <w:proofErr w:type="spellStart"/>
      <w:r w:rsidRPr="005F03EE">
        <w:rPr>
          <w:rFonts w:ascii="Times New Roman" w:hAnsi="Times New Roman" w:cs="Times New Roman"/>
          <w:b/>
          <w:bCs/>
          <w:sz w:val="24"/>
          <w:szCs w:val="24"/>
        </w:rPr>
        <w:t>Oken</w:t>
      </w:r>
      <w:r w:rsidR="005C1025" w:rsidRPr="005F03EE">
        <w:rPr>
          <w:rFonts w:ascii="Times New Roman" w:hAnsi="Times New Roman" w:cs="Times New Roman"/>
          <w:b/>
          <w:bCs/>
          <w:sz w:val="24"/>
          <w:szCs w:val="24"/>
          <w:vertAlign w:val="superscript"/>
        </w:rPr>
        <w:t>a</w:t>
      </w:r>
      <w:proofErr w:type="spellEnd"/>
      <w:r w:rsidRPr="005F03EE">
        <w:rPr>
          <w:rFonts w:ascii="Times New Roman" w:hAnsi="Times New Roman" w:cs="Times New Roman"/>
          <w:b/>
          <w:bCs/>
          <w:sz w:val="24"/>
          <w:szCs w:val="24"/>
          <w:vertAlign w:val="superscript"/>
        </w:rPr>
        <w:t>*</w:t>
      </w:r>
      <w:r w:rsidRPr="005F03EE">
        <w:rPr>
          <w:rFonts w:ascii="Times New Roman" w:hAnsi="Times New Roman" w:cs="Times New Roman"/>
          <w:b/>
          <w:bCs/>
          <w:sz w:val="24"/>
          <w:szCs w:val="24"/>
        </w:rPr>
        <w:t xml:space="preserve">, Scott </w:t>
      </w:r>
      <w:r w:rsidR="009D6837">
        <w:rPr>
          <w:rFonts w:ascii="Times New Roman" w:hAnsi="Times New Roman" w:cs="Times New Roman"/>
          <w:b/>
          <w:bCs/>
          <w:sz w:val="24"/>
          <w:szCs w:val="24"/>
        </w:rPr>
        <w:t xml:space="preserve">D. </w:t>
      </w:r>
      <w:proofErr w:type="spellStart"/>
      <w:r w:rsidRPr="005F03EE">
        <w:rPr>
          <w:rFonts w:ascii="Times New Roman" w:hAnsi="Times New Roman" w:cs="Times New Roman"/>
          <w:b/>
          <w:bCs/>
          <w:sz w:val="24"/>
          <w:szCs w:val="24"/>
        </w:rPr>
        <w:t>Groth</w:t>
      </w:r>
      <w:r w:rsidR="008B0F50" w:rsidRPr="005F03EE">
        <w:rPr>
          <w:rFonts w:ascii="Times New Roman" w:hAnsi="Times New Roman" w:cs="Times New Roman"/>
          <w:b/>
          <w:bCs/>
          <w:sz w:val="24"/>
          <w:szCs w:val="24"/>
          <w:vertAlign w:val="superscript"/>
        </w:rPr>
        <w:t>b</w:t>
      </w:r>
      <w:proofErr w:type="spellEnd"/>
      <w:r w:rsidRPr="005F03EE">
        <w:rPr>
          <w:rFonts w:ascii="Times New Roman" w:hAnsi="Times New Roman" w:cs="Times New Roman"/>
          <w:b/>
          <w:bCs/>
          <w:sz w:val="24"/>
          <w:szCs w:val="24"/>
        </w:rPr>
        <w:t xml:space="preserve">, Daniel S. </w:t>
      </w:r>
      <w:proofErr w:type="spellStart"/>
      <w:r w:rsidRPr="005F03EE">
        <w:rPr>
          <w:rFonts w:ascii="Times New Roman" w:hAnsi="Times New Roman" w:cs="Times New Roman"/>
          <w:b/>
          <w:bCs/>
          <w:sz w:val="24"/>
          <w:szCs w:val="24"/>
        </w:rPr>
        <w:t>Holland</w:t>
      </w:r>
      <w:r w:rsidR="008B0F50" w:rsidRPr="005F03EE">
        <w:rPr>
          <w:rFonts w:ascii="Times New Roman" w:hAnsi="Times New Roman" w:cs="Times New Roman"/>
          <w:b/>
          <w:bCs/>
          <w:sz w:val="24"/>
          <w:szCs w:val="24"/>
          <w:vertAlign w:val="superscript"/>
        </w:rPr>
        <w:t>a</w:t>
      </w:r>
      <w:proofErr w:type="spellEnd"/>
      <w:r w:rsidRPr="005F03EE">
        <w:rPr>
          <w:rFonts w:ascii="Times New Roman" w:hAnsi="Times New Roman" w:cs="Times New Roman"/>
          <w:b/>
          <w:bCs/>
          <w:sz w:val="24"/>
          <w:szCs w:val="24"/>
        </w:rPr>
        <w:t>, André E. Punt</w:t>
      </w:r>
      <w:r w:rsidR="008B0F50" w:rsidRPr="005F03EE">
        <w:rPr>
          <w:rFonts w:ascii="Times New Roman" w:hAnsi="Times New Roman" w:cs="Times New Roman"/>
          <w:b/>
          <w:bCs/>
          <w:sz w:val="24"/>
          <w:szCs w:val="24"/>
          <w:vertAlign w:val="superscript"/>
        </w:rPr>
        <w:t>c</w:t>
      </w:r>
      <w:r w:rsidR="0034299A" w:rsidRPr="005F03EE">
        <w:rPr>
          <w:rFonts w:ascii="Times New Roman" w:hAnsi="Times New Roman" w:cs="Times New Roman"/>
          <w:b/>
          <w:bCs/>
          <w:sz w:val="24"/>
          <w:szCs w:val="24"/>
        </w:rPr>
        <w:t xml:space="preserve">, Eric J. </w:t>
      </w:r>
      <w:proofErr w:type="spellStart"/>
      <w:r w:rsidR="0034299A" w:rsidRPr="005F03EE">
        <w:rPr>
          <w:rFonts w:ascii="Times New Roman" w:hAnsi="Times New Roman" w:cs="Times New Roman"/>
          <w:b/>
          <w:bCs/>
          <w:sz w:val="24"/>
          <w:szCs w:val="24"/>
        </w:rPr>
        <w:t>Ward</w:t>
      </w:r>
      <w:r w:rsidR="0034299A" w:rsidRPr="005F03EE">
        <w:rPr>
          <w:rFonts w:ascii="Times New Roman" w:hAnsi="Times New Roman" w:cs="Times New Roman"/>
          <w:b/>
          <w:bCs/>
          <w:sz w:val="24"/>
          <w:szCs w:val="24"/>
          <w:vertAlign w:val="superscript"/>
        </w:rPr>
        <w:t>d</w:t>
      </w:r>
      <w:proofErr w:type="spellEnd"/>
    </w:p>
    <w:p w14:paraId="7B4A2347" w14:textId="77777777" w:rsidR="0091647B" w:rsidRPr="0091647B" w:rsidRDefault="0091647B" w:rsidP="00354A5E">
      <w:pPr>
        <w:spacing w:after="0" w:line="480" w:lineRule="auto"/>
        <w:rPr>
          <w:rFonts w:ascii="Times New Roman" w:hAnsi="Times New Roman" w:cs="Times New Roman"/>
          <w:sz w:val="24"/>
          <w:szCs w:val="24"/>
          <w:vertAlign w:val="superscript"/>
        </w:rPr>
      </w:pPr>
    </w:p>
    <w:p w14:paraId="66385393" w14:textId="77777777" w:rsidR="0091647B" w:rsidRPr="005F03EE" w:rsidRDefault="005C1025"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a</w:t>
      </w:r>
      <w:r w:rsidR="0091647B" w:rsidRPr="005F03EE">
        <w:rPr>
          <w:rFonts w:ascii="Times New Roman" w:hAnsi="Times New Roman" w:cs="Times New Roman"/>
          <w:sz w:val="20"/>
          <w:szCs w:val="20"/>
          <w:vertAlign w:val="superscript"/>
        </w:rPr>
        <w:t xml:space="preserve"> </w:t>
      </w:r>
      <w:r w:rsidR="0091647B" w:rsidRPr="005F03EE">
        <w:rPr>
          <w:rFonts w:ascii="Times New Roman" w:hAnsi="Times New Roman" w:cs="Times New Roman"/>
          <w:sz w:val="20"/>
          <w:szCs w:val="20"/>
        </w:rPr>
        <w:t>Fishery Resource Analysis &amp; Monitoring Division, Northwest Fisheries Science Center, National Marine Fisheries Service, National Oceanic and Atmospheric Administration</w:t>
      </w:r>
      <w:r w:rsidRPr="005F03EE">
        <w:rPr>
          <w:rFonts w:ascii="Times New Roman" w:hAnsi="Times New Roman" w:cs="Times New Roman"/>
          <w:sz w:val="20"/>
          <w:szCs w:val="20"/>
        </w:rPr>
        <w:t xml:space="preserve">, 2725 Montlake Blvd. East, Seattle, WA, USA 98112 </w:t>
      </w:r>
    </w:p>
    <w:p w14:paraId="19EB271D" w14:textId="2AB4E6F1" w:rsidR="008B0F50" w:rsidRPr="005F03EE" w:rsidRDefault="008B0F50"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 xml:space="preserve">b </w:t>
      </w:r>
      <w:r w:rsidR="00E1357B" w:rsidRPr="00E1357B">
        <w:rPr>
          <w:rFonts w:ascii="Times New Roman" w:hAnsi="Times New Roman" w:cs="Times New Roman"/>
          <w:sz w:val="20"/>
          <w:szCs w:val="20"/>
        </w:rPr>
        <w:t>Oregon Department of Fish and Wildlife, 2040 SE Marine Science Drive, Newport, OR 97365</w:t>
      </w:r>
    </w:p>
    <w:p w14:paraId="6D484EE9" w14:textId="4A80DFCC" w:rsidR="0091647B" w:rsidRPr="005F03EE" w:rsidRDefault="008B0F50"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c</w:t>
      </w:r>
      <w:r w:rsidR="005C1025" w:rsidRPr="005F03EE">
        <w:rPr>
          <w:rFonts w:ascii="Times New Roman" w:hAnsi="Times New Roman" w:cs="Times New Roman"/>
          <w:sz w:val="20"/>
          <w:szCs w:val="20"/>
          <w:vertAlign w:val="superscript"/>
        </w:rPr>
        <w:t xml:space="preserve"> </w:t>
      </w:r>
      <w:r w:rsidR="005C1025" w:rsidRPr="005F03EE">
        <w:rPr>
          <w:rFonts w:ascii="Times New Roman" w:hAnsi="Times New Roman" w:cs="Times New Roman"/>
          <w:sz w:val="20"/>
          <w:szCs w:val="20"/>
        </w:rPr>
        <w:t>School of Aquatic and Fishery Sciences, University of Washington, 1122 NE Boat St., Seattle, WA, USA 98195</w:t>
      </w:r>
    </w:p>
    <w:p w14:paraId="4D16673B" w14:textId="677E2A5B" w:rsidR="0034299A" w:rsidRPr="005F03EE" w:rsidRDefault="0034299A"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d</w:t>
      </w:r>
      <w:r w:rsidRPr="005F03EE">
        <w:rPr>
          <w:rFonts w:ascii="Times New Roman" w:hAnsi="Times New Roman" w:cs="Times New Roman"/>
          <w:sz w:val="20"/>
          <w:szCs w:val="20"/>
        </w:rPr>
        <w:t xml:space="preserve"> Conservation Biology Division, Northwest Fisheries Science Center, National Marine Fisheries Service, National Oceanic and Atmospheric Administration, 2725 Montlake Blvd. East, Seattle, WA, USA 98112</w:t>
      </w:r>
    </w:p>
    <w:p w14:paraId="781FE86C" w14:textId="270D6B0F" w:rsidR="0091647B" w:rsidRDefault="0091647B" w:rsidP="00354A5E">
      <w:pPr>
        <w:spacing w:after="0" w:line="480" w:lineRule="auto"/>
        <w:rPr>
          <w:rFonts w:ascii="Times New Roman" w:hAnsi="Times New Roman" w:cs="Times New Roman"/>
          <w:sz w:val="24"/>
          <w:szCs w:val="24"/>
        </w:rPr>
      </w:pPr>
      <w:r w:rsidRPr="0091647B">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91647B">
        <w:rPr>
          <w:rFonts w:ascii="Times New Roman" w:hAnsi="Times New Roman" w:cs="Times New Roman"/>
          <w:sz w:val="24"/>
          <w:szCs w:val="24"/>
        </w:rPr>
        <w:t>Corresponding author: kiva.oken@noaa.gov</w:t>
      </w:r>
    </w:p>
    <w:p w14:paraId="7360C636" w14:textId="77777777" w:rsidR="0091647B" w:rsidRDefault="0091647B" w:rsidP="00354A5E">
      <w:pPr>
        <w:spacing w:after="0" w:line="480" w:lineRule="auto"/>
        <w:rPr>
          <w:rFonts w:ascii="Times New Roman" w:hAnsi="Times New Roman" w:cs="Times New Roman"/>
          <w:sz w:val="24"/>
          <w:szCs w:val="24"/>
        </w:rPr>
      </w:pPr>
    </w:p>
    <w:p w14:paraId="62A1000C" w14:textId="13CE35B7" w:rsidR="0091647B" w:rsidRDefault="0091647B" w:rsidP="00354A5E">
      <w:pPr>
        <w:spacing w:after="0" w:line="480" w:lineRule="auto"/>
        <w:rPr>
          <w:rFonts w:ascii="Times New Roman" w:hAnsi="Times New Roman" w:cs="Times New Roman"/>
          <w:sz w:val="24"/>
          <w:szCs w:val="24"/>
          <w:u w:val="single"/>
        </w:rPr>
      </w:pPr>
      <w:r w:rsidRPr="0091647B">
        <w:rPr>
          <w:rFonts w:ascii="Times New Roman" w:hAnsi="Times New Roman" w:cs="Times New Roman"/>
          <w:sz w:val="24"/>
          <w:szCs w:val="24"/>
          <w:u w:val="single"/>
        </w:rPr>
        <w:t>Abstract</w:t>
      </w:r>
      <w:del w:id="0" w:author="Kiva.Oken" w:date="2024-07-09T11:13:00Z">
        <w:r w:rsidR="00CE3674">
          <w:rPr>
            <w:rFonts w:ascii="Times New Roman" w:hAnsi="Times New Roman" w:cs="Times New Roman"/>
            <w:sz w:val="24"/>
            <w:szCs w:val="24"/>
            <w:u w:val="single"/>
          </w:rPr>
          <w:delText xml:space="preserve"> (175 word limit</w:delText>
        </w:r>
        <w:r w:rsidR="00CF4A20">
          <w:rPr>
            <w:rFonts w:ascii="Times New Roman" w:hAnsi="Times New Roman" w:cs="Times New Roman"/>
            <w:sz w:val="24"/>
            <w:szCs w:val="24"/>
            <w:u w:val="single"/>
          </w:rPr>
          <w:delText>. Currently 175 words</w:delText>
        </w:r>
        <w:r w:rsidR="00CE3674">
          <w:rPr>
            <w:rFonts w:ascii="Times New Roman" w:hAnsi="Times New Roman" w:cs="Times New Roman"/>
            <w:sz w:val="24"/>
            <w:szCs w:val="24"/>
            <w:u w:val="single"/>
          </w:rPr>
          <w:delText>)</w:delText>
        </w:r>
      </w:del>
    </w:p>
    <w:p w14:paraId="72206820" w14:textId="1FE0B1BA" w:rsidR="00D9441D" w:rsidRDefault="00DF027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Growth variability </w:t>
      </w:r>
      <w:r w:rsidR="0079717F" w:rsidRPr="0079717F">
        <w:rPr>
          <w:rFonts w:ascii="Times New Roman" w:hAnsi="Times New Roman" w:cs="Times New Roman"/>
          <w:sz w:val="24"/>
          <w:szCs w:val="24"/>
        </w:rPr>
        <w:t xml:space="preserve">is a key contributor </w:t>
      </w:r>
      <w:r w:rsidR="00CA5A2F">
        <w:rPr>
          <w:rFonts w:ascii="Times New Roman" w:hAnsi="Times New Roman" w:cs="Times New Roman"/>
          <w:sz w:val="24"/>
          <w:szCs w:val="24"/>
        </w:rPr>
        <w:t>to the dynamic</w:t>
      </w:r>
      <w:r w:rsidR="000F57CB">
        <w:rPr>
          <w:rFonts w:ascii="Times New Roman" w:hAnsi="Times New Roman" w:cs="Times New Roman"/>
          <w:sz w:val="24"/>
          <w:szCs w:val="24"/>
        </w:rPr>
        <w:t xml:space="preserve"> </w:t>
      </w:r>
      <w:r w:rsidR="00354A5E">
        <w:rPr>
          <w:rFonts w:ascii="Times New Roman" w:hAnsi="Times New Roman" w:cs="Times New Roman"/>
          <w:sz w:val="24"/>
          <w:szCs w:val="24"/>
        </w:rPr>
        <w:t>productivity</w:t>
      </w:r>
      <w:r w:rsidR="00532251">
        <w:rPr>
          <w:rFonts w:ascii="Times New Roman" w:hAnsi="Times New Roman" w:cs="Times New Roman"/>
          <w:sz w:val="24"/>
          <w:szCs w:val="24"/>
        </w:rPr>
        <w:t xml:space="preserve"> of populations</w:t>
      </w:r>
      <w:r w:rsidR="00603DCD">
        <w:rPr>
          <w:rFonts w:ascii="Times New Roman" w:hAnsi="Times New Roman" w:cs="Times New Roman"/>
          <w:sz w:val="24"/>
          <w:szCs w:val="24"/>
        </w:rPr>
        <w:t xml:space="preserve">. </w:t>
      </w:r>
      <w:r w:rsidR="002A529A">
        <w:rPr>
          <w:rFonts w:ascii="Times New Roman" w:hAnsi="Times New Roman" w:cs="Times New Roman"/>
          <w:sz w:val="24"/>
          <w:szCs w:val="24"/>
        </w:rPr>
        <w:t>Thus, b</w:t>
      </w:r>
      <w:r w:rsidR="0079717F" w:rsidRPr="0079717F">
        <w:rPr>
          <w:rFonts w:ascii="Times New Roman" w:hAnsi="Times New Roman" w:cs="Times New Roman"/>
          <w:sz w:val="24"/>
          <w:szCs w:val="24"/>
        </w:rPr>
        <w:t>etter understanding and accounting for variation in growth can improve</w:t>
      </w:r>
      <w:r w:rsidR="00354A5E">
        <w:rPr>
          <w:rFonts w:ascii="Times New Roman" w:hAnsi="Times New Roman" w:cs="Times New Roman"/>
          <w:sz w:val="24"/>
          <w:szCs w:val="24"/>
        </w:rPr>
        <w:t xml:space="preserve"> both</w:t>
      </w:r>
      <w:r w:rsidR="0079717F" w:rsidRPr="0079717F">
        <w:rPr>
          <w:rFonts w:ascii="Times New Roman" w:hAnsi="Times New Roman" w:cs="Times New Roman"/>
          <w:sz w:val="24"/>
          <w:szCs w:val="24"/>
        </w:rPr>
        <w:t xml:space="preserve"> tactical and strategic management. </w:t>
      </w:r>
      <w:r w:rsidR="00774FB3">
        <w:rPr>
          <w:rFonts w:ascii="Times New Roman" w:hAnsi="Times New Roman" w:cs="Times New Roman"/>
          <w:sz w:val="24"/>
          <w:szCs w:val="24"/>
        </w:rPr>
        <w:t>Using o</w:t>
      </w:r>
      <w:r w:rsidR="00171469">
        <w:rPr>
          <w:rFonts w:ascii="Times New Roman" w:hAnsi="Times New Roman" w:cs="Times New Roman"/>
          <w:sz w:val="24"/>
          <w:szCs w:val="24"/>
        </w:rPr>
        <w:t xml:space="preserve">cean </w:t>
      </w:r>
      <w:r w:rsidR="0079717F" w:rsidRPr="0079717F">
        <w:rPr>
          <w:rFonts w:ascii="Times New Roman" w:hAnsi="Times New Roman" w:cs="Times New Roman"/>
          <w:sz w:val="24"/>
          <w:szCs w:val="24"/>
        </w:rPr>
        <w:t>shrimp (</w:t>
      </w:r>
      <w:proofErr w:type="spellStart"/>
      <w:r w:rsidR="0079717F" w:rsidRPr="00171469">
        <w:rPr>
          <w:rFonts w:ascii="Times New Roman" w:hAnsi="Times New Roman" w:cs="Times New Roman"/>
          <w:i/>
          <w:sz w:val="24"/>
          <w:szCs w:val="24"/>
        </w:rPr>
        <w:t>Pandalus</w:t>
      </w:r>
      <w:proofErr w:type="spellEnd"/>
      <w:r w:rsidR="0079717F" w:rsidRPr="00171469">
        <w:rPr>
          <w:rFonts w:ascii="Times New Roman" w:hAnsi="Times New Roman" w:cs="Times New Roman"/>
          <w:i/>
          <w:sz w:val="24"/>
          <w:szCs w:val="24"/>
        </w:rPr>
        <w:t xml:space="preserve"> </w:t>
      </w:r>
      <w:proofErr w:type="spellStart"/>
      <w:r w:rsidR="0079717F" w:rsidRPr="00171469">
        <w:rPr>
          <w:rFonts w:ascii="Times New Roman" w:hAnsi="Times New Roman" w:cs="Times New Roman"/>
          <w:i/>
          <w:sz w:val="24"/>
          <w:szCs w:val="24"/>
        </w:rPr>
        <w:t>jordani</w:t>
      </w:r>
      <w:proofErr w:type="spellEnd"/>
      <w:r w:rsidR="0079717F" w:rsidRPr="0079717F">
        <w:rPr>
          <w:rFonts w:ascii="Times New Roman" w:hAnsi="Times New Roman" w:cs="Times New Roman"/>
          <w:sz w:val="24"/>
          <w:szCs w:val="24"/>
        </w:rPr>
        <w:t xml:space="preserve">) </w:t>
      </w:r>
      <w:r w:rsidR="00774FB3">
        <w:rPr>
          <w:rFonts w:ascii="Times New Roman" w:hAnsi="Times New Roman" w:cs="Times New Roman"/>
          <w:sz w:val="24"/>
          <w:szCs w:val="24"/>
        </w:rPr>
        <w:t xml:space="preserve">from the </w:t>
      </w:r>
      <w:r w:rsidR="00603DCD">
        <w:rPr>
          <w:rFonts w:ascii="Times New Roman" w:hAnsi="Times New Roman" w:cs="Times New Roman"/>
          <w:sz w:val="24"/>
          <w:szCs w:val="24"/>
        </w:rPr>
        <w:t xml:space="preserve">U.S. </w:t>
      </w:r>
      <w:r w:rsidR="0079717F" w:rsidRPr="0079717F">
        <w:rPr>
          <w:rFonts w:ascii="Times New Roman" w:hAnsi="Times New Roman" w:cs="Times New Roman"/>
          <w:sz w:val="24"/>
          <w:szCs w:val="24"/>
        </w:rPr>
        <w:t>West Coast</w:t>
      </w:r>
      <w:r w:rsidR="00774FB3">
        <w:rPr>
          <w:rFonts w:ascii="Times New Roman" w:hAnsi="Times New Roman" w:cs="Times New Roman"/>
          <w:sz w:val="24"/>
          <w:szCs w:val="24"/>
        </w:rPr>
        <w:t xml:space="preserve"> as a case study, we demonstrate interactions between growth and optimal </w:t>
      </w:r>
      <w:r w:rsidR="006E2378">
        <w:rPr>
          <w:rFonts w:ascii="Times New Roman" w:hAnsi="Times New Roman" w:cs="Times New Roman"/>
          <w:sz w:val="24"/>
          <w:szCs w:val="24"/>
        </w:rPr>
        <w:t xml:space="preserve">fishery </w:t>
      </w:r>
      <w:r w:rsidR="00774FB3">
        <w:rPr>
          <w:rFonts w:ascii="Times New Roman" w:hAnsi="Times New Roman" w:cs="Times New Roman"/>
          <w:sz w:val="24"/>
          <w:szCs w:val="24"/>
        </w:rPr>
        <w:t>opening dates</w:t>
      </w:r>
      <w:r w:rsidR="0079717F" w:rsidRPr="0079717F">
        <w:rPr>
          <w:rFonts w:ascii="Times New Roman" w:hAnsi="Times New Roman" w:cs="Times New Roman"/>
          <w:sz w:val="24"/>
          <w:szCs w:val="24"/>
        </w:rPr>
        <w:t xml:space="preserve">. While the fishery opens on April </w:t>
      </w:r>
      <w:r w:rsidR="00354A5E">
        <w:rPr>
          <w:rFonts w:ascii="Times New Roman" w:hAnsi="Times New Roman" w:cs="Times New Roman"/>
          <w:sz w:val="24"/>
          <w:szCs w:val="24"/>
        </w:rPr>
        <w:t>1</w:t>
      </w:r>
      <w:r w:rsidR="0079717F" w:rsidRPr="0079717F">
        <w:rPr>
          <w:rFonts w:ascii="Times New Roman" w:hAnsi="Times New Roman" w:cs="Times New Roman"/>
          <w:sz w:val="24"/>
          <w:szCs w:val="24"/>
        </w:rPr>
        <w:t>, industry often delays fishing</w:t>
      </w:r>
      <w:r w:rsidR="00603DCD">
        <w:rPr>
          <w:rFonts w:ascii="Times New Roman" w:hAnsi="Times New Roman" w:cs="Times New Roman"/>
          <w:sz w:val="24"/>
          <w:szCs w:val="24"/>
        </w:rPr>
        <w:t xml:space="preserve"> </w:t>
      </w:r>
      <w:r w:rsidR="00532251">
        <w:rPr>
          <w:rFonts w:ascii="Times New Roman" w:hAnsi="Times New Roman" w:cs="Times New Roman"/>
          <w:sz w:val="24"/>
          <w:szCs w:val="24"/>
        </w:rPr>
        <w:t>to minimize</w:t>
      </w:r>
      <w:r w:rsidR="00603DCD">
        <w:rPr>
          <w:rFonts w:ascii="Times New Roman" w:hAnsi="Times New Roman" w:cs="Times New Roman"/>
          <w:sz w:val="24"/>
          <w:szCs w:val="24"/>
        </w:rPr>
        <w:t xml:space="preserve"> catches of small shrimp</w:t>
      </w:r>
      <w:r w:rsidR="0079717F" w:rsidRPr="0079717F">
        <w:rPr>
          <w:rFonts w:ascii="Times New Roman" w:hAnsi="Times New Roman" w:cs="Times New Roman"/>
          <w:sz w:val="24"/>
          <w:szCs w:val="24"/>
        </w:rPr>
        <w:t>. Understanding drivers of size</w:t>
      </w:r>
      <w:r w:rsidR="00171469">
        <w:rPr>
          <w:rFonts w:ascii="Times New Roman" w:hAnsi="Times New Roman" w:cs="Times New Roman"/>
          <w:sz w:val="24"/>
          <w:szCs w:val="24"/>
        </w:rPr>
        <w:t>-</w:t>
      </w:r>
      <w:r w:rsidR="0079717F" w:rsidRPr="0079717F">
        <w:rPr>
          <w:rFonts w:ascii="Times New Roman" w:hAnsi="Times New Roman" w:cs="Times New Roman"/>
          <w:sz w:val="24"/>
          <w:szCs w:val="24"/>
        </w:rPr>
        <w:t>at</w:t>
      </w:r>
      <w:r w:rsidR="00171469">
        <w:rPr>
          <w:rFonts w:ascii="Times New Roman" w:hAnsi="Times New Roman" w:cs="Times New Roman"/>
          <w:sz w:val="24"/>
          <w:szCs w:val="24"/>
        </w:rPr>
        <w:t>-</w:t>
      </w:r>
      <w:r w:rsidR="0079717F" w:rsidRPr="0079717F">
        <w:rPr>
          <w:rFonts w:ascii="Times New Roman" w:hAnsi="Times New Roman" w:cs="Times New Roman"/>
          <w:sz w:val="24"/>
          <w:szCs w:val="24"/>
        </w:rPr>
        <w:t xml:space="preserve">recruitment can help managers optimize opening dates and </w:t>
      </w:r>
      <w:r w:rsidR="005B4FB0">
        <w:rPr>
          <w:rFonts w:ascii="Times New Roman" w:hAnsi="Times New Roman" w:cs="Times New Roman"/>
          <w:sz w:val="24"/>
          <w:szCs w:val="24"/>
        </w:rPr>
        <w:t xml:space="preserve">shrimpers </w:t>
      </w:r>
      <w:r w:rsidR="0079717F" w:rsidRPr="0079717F">
        <w:rPr>
          <w:rFonts w:ascii="Times New Roman" w:hAnsi="Times New Roman" w:cs="Times New Roman"/>
          <w:sz w:val="24"/>
          <w:szCs w:val="24"/>
        </w:rPr>
        <w:t>plan their participation in th</w:t>
      </w:r>
      <w:r w:rsidR="006E2378">
        <w:rPr>
          <w:rFonts w:ascii="Times New Roman" w:hAnsi="Times New Roman" w:cs="Times New Roman"/>
          <w:sz w:val="24"/>
          <w:szCs w:val="24"/>
        </w:rPr>
        <w:t>is and other</w:t>
      </w:r>
      <w:r w:rsidR="0079717F" w:rsidRPr="0079717F">
        <w:rPr>
          <w:rFonts w:ascii="Times New Roman" w:hAnsi="Times New Roman" w:cs="Times New Roman"/>
          <w:sz w:val="24"/>
          <w:szCs w:val="24"/>
        </w:rPr>
        <w:t xml:space="preserve"> </w:t>
      </w:r>
      <w:r w:rsidR="006E2378" w:rsidRPr="0079717F">
        <w:rPr>
          <w:rFonts w:ascii="Times New Roman" w:hAnsi="Times New Roman" w:cs="Times New Roman"/>
          <w:sz w:val="24"/>
          <w:szCs w:val="24"/>
        </w:rPr>
        <w:t>fisher</w:t>
      </w:r>
      <w:r w:rsidR="006E2378">
        <w:rPr>
          <w:rFonts w:ascii="Times New Roman" w:hAnsi="Times New Roman" w:cs="Times New Roman"/>
          <w:sz w:val="24"/>
          <w:szCs w:val="24"/>
        </w:rPr>
        <w:t>ies</w:t>
      </w:r>
      <w:r w:rsidR="0079717F" w:rsidRPr="0079717F">
        <w:rPr>
          <w:rFonts w:ascii="Times New Roman" w:hAnsi="Times New Roman" w:cs="Times New Roman"/>
          <w:sz w:val="24"/>
          <w:szCs w:val="24"/>
        </w:rPr>
        <w:t xml:space="preserve">. Using three decades of fishery-dependent sampling, we built a </w:t>
      </w:r>
      <w:r w:rsidR="00B11EBB">
        <w:rPr>
          <w:rFonts w:ascii="Times New Roman" w:hAnsi="Times New Roman" w:cs="Times New Roman"/>
          <w:sz w:val="24"/>
          <w:szCs w:val="24"/>
        </w:rPr>
        <w:t>spatially</w:t>
      </w:r>
      <w:r w:rsidR="002A529A">
        <w:rPr>
          <w:rFonts w:ascii="Times New Roman" w:hAnsi="Times New Roman" w:cs="Times New Roman"/>
          <w:sz w:val="24"/>
          <w:szCs w:val="24"/>
        </w:rPr>
        <w:t>-</w:t>
      </w:r>
      <w:r w:rsidR="00B11EBB">
        <w:rPr>
          <w:rFonts w:ascii="Times New Roman" w:hAnsi="Times New Roman" w:cs="Times New Roman"/>
          <w:sz w:val="24"/>
          <w:szCs w:val="24"/>
        </w:rPr>
        <w:t>, temporally</w:t>
      </w:r>
      <w:r w:rsidR="002A529A">
        <w:rPr>
          <w:rFonts w:ascii="Times New Roman" w:hAnsi="Times New Roman" w:cs="Times New Roman"/>
          <w:sz w:val="24"/>
          <w:szCs w:val="24"/>
        </w:rPr>
        <w:t>-</w:t>
      </w:r>
      <w:r w:rsidR="00B11EBB">
        <w:rPr>
          <w:rFonts w:ascii="Times New Roman" w:hAnsi="Times New Roman" w:cs="Times New Roman"/>
          <w:sz w:val="24"/>
          <w:szCs w:val="24"/>
        </w:rPr>
        <w:t>, and environmentally</w:t>
      </w:r>
      <w:r w:rsidR="002A529A">
        <w:rPr>
          <w:rFonts w:ascii="Times New Roman" w:hAnsi="Times New Roman" w:cs="Times New Roman"/>
          <w:sz w:val="24"/>
          <w:szCs w:val="24"/>
        </w:rPr>
        <w:t>-</w:t>
      </w:r>
      <w:r w:rsidR="00B11EBB">
        <w:rPr>
          <w:rFonts w:ascii="Times New Roman" w:hAnsi="Times New Roman" w:cs="Times New Roman"/>
          <w:sz w:val="24"/>
          <w:szCs w:val="24"/>
        </w:rPr>
        <w:t xml:space="preserve">explicit </w:t>
      </w:r>
      <w:r w:rsidR="0079717F" w:rsidRPr="0079717F">
        <w:rPr>
          <w:rFonts w:ascii="Times New Roman" w:hAnsi="Times New Roman" w:cs="Times New Roman"/>
          <w:sz w:val="24"/>
          <w:szCs w:val="24"/>
        </w:rPr>
        <w:t xml:space="preserve">Bayesian state-space model </w:t>
      </w:r>
      <w:r w:rsidR="00B11EBB">
        <w:rPr>
          <w:rFonts w:ascii="Times New Roman" w:hAnsi="Times New Roman" w:cs="Times New Roman"/>
          <w:sz w:val="24"/>
          <w:szCs w:val="24"/>
        </w:rPr>
        <w:t xml:space="preserve">for </w:t>
      </w:r>
      <w:r w:rsidR="0079717F" w:rsidRPr="0079717F">
        <w:rPr>
          <w:rFonts w:ascii="Times New Roman" w:hAnsi="Times New Roman" w:cs="Times New Roman"/>
          <w:sz w:val="24"/>
          <w:szCs w:val="24"/>
        </w:rPr>
        <w:t>shrimp size</w:t>
      </w:r>
      <w:r w:rsidR="00CE3674">
        <w:rPr>
          <w:rFonts w:ascii="Times New Roman" w:hAnsi="Times New Roman" w:cs="Times New Roman"/>
          <w:sz w:val="24"/>
          <w:szCs w:val="24"/>
        </w:rPr>
        <w:t>-</w:t>
      </w:r>
      <w:r w:rsidR="0079717F" w:rsidRPr="0079717F">
        <w:rPr>
          <w:rFonts w:ascii="Times New Roman" w:hAnsi="Times New Roman" w:cs="Times New Roman"/>
          <w:sz w:val="24"/>
          <w:szCs w:val="24"/>
        </w:rPr>
        <w:t>at</w:t>
      </w:r>
      <w:r w:rsidR="00CE3674">
        <w:rPr>
          <w:rFonts w:ascii="Times New Roman" w:hAnsi="Times New Roman" w:cs="Times New Roman"/>
          <w:sz w:val="24"/>
          <w:szCs w:val="24"/>
        </w:rPr>
        <w:t>-</w:t>
      </w:r>
      <w:r w:rsidR="0079717F" w:rsidRPr="0079717F">
        <w:rPr>
          <w:rFonts w:ascii="Times New Roman" w:hAnsi="Times New Roman" w:cs="Times New Roman"/>
          <w:sz w:val="24"/>
          <w:szCs w:val="24"/>
        </w:rPr>
        <w:t xml:space="preserve">age. </w:t>
      </w:r>
      <w:r w:rsidR="00774FB3">
        <w:rPr>
          <w:rFonts w:ascii="Times New Roman" w:hAnsi="Times New Roman" w:cs="Times New Roman"/>
          <w:sz w:val="24"/>
          <w:szCs w:val="24"/>
        </w:rPr>
        <w:t>Model outputs were then</w:t>
      </w:r>
      <w:r w:rsidR="00774FB3" w:rsidRPr="0079717F">
        <w:rPr>
          <w:rFonts w:ascii="Times New Roman" w:hAnsi="Times New Roman" w:cs="Times New Roman"/>
          <w:sz w:val="24"/>
          <w:szCs w:val="24"/>
        </w:rPr>
        <w:t xml:space="preserve"> </w:t>
      </w:r>
      <w:r w:rsidR="0079717F" w:rsidRPr="0079717F">
        <w:rPr>
          <w:rFonts w:ascii="Times New Roman" w:hAnsi="Times New Roman" w:cs="Times New Roman"/>
          <w:sz w:val="24"/>
          <w:szCs w:val="24"/>
        </w:rPr>
        <w:t xml:space="preserve">used to </w:t>
      </w:r>
      <w:r w:rsidR="00354A5E">
        <w:rPr>
          <w:rFonts w:ascii="Times New Roman" w:hAnsi="Times New Roman" w:cs="Times New Roman"/>
          <w:sz w:val="24"/>
          <w:szCs w:val="24"/>
        </w:rPr>
        <w:t xml:space="preserve">parameterize a revenue-per-recruit model </w:t>
      </w:r>
      <w:r w:rsidR="002A529A">
        <w:rPr>
          <w:rFonts w:ascii="Times New Roman" w:hAnsi="Times New Roman" w:cs="Times New Roman"/>
          <w:sz w:val="24"/>
          <w:szCs w:val="24"/>
        </w:rPr>
        <w:t xml:space="preserve">and </w:t>
      </w:r>
      <w:r w:rsidR="00354A5E">
        <w:rPr>
          <w:rFonts w:ascii="Times New Roman" w:hAnsi="Times New Roman" w:cs="Times New Roman"/>
          <w:sz w:val="24"/>
          <w:szCs w:val="24"/>
        </w:rPr>
        <w:t xml:space="preserve">explore how variability in size-at-recruitment impacted optimal </w:t>
      </w:r>
      <w:r w:rsidR="00354A5E">
        <w:rPr>
          <w:rFonts w:ascii="Times New Roman" w:hAnsi="Times New Roman" w:cs="Times New Roman"/>
          <w:sz w:val="24"/>
          <w:szCs w:val="24"/>
        </w:rPr>
        <w:lastRenderedPageBreak/>
        <w:t>opening dates</w:t>
      </w:r>
      <w:r w:rsidR="0079717F" w:rsidRPr="0079717F">
        <w:rPr>
          <w:rFonts w:ascii="Times New Roman" w:hAnsi="Times New Roman" w:cs="Times New Roman"/>
          <w:sz w:val="24"/>
          <w:szCs w:val="24"/>
        </w:rPr>
        <w:t>.</w:t>
      </w:r>
      <w:r w:rsidR="00171469">
        <w:rPr>
          <w:rFonts w:ascii="Times New Roman" w:hAnsi="Times New Roman" w:cs="Times New Roman"/>
          <w:sz w:val="24"/>
          <w:szCs w:val="24"/>
        </w:rPr>
        <w:t xml:space="preserve"> </w:t>
      </w:r>
      <w:r w:rsidR="00EF329D">
        <w:rPr>
          <w:rFonts w:ascii="Times New Roman" w:hAnsi="Times New Roman" w:cs="Times New Roman"/>
          <w:sz w:val="24"/>
          <w:szCs w:val="24"/>
        </w:rPr>
        <w:t xml:space="preserve">Shrimp </w:t>
      </w:r>
      <w:r w:rsidR="00532251">
        <w:rPr>
          <w:rFonts w:ascii="Times New Roman" w:hAnsi="Times New Roman" w:cs="Times New Roman"/>
          <w:sz w:val="24"/>
          <w:szCs w:val="24"/>
        </w:rPr>
        <w:t>recruited at smaller sizes farther north.</w:t>
      </w:r>
      <w:r w:rsidR="00CA5A2F">
        <w:rPr>
          <w:rFonts w:ascii="Times New Roman" w:hAnsi="Times New Roman" w:cs="Times New Roman"/>
          <w:sz w:val="24"/>
          <w:szCs w:val="24"/>
        </w:rPr>
        <w:t xml:space="preserve"> </w:t>
      </w:r>
      <w:ins w:id="1" w:author="Kiva.Oken" w:date="2024-07-31T16:50:00Z">
        <w:r w:rsidR="00E04010">
          <w:rPr>
            <w:rFonts w:ascii="Times New Roman" w:hAnsi="Times New Roman" w:cs="Times New Roman"/>
            <w:sz w:val="24"/>
            <w:szCs w:val="24"/>
          </w:rPr>
          <w:t xml:space="preserve">Delaying opening would likely benefit shrimpers </w:t>
        </w:r>
      </w:ins>
      <w:del w:id="2" w:author="Kiva.Oken" w:date="2024-07-31T16:50:00Z">
        <w:r w:rsidR="00CA5A2F" w:rsidDel="00E04010">
          <w:rPr>
            <w:rFonts w:ascii="Times New Roman" w:hAnsi="Times New Roman" w:cs="Times New Roman"/>
            <w:sz w:val="24"/>
            <w:szCs w:val="24"/>
          </w:rPr>
          <w:delText>I</w:delText>
        </w:r>
      </w:del>
      <w:ins w:id="3" w:author="Kiva.Oken" w:date="2024-07-31T16:50:00Z">
        <w:r w:rsidR="00E04010">
          <w:rPr>
            <w:rFonts w:ascii="Times New Roman" w:hAnsi="Times New Roman" w:cs="Times New Roman"/>
            <w:sz w:val="24"/>
            <w:szCs w:val="24"/>
          </w:rPr>
          <w:t>i</w:t>
        </w:r>
      </w:ins>
      <w:r w:rsidR="00CA5A2F">
        <w:rPr>
          <w:rFonts w:ascii="Times New Roman" w:hAnsi="Times New Roman" w:cs="Times New Roman"/>
          <w:sz w:val="24"/>
          <w:szCs w:val="24"/>
        </w:rPr>
        <w:t xml:space="preserve">n areas and years with smaller </w:t>
      </w:r>
      <w:r w:rsidR="00AB21E7">
        <w:rPr>
          <w:rFonts w:ascii="Times New Roman" w:hAnsi="Times New Roman" w:cs="Times New Roman"/>
          <w:sz w:val="24"/>
          <w:szCs w:val="24"/>
        </w:rPr>
        <w:t>shrimp</w:t>
      </w:r>
      <w:r w:rsidR="00CA5A2F">
        <w:rPr>
          <w:rFonts w:ascii="Times New Roman" w:hAnsi="Times New Roman" w:cs="Times New Roman"/>
          <w:sz w:val="24"/>
          <w:szCs w:val="24"/>
        </w:rPr>
        <w:t xml:space="preserve"> and higher fishing mortality</w:t>
      </w:r>
      <w:del w:id="4" w:author="Kiva.Oken" w:date="2024-07-31T16:50:00Z">
        <w:r w:rsidR="00CA5A2F" w:rsidDel="00E04010">
          <w:rPr>
            <w:rFonts w:ascii="Times New Roman" w:hAnsi="Times New Roman" w:cs="Times New Roman"/>
            <w:sz w:val="24"/>
            <w:szCs w:val="24"/>
          </w:rPr>
          <w:delText>, delaying opening would likely benefit shrimpers</w:delText>
        </w:r>
      </w:del>
      <w:r w:rsidR="00CA5A2F">
        <w:rPr>
          <w:rFonts w:ascii="Times New Roman" w:hAnsi="Times New Roman" w:cs="Times New Roman"/>
          <w:sz w:val="24"/>
          <w:szCs w:val="24"/>
        </w:rPr>
        <w:t xml:space="preserve">. </w:t>
      </w:r>
      <w:r w:rsidR="00532251">
        <w:rPr>
          <w:rFonts w:ascii="Times New Roman" w:hAnsi="Times New Roman" w:cs="Times New Roman"/>
          <w:sz w:val="24"/>
          <w:szCs w:val="24"/>
        </w:rPr>
        <w:t>Broadly, c</w:t>
      </w:r>
      <w:r w:rsidR="00354A5E">
        <w:rPr>
          <w:rFonts w:ascii="Times New Roman" w:hAnsi="Times New Roman" w:cs="Times New Roman"/>
          <w:sz w:val="24"/>
          <w:szCs w:val="24"/>
        </w:rPr>
        <w:t xml:space="preserve">hoosing </w:t>
      </w:r>
      <w:r w:rsidR="0079717F" w:rsidRPr="0079717F">
        <w:rPr>
          <w:rFonts w:ascii="Times New Roman" w:hAnsi="Times New Roman" w:cs="Times New Roman"/>
          <w:sz w:val="24"/>
          <w:szCs w:val="24"/>
        </w:rPr>
        <w:t xml:space="preserve">when to open the fishery is </w:t>
      </w:r>
      <w:r w:rsidR="00B11EBB">
        <w:rPr>
          <w:rFonts w:ascii="Times New Roman" w:hAnsi="Times New Roman" w:cs="Times New Roman"/>
          <w:sz w:val="24"/>
          <w:szCs w:val="24"/>
        </w:rPr>
        <w:t xml:space="preserve">a </w:t>
      </w:r>
      <w:r w:rsidR="0079717F" w:rsidRPr="0079717F">
        <w:rPr>
          <w:rFonts w:ascii="Times New Roman" w:hAnsi="Times New Roman" w:cs="Times New Roman"/>
          <w:sz w:val="24"/>
          <w:szCs w:val="24"/>
        </w:rPr>
        <w:t>complex</w:t>
      </w:r>
      <w:r w:rsidR="00B11EBB">
        <w:rPr>
          <w:rFonts w:ascii="Times New Roman" w:hAnsi="Times New Roman" w:cs="Times New Roman"/>
          <w:sz w:val="24"/>
          <w:szCs w:val="24"/>
        </w:rPr>
        <w:t xml:space="preserve"> decision</w:t>
      </w:r>
      <w:r w:rsidR="00354A5E">
        <w:rPr>
          <w:rFonts w:ascii="Times New Roman" w:hAnsi="Times New Roman" w:cs="Times New Roman"/>
          <w:sz w:val="24"/>
          <w:szCs w:val="24"/>
        </w:rPr>
        <w:t xml:space="preserve"> </w:t>
      </w:r>
      <w:r w:rsidR="0079717F" w:rsidRPr="0079717F">
        <w:rPr>
          <w:rFonts w:ascii="Times New Roman" w:hAnsi="Times New Roman" w:cs="Times New Roman"/>
          <w:sz w:val="24"/>
          <w:szCs w:val="24"/>
        </w:rPr>
        <w:t>requiring understanding of growth, but also recruitment, economic incentives, and</w:t>
      </w:r>
      <w:r w:rsidR="005E17D6">
        <w:rPr>
          <w:rFonts w:ascii="Times New Roman" w:hAnsi="Times New Roman" w:cs="Times New Roman"/>
          <w:sz w:val="24"/>
          <w:szCs w:val="24"/>
        </w:rPr>
        <w:t xml:space="preserve"> life history</w:t>
      </w:r>
      <w:r w:rsidR="0079717F" w:rsidRPr="0079717F">
        <w:rPr>
          <w:rFonts w:ascii="Times New Roman" w:hAnsi="Times New Roman" w:cs="Times New Roman"/>
          <w:sz w:val="24"/>
          <w:szCs w:val="24"/>
        </w:rPr>
        <w:t>.</w:t>
      </w:r>
    </w:p>
    <w:p w14:paraId="5B83EE2D" w14:textId="4E167C8B" w:rsidR="00975DA4" w:rsidRDefault="00975DA4" w:rsidP="00354A5E">
      <w:pPr>
        <w:spacing w:after="0" w:line="480" w:lineRule="auto"/>
        <w:rPr>
          <w:rFonts w:ascii="Times New Roman" w:hAnsi="Times New Roman" w:cs="Times New Roman"/>
          <w:sz w:val="24"/>
          <w:szCs w:val="24"/>
        </w:rPr>
      </w:pPr>
    </w:p>
    <w:p w14:paraId="128D1CE0" w14:textId="77777777" w:rsidR="0091647B" w:rsidRDefault="0091647B" w:rsidP="00354A5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Keywords</w:t>
      </w:r>
    </w:p>
    <w:p w14:paraId="4A996636" w14:textId="7C004714" w:rsidR="006027EC" w:rsidRDefault="003D3376"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Growth</w:t>
      </w:r>
      <w:r w:rsidR="00E33FB2">
        <w:rPr>
          <w:rFonts w:ascii="Times New Roman" w:hAnsi="Times New Roman" w:cs="Times New Roman"/>
          <w:sz w:val="24"/>
          <w:szCs w:val="24"/>
        </w:rPr>
        <w:t>, shrimp, crustacean</w:t>
      </w:r>
      <w:r>
        <w:rPr>
          <w:rFonts w:ascii="Times New Roman" w:hAnsi="Times New Roman" w:cs="Times New Roman"/>
          <w:sz w:val="24"/>
          <w:szCs w:val="24"/>
        </w:rPr>
        <w:t>s</w:t>
      </w:r>
      <w:r w:rsidR="004E75B0">
        <w:rPr>
          <w:rFonts w:ascii="Times New Roman" w:hAnsi="Times New Roman" w:cs="Times New Roman"/>
          <w:sz w:val="24"/>
          <w:szCs w:val="24"/>
        </w:rPr>
        <w:t xml:space="preserve">, environmental </w:t>
      </w:r>
      <w:r>
        <w:rPr>
          <w:rFonts w:ascii="Times New Roman" w:hAnsi="Times New Roman" w:cs="Times New Roman"/>
          <w:sz w:val="24"/>
          <w:szCs w:val="24"/>
        </w:rPr>
        <w:t>effects</w:t>
      </w:r>
      <w:r w:rsidR="00C4784C">
        <w:rPr>
          <w:rFonts w:ascii="Times New Roman" w:hAnsi="Times New Roman" w:cs="Times New Roman"/>
          <w:sz w:val="24"/>
          <w:szCs w:val="24"/>
        </w:rPr>
        <w:t>, fisher</w:t>
      </w:r>
      <w:r>
        <w:rPr>
          <w:rFonts w:ascii="Times New Roman" w:hAnsi="Times New Roman" w:cs="Times New Roman"/>
          <w:sz w:val="24"/>
          <w:szCs w:val="24"/>
        </w:rPr>
        <w:t>y</w:t>
      </w:r>
      <w:r w:rsidR="00C4784C">
        <w:rPr>
          <w:rFonts w:ascii="Times New Roman" w:hAnsi="Times New Roman" w:cs="Times New Roman"/>
          <w:sz w:val="24"/>
          <w:szCs w:val="24"/>
        </w:rPr>
        <w:t xml:space="preserve"> management</w:t>
      </w:r>
      <w:r w:rsidR="006027EC">
        <w:rPr>
          <w:rFonts w:ascii="Times New Roman" w:hAnsi="Times New Roman" w:cs="Times New Roman"/>
          <w:sz w:val="24"/>
          <w:szCs w:val="24"/>
        </w:rPr>
        <w:br w:type="page"/>
      </w:r>
    </w:p>
    <w:p w14:paraId="117E6F5D" w14:textId="77777777" w:rsidR="00EC7F36" w:rsidRDefault="00EC7F36" w:rsidP="00354A5E">
      <w:pPr>
        <w:spacing w:after="0" w:line="480" w:lineRule="auto"/>
        <w:rPr>
          <w:rFonts w:ascii="Times New Roman" w:hAnsi="Times New Roman" w:cs="Times New Roman"/>
          <w:sz w:val="24"/>
          <w:szCs w:val="24"/>
          <w:u w:val="single"/>
        </w:rPr>
        <w:sectPr w:rsidR="00EC7F36" w:rsidSect="00440EBD">
          <w:headerReference w:type="default" r:id="rId8"/>
          <w:footerReference w:type="default" r:id="rId9"/>
          <w:pgSz w:w="12240" w:h="15840"/>
          <w:pgMar w:top="1440" w:right="1440" w:bottom="1440" w:left="1440" w:header="720" w:footer="720" w:gutter="0"/>
          <w:lnNumType w:countBy="1" w:restart="continuous"/>
          <w:cols w:space="720"/>
          <w:docGrid w:linePitch="360"/>
        </w:sectPr>
      </w:pPr>
    </w:p>
    <w:p w14:paraId="79F2FF3A" w14:textId="2347D453" w:rsidR="0091647B" w:rsidRPr="005F03EE" w:rsidRDefault="006027EC" w:rsidP="00354A5E">
      <w:pPr>
        <w:spacing w:after="0" w:line="480" w:lineRule="auto"/>
        <w:rPr>
          <w:rFonts w:ascii="Times New Roman" w:hAnsi="Times New Roman" w:cs="Times New Roman"/>
          <w:b/>
          <w:bCs/>
          <w:sz w:val="24"/>
          <w:szCs w:val="24"/>
        </w:rPr>
      </w:pPr>
      <w:r w:rsidRPr="005F03EE">
        <w:rPr>
          <w:rFonts w:ascii="Times New Roman" w:hAnsi="Times New Roman" w:cs="Times New Roman"/>
          <w:b/>
          <w:bCs/>
          <w:sz w:val="24"/>
          <w:szCs w:val="24"/>
        </w:rPr>
        <w:lastRenderedPageBreak/>
        <w:t>1</w:t>
      </w:r>
      <w:r w:rsidR="00D91518" w:rsidRPr="005F03EE">
        <w:rPr>
          <w:rFonts w:ascii="Times New Roman" w:hAnsi="Times New Roman" w:cs="Times New Roman"/>
          <w:b/>
          <w:bCs/>
          <w:sz w:val="24"/>
          <w:szCs w:val="24"/>
        </w:rPr>
        <w:t>.</w:t>
      </w:r>
      <w:r w:rsidRPr="005F03EE">
        <w:rPr>
          <w:rFonts w:ascii="Times New Roman" w:hAnsi="Times New Roman" w:cs="Times New Roman"/>
          <w:b/>
          <w:bCs/>
          <w:sz w:val="24"/>
          <w:szCs w:val="24"/>
        </w:rPr>
        <w:t xml:space="preserve"> Introduction</w:t>
      </w:r>
    </w:p>
    <w:p w14:paraId="535F57E0" w14:textId="04C4A621" w:rsidR="00C91F1E" w:rsidRDefault="0022280C"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In fisheries, t</w:t>
      </w:r>
      <w:r w:rsidR="00C91F1E">
        <w:rPr>
          <w:rFonts w:ascii="Times New Roman" w:hAnsi="Times New Roman" w:cs="Times New Roman"/>
          <w:sz w:val="24"/>
          <w:szCs w:val="24"/>
        </w:rPr>
        <w:t xml:space="preserve">here is an important trade-off between </w:t>
      </w:r>
      <w:r w:rsidR="00C31DE5">
        <w:rPr>
          <w:rFonts w:ascii="Times New Roman" w:hAnsi="Times New Roman" w:cs="Times New Roman"/>
          <w:sz w:val="24"/>
          <w:szCs w:val="24"/>
        </w:rPr>
        <w:t>catching older, large</w:t>
      </w:r>
      <w:r w:rsidR="00AA1939">
        <w:rPr>
          <w:rFonts w:ascii="Times New Roman" w:hAnsi="Times New Roman" w:cs="Times New Roman"/>
          <w:sz w:val="24"/>
          <w:szCs w:val="24"/>
        </w:rPr>
        <w:t>r</w:t>
      </w:r>
      <w:r w:rsidR="00C31DE5">
        <w:rPr>
          <w:rFonts w:ascii="Times New Roman" w:hAnsi="Times New Roman" w:cs="Times New Roman"/>
          <w:sz w:val="24"/>
          <w:szCs w:val="24"/>
        </w:rPr>
        <w:t xml:space="preserve"> individuals with higher yield and catching younger, smaller individuals when catch rates are higher due to less </w:t>
      </w:r>
      <w:r w:rsidR="00AA1939">
        <w:rPr>
          <w:rFonts w:ascii="Times New Roman" w:hAnsi="Times New Roman" w:cs="Times New Roman"/>
          <w:sz w:val="24"/>
          <w:szCs w:val="24"/>
        </w:rPr>
        <w:t xml:space="preserve">cumulative </w:t>
      </w:r>
      <w:r w:rsidR="00C31DE5">
        <w:rPr>
          <w:rFonts w:ascii="Times New Roman" w:hAnsi="Times New Roman" w:cs="Times New Roman"/>
          <w:sz w:val="24"/>
          <w:szCs w:val="24"/>
        </w:rPr>
        <w:t>exposure to natural mortality</w:t>
      </w:r>
      <w:r w:rsidR="00C91F1E">
        <w:rPr>
          <w:rFonts w:ascii="Times New Roman" w:hAnsi="Times New Roman" w:cs="Times New Roman"/>
          <w:sz w:val="24"/>
          <w:szCs w:val="24"/>
        </w:rPr>
        <w:t xml:space="preserve">. </w:t>
      </w:r>
      <w:r w:rsidR="00B32C5E">
        <w:rPr>
          <w:rFonts w:ascii="Times New Roman" w:hAnsi="Times New Roman" w:cs="Times New Roman"/>
          <w:sz w:val="24"/>
          <w:szCs w:val="24"/>
        </w:rPr>
        <w:t xml:space="preserve">This trade-off can be magnified if larger individuals also fetch higher prices. </w:t>
      </w:r>
      <w:r w:rsidR="00C91F1E">
        <w:rPr>
          <w:rFonts w:ascii="Times New Roman" w:hAnsi="Times New Roman" w:cs="Times New Roman"/>
          <w:sz w:val="24"/>
          <w:szCs w:val="24"/>
        </w:rPr>
        <w:t xml:space="preserve">Failing to allow individuals to grow large enough to maximize yield is known as “growth overfishing” </w:t>
      </w:r>
      <w:r w:rsidR="00C91F1E">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{"citationID":"XLQpvAAG","properties":{"formattedCitation":"(Hilborn and Walters 1992)","plainCitation":"(Hilborn and Walters 1992)","noteIndex":0},"citationItems":[{"id":69,"uris":["http://zotero.org/users/783258/items/BB7444VI"],"itemData":{"id":69,"type":"book","abstract":"System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C91F1E">
        <w:rPr>
          <w:rFonts w:ascii="Times New Roman" w:hAnsi="Times New Roman" w:cs="Times New Roman"/>
          <w:sz w:val="24"/>
          <w:szCs w:val="24"/>
        </w:rPr>
        <w:fldChar w:fldCharType="separate"/>
      </w:r>
      <w:r w:rsidR="00CE3674" w:rsidRPr="00CE3674">
        <w:rPr>
          <w:rFonts w:ascii="Times New Roman" w:hAnsi="Times New Roman" w:cs="Times New Roman"/>
          <w:sz w:val="24"/>
        </w:rPr>
        <w:t>(Hilborn and Walters 1992)</w:t>
      </w:r>
      <w:r w:rsidR="00C91F1E">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r w:rsidR="00561AEC">
        <w:rPr>
          <w:rFonts w:ascii="Times New Roman" w:hAnsi="Times New Roman" w:cs="Times New Roman"/>
          <w:sz w:val="24"/>
          <w:szCs w:val="24"/>
        </w:rPr>
        <w:t>Recruitment overfishing</w:t>
      </w:r>
      <w:r w:rsidR="001B417E">
        <w:rPr>
          <w:rFonts w:ascii="Times New Roman" w:hAnsi="Times New Roman" w:cs="Times New Roman"/>
          <w:sz w:val="24"/>
          <w:szCs w:val="24"/>
        </w:rPr>
        <w:t xml:space="preserve">, where biomass is so low that </w:t>
      </w:r>
      <w:proofErr w:type="spellStart"/>
      <w:r w:rsidR="001B417E">
        <w:rPr>
          <w:rFonts w:ascii="Times New Roman" w:hAnsi="Times New Roman" w:cs="Times New Roman"/>
          <w:sz w:val="24"/>
          <w:szCs w:val="24"/>
        </w:rPr>
        <w:t>spawners</w:t>
      </w:r>
      <w:proofErr w:type="spellEnd"/>
      <w:r w:rsidR="001B417E">
        <w:rPr>
          <w:rFonts w:ascii="Times New Roman" w:hAnsi="Times New Roman" w:cs="Times New Roman"/>
          <w:sz w:val="24"/>
          <w:szCs w:val="24"/>
        </w:rPr>
        <w:t xml:space="preserve"> struggle to replenish the population,</w:t>
      </w:r>
      <w:r w:rsidR="00561AEC">
        <w:rPr>
          <w:rFonts w:ascii="Times New Roman" w:hAnsi="Times New Roman" w:cs="Times New Roman"/>
          <w:sz w:val="24"/>
          <w:szCs w:val="24"/>
        </w:rPr>
        <w:t xml:space="preserve"> can only occur at extremely low spawning biomasses i</w:t>
      </w:r>
      <w:r w:rsidR="00C91F1E">
        <w:rPr>
          <w:rFonts w:ascii="Times New Roman" w:hAnsi="Times New Roman" w:cs="Times New Roman"/>
          <w:sz w:val="24"/>
          <w:szCs w:val="24"/>
        </w:rPr>
        <w:t xml:space="preserve">n populations with weak stock-recruit relationships, as </w:t>
      </w:r>
      <w:r w:rsidR="00561AEC">
        <w:rPr>
          <w:rFonts w:ascii="Times New Roman" w:hAnsi="Times New Roman" w:cs="Times New Roman"/>
          <w:sz w:val="24"/>
          <w:szCs w:val="24"/>
        </w:rPr>
        <w:t xml:space="preserve">is </w:t>
      </w:r>
      <w:r w:rsidR="00C91F1E">
        <w:rPr>
          <w:rFonts w:ascii="Times New Roman" w:hAnsi="Times New Roman" w:cs="Times New Roman"/>
          <w:sz w:val="24"/>
          <w:szCs w:val="24"/>
        </w:rPr>
        <w:t xml:space="preserve">common in large marine ecosystems </w:t>
      </w:r>
      <w:r w:rsidR="00C91F1E">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{"citationID":"eHG5rHTF","properties":{"unsorted":true,"formattedCitation":"(Szuwalski et al. 2015; Sellinger et al. 2024)","plainCitation":"(Szuwalski et al. 2015; Sellinger et al. 2024)","noteIndex":0},"citationItems":[{"id":482,"uris":["http://zotero.org/users/783258/items/4GWJDA54"],"itemData":{"id":482,"type":"article-journal","abstract":"Assumptions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changes.","container-title":"Fish and Fisheries","DOI":"10.1111/faf.12083","ISSN":"1467-2979","issue":"4","journalAbbreviation":"Fish Fish","language":"en","license":"© 2014 John Wiley &amp; Sons Ltd","page":"633-648","source":"Wiley Online Library","title":"Examining common assumptions about recruitment: a meta-analysis of recruitment dynamics for worldwide marine fisheries","title-short":"Examining common assumptions about recruitment","volume":"16","author":[{"family":"Szuwalski","given":"Cody S"},{"family":"Vert-Pre","given":"Katyana A"},{"family":"Punt","given":"André E"},{"family":"Branch","given":"Trevor A"},{"family":"Hilborn","given":"Ray"}],"issued":{"date-parts":[["2015"]]}}},{"id":6659,"uris":["http://zotero.org/users/783258/items/TQ3GL6PA"],"itemData":{"id":6659,"type":"article-journal","abstract":"Recruitment is the number of young fish entering a population and is an essential process in age-structured stock assessment models. Many of the models on which stock assessments are based assume some level of influence of spawning biomass on recruitment, and estimation of this functional relationship has been a focus of substantial research. However, recruitment is also influenced by environmental fluctuations that induce autocorrelated patterns, trends, and shifts in deviations from the stock-recruitment relationship. Consequently, previous meta-analyses of stock-recruitment relationships have had trouble calibrating the relationship. We revisited the findings of Szuwalski et al. (2015) to determine if their results are robust to the addition of data to the RAM Legacy Stock Assessment database and choice of analysis method (the PELT algorithm, MARSS models, and Bayesian change point detection). Since the publication of Szuwalski et al. (2015), the number of stocks in the database has doubled. We determined the primary influence of spawning biomass on recruitment and examined the recruitment time series for regime shifts for 432 stocks. Our results indicated that 57% of stocks did not have a significant correlation between spawning biomass and recruitment over the observed biomasses. Environmental conditions played a larger role in recruitment variation than spawning biomass. The presence, location, and number of regime shifts in recruitment time series was highly dependent on the detection method, with Bayesian change point detection identifying the fewest regime shifts. Despite the sensitivity to the detection method, 46% of stocks without a significant correlation between spawning biomass and recruitment are estimated to have experienced at least one regime shift as determined by the PELT algorithm Our analyses suggest that effective methods for modeling and forecasting large variations in recruitment over time are needed, particularly given that climate change is predicted to impact the frequency and magnitude of regime shifts.","container-title":"Fisheries Research","DOI":"10.1016/j.fishres.2023.106862","ISSN":"0165-7836","journalAbbreviation":"Fisheries Research","page":"106862","source":"ScienceDirect","title":"The robustness of our assumptions about recruitment: A re-examination of marine recruitment dynamics with additional data and novel methods","title-short":"The robustness of our assumptions about recruitment","volume":"269","author":[{"family":"Sellinger","given":"Emily L."},{"family":"Szuwalski","given":"Cody"},{"family":"Punt","given":"André E."}],"issued":{"date-parts":[["2024",1,1]]}}}],"schema":"https://github.com/citation-style-language/schema/raw/master/csl-citation.json"} </w:instrText>
      </w:r>
      <w:r w:rsidR="00C91F1E">
        <w:rPr>
          <w:rFonts w:ascii="Times New Roman" w:hAnsi="Times New Roman" w:cs="Times New Roman"/>
          <w:sz w:val="24"/>
          <w:szCs w:val="24"/>
        </w:rPr>
        <w:fldChar w:fldCharType="separate"/>
      </w:r>
      <w:r w:rsidR="00CE3674" w:rsidRPr="00CE3674">
        <w:rPr>
          <w:rFonts w:ascii="Times New Roman" w:hAnsi="Times New Roman" w:cs="Times New Roman"/>
          <w:sz w:val="24"/>
        </w:rPr>
        <w:t>(Szuwalski et al. 2015; Sellinger et al. 2024)</w:t>
      </w:r>
      <w:r w:rsidR="00C91F1E">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r w:rsidR="00D91518">
        <w:rPr>
          <w:rFonts w:ascii="Times New Roman" w:hAnsi="Times New Roman" w:cs="Times New Roman"/>
          <w:sz w:val="24"/>
          <w:szCs w:val="24"/>
        </w:rPr>
        <w:t>G</w:t>
      </w:r>
      <w:r>
        <w:rPr>
          <w:rFonts w:ascii="Times New Roman" w:hAnsi="Times New Roman" w:cs="Times New Roman"/>
          <w:sz w:val="24"/>
          <w:szCs w:val="24"/>
        </w:rPr>
        <w:t>rowth overfishing is therefore a key consideration for management</w:t>
      </w:r>
      <w:r w:rsidR="004E18CC">
        <w:rPr>
          <w:rFonts w:ascii="Times New Roman" w:hAnsi="Times New Roman" w:cs="Times New Roman"/>
          <w:sz w:val="24"/>
          <w:szCs w:val="24"/>
        </w:rPr>
        <w:t>,</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especially for opportunistic species with high natural mortality, fast growth, and variable recruitment</w:t>
      </w:r>
      <w:r>
        <w:rPr>
          <w:rFonts w:ascii="Times New Roman" w:hAnsi="Times New Roman" w:cs="Times New Roman"/>
          <w:sz w:val="24"/>
          <w:szCs w:val="24"/>
        </w:rPr>
        <w:t xml:space="preserve">, although ecosystem </w:t>
      </w:r>
      <w:r w:rsidR="00C91F1E">
        <w:rPr>
          <w:rFonts w:ascii="Times New Roman" w:hAnsi="Times New Roman" w:cs="Times New Roman"/>
          <w:sz w:val="24"/>
          <w:szCs w:val="24"/>
        </w:rPr>
        <w:t>responses to low biomass</w:t>
      </w:r>
      <w:r w:rsidR="008A1D0C">
        <w:rPr>
          <w:rFonts w:ascii="Times New Roman" w:hAnsi="Times New Roman" w:cs="Times New Roman"/>
          <w:sz w:val="24"/>
          <w:szCs w:val="24"/>
        </w:rPr>
        <w:t xml:space="preserve"> (e.g., changes in predator-prey interactions)</w:t>
      </w:r>
      <w:r w:rsidR="00AD0376">
        <w:rPr>
          <w:rFonts w:ascii="Times New Roman" w:hAnsi="Times New Roman" w:cs="Times New Roman"/>
          <w:sz w:val="24"/>
          <w:szCs w:val="24"/>
        </w:rPr>
        <w:t xml:space="preserve"> </w:t>
      </w:r>
      <w:del w:id="5" w:author="Kiva.Oken" w:date="2024-07-31T16:50:00Z">
        <w:r w:rsidR="00AD0376" w:rsidDel="00E04010">
          <w:rPr>
            <w:rFonts w:ascii="Times New Roman" w:hAnsi="Times New Roman" w:cs="Times New Roman"/>
            <w:sz w:val="24"/>
            <w:szCs w:val="24"/>
          </w:rPr>
          <w:delText>do</w:delText>
        </w:r>
        <w:r w:rsidR="00C91F1E" w:rsidDel="00E04010">
          <w:rPr>
            <w:rFonts w:ascii="Times New Roman" w:hAnsi="Times New Roman" w:cs="Times New Roman"/>
            <w:sz w:val="24"/>
            <w:szCs w:val="24"/>
          </w:rPr>
          <w:delText xml:space="preserve"> </w:delText>
        </w:r>
      </w:del>
      <w:r w:rsidR="00C91F1E">
        <w:rPr>
          <w:rFonts w:ascii="Times New Roman" w:hAnsi="Times New Roman" w:cs="Times New Roman"/>
          <w:sz w:val="24"/>
          <w:szCs w:val="24"/>
        </w:rPr>
        <w:t>likely occur well before recruitment overfishing</w:t>
      </w:r>
      <w:r w:rsidR="00904B8B">
        <w:rPr>
          <w:rFonts w:ascii="Times New Roman" w:hAnsi="Times New Roman" w:cs="Times New Roman"/>
          <w:sz w:val="24"/>
          <w:szCs w:val="24"/>
        </w:rPr>
        <w:t xml:space="preserve"> </w:t>
      </w:r>
      <w:r w:rsidR="00E41DA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{"citationID":"SDbScNBa","properties":{"unsorted":true,"formattedCitation":"(King and McFarlane 2003; Caillouet et al. 2008; Cury et al. 2011)","plainCitation":"(King and McFarlane 2003; Caillouet et al. 2008; Cury et al. 2011)","noteIndex":0},"citationItems":[{"id":6621,"uris":["http://zotero.org/users/783258/items/HEAJ3T7R"],"itemData":{"id":6621,"type":"article-journal","abstract":"The life history traits of 42 marine fish species were grouped according to the theoretical classifications of life history strategies. This provides a conceptual framework of management options, because life history strategies are the underlying determinants for population responses to climate and ocean changes, they can be used to classify typical population responses. When faced with providing management advice for species for which there is no information on absolute or relative biomass, such as newly exploited species, life history traits can be used to classify the species into a strategist grouping and the appropriate management options can be selected from the conceptual framework.","container-title":"Fisheries Management and Ecology","DOI":"10.1046/j.1365-2400.2003.00359.x","ISSN":"1365-2400","issue":"4","language":"en","note":"_eprint: https://onlinelibrary.wiley.com/doi/pdf/10.1046/j.1365-2400.2003.00359.x","page":"249-264","source":"Wiley Online Library","title":"Marine fish life history strategies: applications to fishery management","title-short":"Marine fish life history strategies","volume":"10","author":[{"family":"King","given":"J. R."},{"family":"McFarlane","given":"G. A."}],"issued":{"date-parts":[["2003"]]}}},{"id":6624,"uris":["http://zotero.org/users/783258/items/KE45B8MT"],"itemData":{"id":6624,"type":"article-journal","abstract":"Growth overfishing in the brown shrimp, Farfantepenaeus aztecus, fishery in inshore (estuarine) and offshore (Gulf of Mexico) territorial waters of Texas and Louisiana, and adjoining waters of the United States’ (U.S.) Exclusive Economic Zone (EEZ), and its potentially detrimental economic consequences to the harvesting sector, have not been among major concerns of Federal and State shrimp management agencies. Three possible reasons include (1) environmentally influenced variations in recruitment that cause wide fluctuations in annual landings, which tend to obscure effects of fishing, (2) competition between inshore and offshore components of the harvesting sector, and (3) partitioning of management jurisdiction among a Federal council and two State agencies. Wide variations in landings led to beliefs that high levels of fishing mortality were tolerable and recruitment overfishing was of no major concern. This encouraged somewhat laissez-faire management approaches that allowed fishing effort to increase over the years. Our objectives were to determine whether growth overfishing occurred in this fishery during 1960–2006, and whether and how decreases in size of shrimp within the landings, in response to increases in fishing effort, affected inflation-adjusted annual (calendar year) ex-vessel value of the landings, i.e., their value to the harvesting sector. Growth overfishing occurred in the early 1990s, and then abated as fishing effort declined due to rising fuel costs and competition from imported shrimp. However, inflation-adjusted annual ex-vessel value of the landings peaked in 1985, prior to growth overfishing. Management actions implemented in 2001 for Texas’ territorial waters, and in the EEZ off Texas and Louisiana in 2006, should limit future fleet expansion and increases in fishing effort, thereby reducing the chances of growth overfishing and its potentially detrimental economic impacts on the harvesting sector. Growth overfishing should be included among the guidelines for future management of this brown shrimp fishery.","container-title":"Fisheries Research","DOI":"10.1016/j.fishres.2008.01.009","ISSN":"0165-7836","issue":"2","journalAbbreviation":"Fisheries Research","page":"289-302","source":"ScienceDirect","title":"Growth overfishing in the brown shrimp fishery of Texas, Louisiana, and adjoining Gulf of Mexico EEZ","volume":"92","author":[{"family":"Caillouet","given":"C. W."},{"family":"Hart","given":"R. A."},{"family":"Nance","given":"J. M."}],"issued":{"date-parts":[["2008",8,1]]}}},{"id":496,"uris":["http://zotero.org/users/783258/items/2E7USX37"],"itemData":{"id":496,"type":"article-journal","container-title":"Science","issue":"6063","page":"1703–1706","source":"Google Scholar","title":"Global seabird response to forage fish depletion—one-third for the birds","volume":"334","author":[{"family":"Cury","given":"Philippe M."},{"family":"Boyd","given":"Ian L."},{"family":"Bonhommeau","given":"Sylvain"},{"family":"Anker-Nilssen","given":"Tycho"},{"family":"Crawford","given":"Robert JM"},{"family":"Furness","given":"Robert W."},{"family":"Mills","given":"James A."},{"family":"Murphy","given":"Eugene J."},{"family":"Österblom","given":"Henrik"},{"family":"Paleczny","given":"Michelle"}],"issued":{"date-parts":[["2011"]]}}}],"schema":"https://github.com/citation-style-language/schema/raw/master/csl-citation.json"} </w:instrText>
      </w:r>
      <w:r w:rsidR="00E41DA4">
        <w:rPr>
          <w:rFonts w:ascii="Times New Roman" w:hAnsi="Times New Roman" w:cs="Times New Roman"/>
          <w:sz w:val="24"/>
          <w:szCs w:val="24"/>
        </w:rPr>
        <w:fldChar w:fldCharType="separate"/>
      </w:r>
      <w:r w:rsidR="00CE3674" w:rsidRPr="00CE3674">
        <w:rPr>
          <w:rFonts w:ascii="Times New Roman" w:hAnsi="Times New Roman" w:cs="Times New Roman"/>
          <w:sz w:val="24"/>
        </w:rPr>
        <w:t>(King and McFarlane 2003; Caillouet et al. 2008; Cury et al. 2011)</w:t>
      </w:r>
      <w:r w:rsidR="00E41DA4">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p>
    <w:p w14:paraId="17C7E791" w14:textId="5F6C6CA4" w:rsidR="00EC7F36" w:rsidRDefault="00FD07DE"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Somatic growth in m</w:t>
      </w:r>
      <w:r w:rsidR="00EC7F36">
        <w:rPr>
          <w:rFonts w:ascii="Times New Roman" w:hAnsi="Times New Roman" w:cs="Times New Roman"/>
          <w:sz w:val="24"/>
          <w:szCs w:val="24"/>
        </w:rPr>
        <w:t>arine population</w:t>
      </w:r>
      <w:r>
        <w:rPr>
          <w:rFonts w:ascii="Times New Roman" w:hAnsi="Times New Roman" w:cs="Times New Roman"/>
          <w:sz w:val="24"/>
          <w:szCs w:val="24"/>
        </w:rPr>
        <w:t>s</w:t>
      </w:r>
      <w:r w:rsidR="00EC7F36">
        <w:rPr>
          <w:rFonts w:ascii="Times New Roman" w:hAnsi="Times New Roman" w:cs="Times New Roman"/>
          <w:sz w:val="24"/>
          <w:szCs w:val="24"/>
        </w:rPr>
        <w:t xml:space="preserve"> is highly variable</w:t>
      </w:r>
      <w:del w:id="6" w:author="Kiva.Oken" w:date="2024-07-09T11:13:00Z">
        <w:r w:rsidR="006C12AD">
          <w:rPr>
            <w:rFonts w:ascii="Times New Roman" w:hAnsi="Times New Roman" w:cs="Times New Roman"/>
            <w:sz w:val="24"/>
            <w:szCs w:val="24"/>
          </w:rPr>
          <w:delText>, but</w:delText>
        </w:r>
      </w:del>
      <w:ins w:id="7" w:author="Kiva.Oken" w:date="2024-07-09T11:13:00Z">
        <w:r w:rsidR="00304FA5">
          <w:rPr>
            <w:rFonts w:ascii="Times New Roman" w:hAnsi="Times New Roman" w:cs="Times New Roman"/>
            <w:sz w:val="24"/>
            <w:szCs w:val="24"/>
          </w:rPr>
          <w:t xml:space="preserve"> and</w:t>
        </w:r>
      </w:ins>
      <w:r w:rsidR="00304FA5">
        <w:rPr>
          <w:rFonts w:ascii="Times New Roman" w:hAnsi="Times New Roman" w:cs="Times New Roman"/>
          <w:sz w:val="24"/>
          <w:szCs w:val="24"/>
        </w:rPr>
        <w:t xml:space="preserve"> </w:t>
      </w:r>
      <w:r w:rsidR="006C12AD">
        <w:rPr>
          <w:rFonts w:ascii="Times New Roman" w:hAnsi="Times New Roman" w:cs="Times New Roman"/>
          <w:sz w:val="24"/>
          <w:szCs w:val="24"/>
        </w:rPr>
        <w:t xml:space="preserve">often difficult to characterize. </w:t>
      </w:r>
      <w:r w:rsidR="00D91518">
        <w:rPr>
          <w:rFonts w:ascii="Times New Roman" w:hAnsi="Times New Roman" w:cs="Times New Roman"/>
          <w:sz w:val="24"/>
          <w:szCs w:val="24"/>
        </w:rPr>
        <w:t>Variability in s</w:t>
      </w:r>
      <w:r w:rsidR="00DB12FA">
        <w:rPr>
          <w:rFonts w:ascii="Times New Roman" w:hAnsi="Times New Roman" w:cs="Times New Roman"/>
          <w:sz w:val="24"/>
          <w:szCs w:val="24"/>
        </w:rPr>
        <w:t xml:space="preserve">omatic growth </w:t>
      </w:r>
      <w:r w:rsidR="00EC7F36">
        <w:rPr>
          <w:rFonts w:ascii="Times New Roman" w:hAnsi="Times New Roman" w:cs="Times New Roman"/>
          <w:sz w:val="24"/>
          <w:szCs w:val="24"/>
        </w:rPr>
        <w:t>has</w:t>
      </w:r>
      <w:r w:rsidR="00522BFC">
        <w:rPr>
          <w:rFonts w:ascii="Times New Roman" w:hAnsi="Times New Roman" w:cs="Times New Roman"/>
          <w:sz w:val="24"/>
          <w:szCs w:val="24"/>
        </w:rPr>
        <w:t xml:space="preserve"> major</w:t>
      </w:r>
      <w:r w:rsidR="00EC7F36">
        <w:rPr>
          <w:rFonts w:ascii="Times New Roman" w:hAnsi="Times New Roman" w:cs="Times New Roman"/>
          <w:sz w:val="24"/>
          <w:szCs w:val="24"/>
        </w:rPr>
        <w:t xml:space="preserve"> implications for </w:t>
      </w:r>
      <w:r>
        <w:rPr>
          <w:rFonts w:ascii="Times New Roman" w:hAnsi="Times New Roman" w:cs="Times New Roman"/>
          <w:sz w:val="24"/>
          <w:szCs w:val="24"/>
        </w:rPr>
        <w:t>population dynamics</w:t>
      </w:r>
      <w:r w:rsidR="00EC0A4F">
        <w:rPr>
          <w:rFonts w:ascii="Times New Roman" w:hAnsi="Times New Roman" w:cs="Times New Roman"/>
          <w:sz w:val="24"/>
          <w:szCs w:val="24"/>
        </w:rPr>
        <w:t xml:space="preserve"> and productivity</w:t>
      </w:r>
      <w:r w:rsidR="00522BFC">
        <w:rPr>
          <w:rFonts w:ascii="Times New Roman" w:hAnsi="Times New Roman" w:cs="Times New Roman"/>
          <w:sz w:val="24"/>
          <w:szCs w:val="24"/>
        </w:rPr>
        <w:t xml:space="preserve">, </w:t>
      </w:r>
      <w:r w:rsidR="006C12AD">
        <w:rPr>
          <w:rFonts w:ascii="Times New Roman" w:hAnsi="Times New Roman" w:cs="Times New Roman"/>
          <w:sz w:val="24"/>
          <w:szCs w:val="24"/>
        </w:rPr>
        <w:t xml:space="preserve">sometimes comparable to variability in early life history survival </w:t>
      </w:r>
      <w:r w:rsidR="00EC7F3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{"citationID":"0bHxzUnM","properties":{"formattedCitation":"(Stawitz et al. 2015; Stawitz and Essington 2019)","plainCitation":"(Stawitz et al. 2015; Stawitz and Essington 2019)","noteIndex":0},"citationItems":[{"id":363,"uris":["http://zotero.org/users/783258/items/DFHKIA9I"],"itemData":{"id":363,"type":"article-journal","container-title":"Canadian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D."}],"issued":{"date-parts":[["2015"]]}}},{"id":6648,"uris":["http://zotero.org/users/783258/items/MGG2NGJR"],"itemData":{"id":6648,"type":"article-journal","abstract":"Understanding population fluctuations is a major goal of population ecology. In unpredictable marine environments, population variation is thought to be caused primarily by varying survival rates through a critical early life-history stage. However, there is increasing evidence that somatic growth variation is common and causes population fluctuations. We examine the relative effects of empirically validated variability in somatic growth and recruitment on two response metrics across eight different life-history archetypes of marine fish. We evaluate how much variation is propagated into mature biomass (MB), a proxy for population resilience, and population production, a measure of population rebuilding capacity. Production is defined as the biomass produced by the stock above what is needed to sustain the population at a constant level. We used empirical estimates of reproductive success and somatic growth rate, coupled with a population model, to evaluate the relative role of both types of variation in population fluctuations. The effects of this variation on population production and MB were examined across three variation scenarios, in which somatic growth only, reproduction only or both processes varied temporally. We also examined three levels of age truncation to explore whether modified population age structure altered these dynamics. The contribution of somatic growth to biomass variability exceeded that of recruitment for some species (2/8), while in others (5/8 species), recruitment variation was more influential. When population production was examined, somatic growth variation contributed more to population variation for three species. The relative importance of the two processes was not clearly correlated with key life-history traits (i.e., growth and mortality rates), but instead was determined by time-series characteristics of growth and recruitment variation. Increasing age truncation slightly increased the relative effect of recruitment variation on MB variation for three species. These results suggest somatic growth variation can be as important as early life-history survival in driving population fluctuations in some marine fish species. This analysis provides a counterexample to the commonly held assumption of many marine population dynamics models: That population variability is induced primarily through variation in reproductive success.","container-title":"Journal of Animal Ecology","DOI":"10.1111/1365-2656.12921","ISSN":"1365-2656","issue":"2","language":"en","license":"© 2018 The Authors. Journal of Animal Ecology © 2018 British Ecological Society","note":"_eprint: https://onlinelibrary.wiley.com/doi/pdf/10.1111/1365-2656.12921","page":"315-329","source":"Wiley Online Library","title":"Somatic growth contributes to population variation in marine fishes","volume":"88","author":[{"family":"Stawitz","given":"Christine C."},{"family":"Essington","given":"Timothy E."}],"issued":{"date-parts":[["2019"]]}}}],"schema":"https://github.com/citation-style-language/schema/raw/master/csl-citation.json"} </w:instrText>
      </w:r>
      <w:r w:rsidR="00EC7F36">
        <w:rPr>
          <w:rFonts w:ascii="Times New Roman" w:hAnsi="Times New Roman" w:cs="Times New Roman"/>
          <w:sz w:val="24"/>
          <w:szCs w:val="24"/>
        </w:rPr>
        <w:fldChar w:fldCharType="separate"/>
      </w:r>
      <w:r w:rsidR="00CE3674" w:rsidRPr="00CE3674">
        <w:rPr>
          <w:rFonts w:ascii="Times New Roman" w:hAnsi="Times New Roman" w:cs="Times New Roman"/>
          <w:sz w:val="24"/>
        </w:rPr>
        <w:t>(Stawitz et al. 2015; Stawitz and Essington 2019)</w:t>
      </w:r>
      <w:r w:rsidR="00EC7F36">
        <w:rPr>
          <w:rFonts w:ascii="Times New Roman" w:hAnsi="Times New Roman" w:cs="Times New Roman"/>
          <w:sz w:val="24"/>
          <w:szCs w:val="24"/>
        </w:rPr>
        <w:fldChar w:fldCharType="end"/>
      </w:r>
      <w:r w:rsidR="00EC7F36">
        <w:rPr>
          <w:rFonts w:ascii="Times New Roman" w:hAnsi="Times New Roman" w:cs="Times New Roman"/>
          <w:sz w:val="24"/>
          <w:szCs w:val="24"/>
        </w:rPr>
        <w:t xml:space="preserve">. </w:t>
      </w:r>
      <w:r w:rsidR="000E53E6">
        <w:rPr>
          <w:rFonts w:ascii="Times New Roman" w:hAnsi="Times New Roman" w:cs="Times New Roman"/>
          <w:sz w:val="24"/>
          <w:szCs w:val="24"/>
        </w:rPr>
        <w:t xml:space="preserve">This variability, in turn, influences optimal fishery management policies </w:t>
      </w:r>
      <w:r w:rsidR="00DB12FA">
        <w:rPr>
          <w:rFonts w:ascii="Times New Roman" w:hAnsi="Times New Roman" w:cs="Times New Roman"/>
          <w:sz w:val="24"/>
          <w:szCs w:val="24"/>
        </w:rPr>
        <w:t xml:space="preserve">in important ways </w:t>
      </w:r>
      <w:r w:rsidR="00544943">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{"citationID":"mOnmTdug","properties":{"formattedCitation":"(Lorenzen 2016)","plainCitation":"(Lorenzen 2016)","noteIndex":0},"citationItems":[{"id":6653,"uris":["http://zotero.org/users/783258/items/997MRGQR"],"itemData":{"id":6653,"type":"article-journal","abstract":"Modeling of body growth forms an essential part of many fisheries stock assessments. Growth influences population dynamics through its effects on lifetime patterns of biomass production, natural and fishing mortality, and reproductive output. By relating size to age, growth models also enable the use of size-based data in age-based stock assessments. Growth patterns are commonly assumed to be constant (time-invariant) or at best subject to inconsequential process noise. However, fish growth is inherently plastic, often responding strongly to environmental conditions such as temperature and food availability. In wild fish stocks, this results in median temporal variation of around 15% in length-at-age and 40% in weight-at-age, with extremes of 20% (length) and 60% (weight). Plasticity mediates environmental forcing and density-dependence in growth, both of which can have important implications for stock assessment and management. Failing to account for such effects can lead to substantial deviations (often more than 30%) in reconstructed stock dynamics, projections and reference points. The nature and magnitude of such deviations depends not only on the statistical adequacy of the growth model but on how growth information is used in the stock assessment process and on the management options being evaluated. In addition to having direct assessment and management consequences, plasticity provides a unified conceptual framework for interpreting various disparate and at times, confusing patterns of fish growth. Therefore, I conclude that the “constant growth” paradigm of fisheries stock assessments should be replaced with a paradigm that embraces growth plasticity and its consequences.","container-title":"Fisheries Research","DOI":"10.1016/j.fishres.2016.01.006","ISSN":"0165-7836","journalAbbreviation":"Fisheries Research","page":"4-22","source":"ScienceDirect","title":"Toward a new paradigm for growth modeling in fisheries stock assessments: Embracing plasticity and its consequences","title-short":"Toward a new paradigm for growth modeling in fisheries stock assessments","volume":"180","author":[{"family":"Lorenzen","given":"Kai"}],"issued":{"date-parts":[["2016",8,1]]}}}],"schema":"https://github.com/citation-style-language/schema/raw/master/csl-citation.json"} </w:instrText>
      </w:r>
      <w:r w:rsidR="00544943">
        <w:rPr>
          <w:rFonts w:ascii="Times New Roman" w:hAnsi="Times New Roman" w:cs="Times New Roman"/>
          <w:sz w:val="24"/>
          <w:szCs w:val="24"/>
        </w:rPr>
        <w:fldChar w:fldCharType="separate"/>
      </w:r>
      <w:r w:rsidR="00CE3674" w:rsidRPr="00CE3674">
        <w:rPr>
          <w:rFonts w:ascii="Times New Roman" w:hAnsi="Times New Roman" w:cs="Times New Roman"/>
          <w:sz w:val="24"/>
        </w:rPr>
        <w:t>(Lorenzen 2016)</w:t>
      </w:r>
      <w:r w:rsidR="00544943">
        <w:rPr>
          <w:rFonts w:ascii="Times New Roman" w:hAnsi="Times New Roman" w:cs="Times New Roman"/>
          <w:sz w:val="24"/>
          <w:szCs w:val="24"/>
        </w:rPr>
        <w:fldChar w:fldCharType="end"/>
      </w:r>
      <w:r w:rsidR="000E53E6">
        <w:rPr>
          <w:rFonts w:ascii="Times New Roman" w:hAnsi="Times New Roman" w:cs="Times New Roman"/>
          <w:sz w:val="24"/>
          <w:szCs w:val="24"/>
        </w:rPr>
        <w:t xml:space="preserve">. However, identifying environmental and density-dependent drivers of growth, </w:t>
      </w:r>
      <w:r w:rsidR="000F4283">
        <w:rPr>
          <w:rFonts w:ascii="Times New Roman" w:hAnsi="Times New Roman" w:cs="Times New Roman"/>
          <w:sz w:val="24"/>
          <w:szCs w:val="24"/>
        </w:rPr>
        <w:t xml:space="preserve">as with </w:t>
      </w:r>
      <w:r w:rsidR="000E53E6">
        <w:rPr>
          <w:rFonts w:ascii="Times New Roman" w:hAnsi="Times New Roman" w:cs="Times New Roman"/>
          <w:sz w:val="24"/>
          <w:szCs w:val="24"/>
        </w:rPr>
        <w:t>many population processes, has proven difficult</w:t>
      </w:r>
      <w:ins w:id="8" w:author="Kiva.Oken" w:date="2024-07-31T16:51:00Z">
        <w:r w:rsidR="00E04010">
          <w:rPr>
            <w:rFonts w:ascii="Times New Roman" w:hAnsi="Times New Roman" w:cs="Times New Roman"/>
            <w:sz w:val="24"/>
            <w:szCs w:val="24"/>
          </w:rPr>
          <w:t>,</w:t>
        </w:r>
      </w:ins>
      <w:r w:rsidR="000E53E6">
        <w:rPr>
          <w:rFonts w:ascii="Times New Roman" w:hAnsi="Times New Roman" w:cs="Times New Roman"/>
          <w:sz w:val="24"/>
          <w:szCs w:val="24"/>
        </w:rPr>
        <w:t xml:space="preserve"> </w:t>
      </w:r>
      <w:r w:rsidR="00544943">
        <w:rPr>
          <w:rFonts w:ascii="Times New Roman" w:hAnsi="Times New Roman" w:cs="Times New Roman"/>
          <w:sz w:val="24"/>
          <w:szCs w:val="24"/>
        </w:rPr>
        <w:t xml:space="preserve">largely </w:t>
      </w:r>
      <w:r w:rsidR="000E53E6">
        <w:rPr>
          <w:rFonts w:ascii="Times New Roman" w:hAnsi="Times New Roman" w:cs="Times New Roman"/>
          <w:sz w:val="24"/>
          <w:szCs w:val="24"/>
        </w:rPr>
        <w:t xml:space="preserve">due to </w:t>
      </w:r>
      <w:r w:rsidR="00D91518">
        <w:rPr>
          <w:rFonts w:ascii="Times New Roman" w:hAnsi="Times New Roman" w:cs="Times New Roman"/>
          <w:sz w:val="24"/>
          <w:szCs w:val="24"/>
        </w:rPr>
        <w:t xml:space="preserve">lack of </w:t>
      </w:r>
      <w:r w:rsidR="000E53E6">
        <w:rPr>
          <w:rFonts w:ascii="Times New Roman" w:hAnsi="Times New Roman" w:cs="Times New Roman"/>
          <w:sz w:val="24"/>
          <w:szCs w:val="24"/>
        </w:rPr>
        <w:t xml:space="preserve">data and the complexity of the marine environment </w:t>
      </w:r>
      <w:r w:rsidR="00F9391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{"citationID":"Nw6EhU1R","properties":{"formattedCitation":"(Stawitz et al. 2015)","plainCitation":"(Stawitz et al. 2015)","noteIndex":0},"citationItems":[{"id":363,"uris":["http://zotero.org/users/783258/items/DFHKIA9I"],"itemData":{"id":363,"type":"article-journal","container-title":"Canadian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F9391A">
        <w:rPr>
          <w:rFonts w:ascii="Times New Roman" w:hAnsi="Times New Roman" w:cs="Times New Roman"/>
          <w:sz w:val="24"/>
          <w:szCs w:val="24"/>
        </w:rPr>
        <w:fldChar w:fldCharType="separate"/>
      </w:r>
      <w:r w:rsidR="00CE3674" w:rsidRPr="00CE3674">
        <w:rPr>
          <w:rFonts w:ascii="Times New Roman" w:hAnsi="Times New Roman" w:cs="Times New Roman"/>
          <w:sz w:val="24"/>
        </w:rPr>
        <w:t>(Stawitz et al. 2015)</w:t>
      </w:r>
      <w:r w:rsidR="00F9391A">
        <w:rPr>
          <w:rFonts w:ascii="Times New Roman" w:hAnsi="Times New Roman" w:cs="Times New Roman"/>
          <w:sz w:val="24"/>
          <w:szCs w:val="24"/>
        </w:rPr>
        <w:fldChar w:fldCharType="end"/>
      </w:r>
      <w:r w:rsidR="000E53E6">
        <w:rPr>
          <w:rFonts w:ascii="Times New Roman" w:hAnsi="Times New Roman" w:cs="Times New Roman"/>
          <w:sz w:val="24"/>
          <w:szCs w:val="24"/>
        </w:rPr>
        <w:t xml:space="preserve">. </w:t>
      </w:r>
      <w:r w:rsidR="007117FB">
        <w:rPr>
          <w:rFonts w:ascii="Times New Roman" w:hAnsi="Times New Roman" w:cs="Times New Roman"/>
          <w:sz w:val="24"/>
          <w:szCs w:val="24"/>
        </w:rPr>
        <w:t xml:space="preserve">Growth frequently varies over </w:t>
      </w:r>
      <w:del w:id="9" w:author="Kiva.Oken" w:date="2024-07-31T16:52:00Z">
        <w:r w:rsidR="007117FB" w:rsidDel="00E04010">
          <w:rPr>
            <w:rFonts w:ascii="Times New Roman" w:hAnsi="Times New Roman" w:cs="Times New Roman"/>
            <w:sz w:val="24"/>
            <w:szCs w:val="24"/>
          </w:rPr>
          <w:delText xml:space="preserve">both </w:delText>
        </w:r>
      </w:del>
      <w:r w:rsidR="007117FB">
        <w:rPr>
          <w:rFonts w:ascii="Times New Roman" w:hAnsi="Times New Roman" w:cs="Times New Roman"/>
          <w:sz w:val="24"/>
          <w:szCs w:val="24"/>
        </w:rPr>
        <w:t xml:space="preserve">space and time, </w:t>
      </w:r>
      <w:ins w:id="10" w:author="Kiva.Oken" w:date="2024-07-31T16:51:00Z">
        <w:r w:rsidR="00E04010">
          <w:rPr>
            <w:rFonts w:ascii="Times New Roman" w:hAnsi="Times New Roman" w:cs="Times New Roman"/>
            <w:sz w:val="24"/>
            <w:szCs w:val="24"/>
          </w:rPr>
          <w:t>al</w:t>
        </w:r>
      </w:ins>
      <w:r w:rsidR="007117FB">
        <w:rPr>
          <w:rFonts w:ascii="Times New Roman" w:hAnsi="Times New Roman" w:cs="Times New Roman"/>
          <w:sz w:val="24"/>
          <w:szCs w:val="24"/>
        </w:rPr>
        <w:t xml:space="preserve">though </w:t>
      </w:r>
      <w:del w:id="11" w:author="Kiva.Oken" w:date="2024-07-31T16:51:00Z">
        <w:r w:rsidR="007117FB" w:rsidDel="00E04010">
          <w:rPr>
            <w:rFonts w:ascii="Times New Roman" w:hAnsi="Times New Roman" w:cs="Times New Roman"/>
            <w:sz w:val="24"/>
            <w:szCs w:val="24"/>
          </w:rPr>
          <w:delText xml:space="preserve">because of the rich data and high model complexity needed to estimate spatial variation, </w:delText>
        </w:r>
      </w:del>
      <w:r w:rsidR="007117FB">
        <w:rPr>
          <w:rFonts w:ascii="Times New Roman" w:hAnsi="Times New Roman" w:cs="Times New Roman"/>
          <w:sz w:val="24"/>
          <w:szCs w:val="24"/>
        </w:rPr>
        <w:t xml:space="preserve">methods to estimate how and where growth varies over space have been even slower to develop than </w:t>
      </w:r>
      <w:r w:rsidR="00561AEC">
        <w:rPr>
          <w:rFonts w:ascii="Times New Roman" w:hAnsi="Times New Roman" w:cs="Times New Roman"/>
          <w:sz w:val="24"/>
          <w:szCs w:val="24"/>
        </w:rPr>
        <w:t xml:space="preserve">methods that focus </w:t>
      </w:r>
      <w:r w:rsidR="002A529A">
        <w:rPr>
          <w:rFonts w:ascii="Times New Roman" w:hAnsi="Times New Roman" w:cs="Times New Roman"/>
          <w:sz w:val="24"/>
          <w:szCs w:val="24"/>
        </w:rPr>
        <w:t xml:space="preserve">solely </w:t>
      </w:r>
      <w:r w:rsidR="00561AEC">
        <w:rPr>
          <w:rFonts w:ascii="Times New Roman" w:hAnsi="Times New Roman" w:cs="Times New Roman"/>
          <w:sz w:val="24"/>
          <w:szCs w:val="24"/>
        </w:rPr>
        <w:t xml:space="preserve">on </w:t>
      </w:r>
      <w:r w:rsidR="00561AEC">
        <w:rPr>
          <w:rFonts w:ascii="Times New Roman" w:hAnsi="Times New Roman" w:cs="Times New Roman"/>
          <w:sz w:val="24"/>
          <w:szCs w:val="24"/>
        </w:rPr>
        <w:lastRenderedPageBreak/>
        <w:t>temporal changes in growth</w:t>
      </w:r>
      <w:ins w:id="12" w:author="Kiva.Oken" w:date="2024-07-31T16:52:00Z">
        <w:r w:rsidR="00E04010">
          <w:rPr>
            <w:rFonts w:ascii="Times New Roman" w:hAnsi="Times New Roman" w:cs="Times New Roman"/>
            <w:sz w:val="24"/>
            <w:szCs w:val="24"/>
          </w:rPr>
          <w:t xml:space="preserve"> because of the rich data and high model complexity needed to estimate spatial variation</w:t>
        </w:r>
      </w:ins>
      <w:r w:rsidR="007117FB">
        <w:rPr>
          <w:rFonts w:ascii="Times New Roman" w:hAnsi="Times New Roman" w:cs="Times New Roman"/>
          <w:sz w:val="24"/>
          <w:szCs w:val="24"/>
        </w:rPr>
        <w:t xml:space="preserve"> </w:t>
      </w:r>
      <w:r w:rsidR="007117FB">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{"citationID":"SX8KpvM9","properties":{"unsorted":true,"formattedCitation":"(Kapur et al. 2020; Gr\\uc0\\u252{}ss et al. 2021; Indivero et al. 2023)","plainCitation":"(Kapur et al. 2020; Grüss et al. 2021; Indivero et al. 2023)","noteIndex":0},"citationItems":[{"id":6692,"uris":["http://zotero.org/users/783258/items/YDLE56SR"],"itemData":{"id":6692,"type":"article-journal","abstract":"Renewed interest in the estimation of spatial and temporal variation in fish traits, such as body size, is a result of computing advances and the development of spatially-explicit management frameworks. However, many attempts to quantify spatial structure or the distribution of traits utilize a priori approaches, which involve pre-designated geographic regions and thus cannot detect unanticipated spatial patterns. We developed a new, model-based method that uses the first derivative of the spatial smoothing term of a generalized additive model to identify spatial zones of variation in fish length-at-age. We use simulation testing to evaluate the method across a variety of synthetic, stratified age and length datasets, and then apply it to survey data for Northeast Pacific sablefish (Anoplopoma fimbria). Simulation testing illustrates the robustness of the method across a variety of scenarios related to spatially or temporally stratified length-at-age data, including strict boundaries, overlapping zones and changes at the extreme of the range. Results indicate that length-at-age for Northeast Pacific sablefish increases with latitude, which is consistent with previous work from the western United States. Model-detected spatial breakpoints corresponded to major oceanographic features, including the northern end of the Southern California Bight and the bifurcation of the North Pacific Current. This method has the potential to improve detection of large-scale patterns in fish growth, and aid in the development of spatiotemporally structured population dynamics models to inform ecosystem-based fisheries management.","container-title":"Fisheries Research","DOI":"10.1016/j.fishres.2019.105414","ISSN":"0165-7836","journalAbbreviation":"Fisheries Research","page":"105414","source":"ScienceDirect","title":"Oceanographic features delineate growth zonation in Northeast Pacific sablefish","volume":"222","author":[{"family":"Kapur","given":"M."},{"family":"Haltuch","given":"M."},{"family":"Connors","given":"B."},{"family":"Rogers","given":"L."},{"family":"Berger","given":"A."},{"family":"Koontz","given":"E."},{"family":"Cope","given":"J."},{"family":"Echave","given":"K."},{"family":"Fenske","given":"K."},{"family":"Hanselman","given":"D."},{"family":"Punt","given":"A. E."}],"issued":{"date-parts":[["2020",2,1]]}}},{"id":6695,"uris":["http://zotero.org/users/783258/items/5MM2FYJG"],"itemData":{"id":6695,"type":"article-journal","abstract":"Attributing variability in fish demographic processes to environmental conditions is helpful when assessing population status and forecasting changes in ecosystem function. Empirical orthogonal function (EOF) analysis has long been used to explore variability in physical processes, but has been only recently employed to study variability in biological processes. EOF analysis estimates dominant modes of variability (indices) and produces maps representing the spatial response for the dependent variable to each of these indices. In the eastern Bering Sea (EBS), research has linked demographic processes to the spatial extent of bottom temperatures less than or equal to 2 °C (the “cold-pool extent” or “CPE”), but has generally not compared effects among different demographic processes. We applied EOF analysis to four types of data measuring the outcome of demographic processes for EBS walleye pollock (Gadus chalcogrammus) over the period 1982–2019: numerical density (outcome of movement), morphometric condition (outcome of bioenergetics), length-at-age (outcome of growth), and prey-biomass-per-predator-mass (a proxy for stomach contents; outcome of consumption). We first designed exploratory factor analysis (EFA) models that did not include a CPE effect. We then applied confirmatory factor analysis (CFA), which differed from EFA by attributing observed patterns to a spatially varying response of demographic processes to CPE. We inferred that CPE was a proxy for demographic variability when there was a strong correlation between (1) the first or second mode of variability in the EFA and CPE or (2) the spatial map associated with the positive phase of the first or second mode of variability from the EFA model and the spatially varying response of CPE from the CFA model. Results showed that prey-biomass-per-predator-mass had the strongest correlation with CPE, numerical density and morphometric condition were also strongly correlated with CPE, and length-at-age was moderately correlated with CPE. The models also identified several anomalous years: 1999 and 2010, which were characterized by a very large CPE and high indices for variables related to demographic processes; and 2016–2019, which were characterized by a small CPE and low indices for variables related to demographic processes. We conclude that demographic processes for EBS walleye pollock show the finger-print of bottom-up environmental variation. Future research can employ CPE projections to forecast spatio-temporal changes in variables related to demographic processes, thereby informing estimates such as weight-at-age that are used in stock assessment models.","container-title":"Progress in Oceanography","DOI":"10.1016/j.pocean.2021.102569","ISSN":"0079-6611","journalAbbreviation":"Progress in Oceanography","page":"102569","source":"ScienceDirect","title":"Synthesis of interannual variability in spatial demographic processes supports the strong influence of cold-pool extent on eastern Bering Sea walleye pollock (Gadus chalcogrammus)","volume":"194","author":[{"family":"Grüss","given":"Arnaud"},{"family":"Thorson","given":"James T."},{"family":"Stawitz","given":"Christine C."},{"family":"Reum","given":"Jonathan C. P."},{"family":"Rohan","given":"Sean K."},{"family":"Barnes","given":"Cheryl L."}],"issued":{"date-parts":[["2021",6,1]]}}},{"id":6696,"uris":["http://zotero.org/users/783258/items/DPR8WMKP"],"itemData":{"id":6696,"type":"article-journal","abstract":"Environmental conditions can create spatial and temporal variability in growth and distribution processes, yet contemporary stock assessment methods often do not explicitly address the consequences of these patterns. For example, stock assessments often assume that body weight-at-age (i.e. size) is constant across the stocks’ range, and may thereby miss important spatio-temporal patterns. This is becoming increasingly relevant given climate-driven distributional shifts, because samples for estimating size-at-age can be spatially unbalanced and lead to biases when extrapolating into unsampled areas. Here, we jointly analysed data on the local abundance and size of walleye pollock (Gadus chalcogrammus) in the Bering Sea, to demonstrate a tractable first step in expanding spatially unbalanced size-at-age samples, while incorporating fine-scale spatial and temporal variation for inclusion in stock assessments. The data come from NOAA’s bottom trawl survey data and were evaluated using a multivariate spatio-temporal statistical model. We found extensive variation in size-at-age at fine spatial scales, though specific patterns differed between age classes. In addition to persistent spatial patterns, we also documented year-to-year differences in the spatial patterning of size-at-age. Intra-annual variation in the population-level size-at-age (used to generate the size-at-age matrix in the stock assessment) was largely driven by localized changes in fish size, while shifts in species distribution had a smaller effect. The spatio-temporal size-at-age matrix led to marginal improvement in the stock assessment fit to the survey biomass index. Results from our case study suggest that accounting for spatially unbalanced sampling improved stock assessment consistency. Additionally, it improved our understanding on the dynamics of how local and population-level demographic processes interact. As climate change affects fish distribution and growth, integrating spatiotemporally explicit size-at-age processes with anticipated environmental conditions may improve stock-assessment forecasts used to set annual harvest limits.","container-title":"ICES Journal of Marine Science","DOI":"10.1093/icesjms/fsac236","ISSN":"1054-3139","issue":"2","journalAbbreviation":"ICES Journal of Marine Science","page":"258-271","source":"Silverchair","title":"Incorporating distribution shifts and spatio-temporal variation when estimating weight-at-age for stock assessments: a case study involving the Bering Sea pollock (Gadus chalcogrammus)","title-short":"Incorporating distribution shifts and spatio-temporal variation when estimating weight-at-age for stock assessments","volume":"80","author":[{"family":"Indivero","given":"Julia"},{"family":"Essington","given":"Timothy E"},{"family":"Ianelli","given":"James N"},{"family":"Thorson","given":"James T"}],"issued":{"date-parts":[["2023",3,1]]}}}],"schema":"https://github.com/citation-style-language/schema/raw/master/csl-citation.json"} </w:instrText>
      </w:r>
      <w:r w:rsidR="007117FB">
        <w:rPr>
          <w:rFonts w:ascii="Times New Roman" w:hAnsi="Times New Roman" w:cs="Times New Roman"/>
          <w:sz w:val="24"/>
          <w:szCs w:val="24"/>
        </w:rPr>
        <w:fldChar w:fldCharType="separate"/>
      </w:r>
      <w:r w:rsidR="00CE3674" w:rsidRPr="00CE3674">
        <w:rPr>
          <w:rFonts w:ascii="Times New Roman" w:hAnsi="Times New Roman" w:cs="Times New Roman"/>
          <w:sz w:val="24"/>
          <w:szCs w:val="24"/>
        </w:rPr>
        <w:t>(</w:t>
      </w:r>
      <w:proofErr w:type="spellStart"/>
      <w:r w:rsidR="00CE3674" w:rsidRPr="00CE3674">
        <w:rPr>
          <w:rFonts w:ascii="Times New Roman" w:hAnsi="Times New Roman" w:cs="Times New Roman"/>
          <w:sz w:val="24"/>
          <w:szCs w:val="24"/>
        </w:rPr>
        <w:t>Kapur</w:t>
      </w:r>
      <w:proofErr w:type="spellEnd"/>
      <w:r w:rsidR="00CE3674" w:rsidRPr="00CE3674">
        <w:rPr>
          <w:rFonts w:ascii="Times New Roman" w:hAnsi="Times New Roman" w:cs="Times New Roman"/>
          <w:sz w:val="24"/>
          <w:szCs w:val="24"/>
        </w:rPr>
        <w:t xml:space="preserve"> et al. 2020; Grüss et al. 2021; Indivero et al. 2023)</w:t>
      </w:r>
      <w:r w:rsidR="007117FB">
        <w:rPr>
          <w:rFonts w:ascii="Times New Roman" w:hAnsi="Times New Roman" w:cs="Times New Roman"/>
          <w:sz w:val="24"/>
          <w:szCs w:val="24"/>
        </w:rPr>
        <w:fldChar w:fldCharType="end"/>
      </w:r>
      <w:r w:rsidR="007117FB">
        <w:rPr>
          <w:rFonts w:ascii="Times New Roman" w:hAnsi="Times New Roman" w:cs="Times New Roman"/>
          <w:sz w:val="24"/>
          <w:szCs w:val="24"/>
        </w:rPr>
        <w:t xml:space="preserve">. </w:t>
      </w:r>
      <w:r w:rsidR="004027BC">
        <w:rPr>
          <w:rFonts w:ascii="Times New Roman" w:hAnsi="Times New Roman" w:cs="Times New Roman"/>
          <w:sz w:val="24"/>
          <w:szCs w:val="24"/>
        </w:rPr>
        <w:t>In addition, m</w:t>
      </w:r>
      <w:r w:rsidR="000E53E6">
        <w:rPr>
          <w:rFonts w:ascii="Times New Roman" w:hAnsi="Times New Roman" w:cs="Times New Roman"/>
          <w:sz w:val="24"/>
          <w:szCs w:val="24"/>
        </w:rPr>
        <w:t xml:space="preserve">ost studies on growth variability in marine populations </w:t>
      </w:r>
      <w:r w:rsidR="004027BC">
        <w:rPr>
          <w:rFonts w:ascii="Times New Roman" w:hAnsi="Times New Roman" w:cs="Times New Roman"/>
          <w:sz w:val="24"/>
          <w:szCs w:val="24"/>
        </w:rPr>
        <w:t xml:space="preserve">have </w:t>
      </w:r>
      <w:r w:rsidR="000E53E6">
        <w:rPr>
          <w:rFonts w:ascii="Times New Roman" w:hAnsi="Times New Roman" w:cs="Times New Roman"/>
          <w:sz w:val="24"/>
          <w:szCs w:val="24"/>
        </w:rPr>
        <w:t>focus</w:t>
      </w:r>
      <w:r w:rsidR="004027BC">
        <w:rPr>
          <w:rFonts w:ascii="Times New Roman" w:hAnsi="Times New Roman" w:cs="Times New Roman"/>
          <w:sz w:val="24"/>
          <w:szCs w:val="24"/>
        </w:rPr>
        <w:t>ed</w:t>
      </w:r>
      <w:r w:rsidR="000E53E6">
        <w:rPr>
          <w:rFonts w:ascii="Times New Roman" w:hAnsi="Times New Roman" w:cs="Times New Roman"/>
          <w:sz w:val="24"/>
          <w:szCs w:val="24"/>
        </w:rPr>
        <w:t xml:space="preserve"> on finfish due to their </w:t>
      </w:r>
      <w:r w:rsidR="004027BC">
        <w:rPr>
          <w:rFonts w:ascii="Times New Roman" w:hAnsi="Times New Roman" w:cs="Times New Roman"/>
          <w:sz w:val="24"/>
          <w:szCs w:val="24"/>
        </w:rPr>
        <w:t xml:space="preserve">hard </w:t>
      </w:r>
      <w:r w:rsidR="000E53E6">
        <w:rPr>
          <w:rFonts w:ascii="Times New Roman" w:hAnsi="Times New Roman" w:cs="Times New Roman"/>
          <w:sz w:val="24"/>
          <w:szCs w:val="24"/>
        </w:rPr>
        <w:t>structures that can be reliably aged.</w:t>
      </w:r>
      <w:r w:rsidR="00D91518">
        <w:rPr>
          <w:rFonts w:ascii="Times New Roman" w:hAnsi="Times New Roman" w:cs="Times New Roman"/>
          <w:sz w:val="24"/>
          <w:szCs w:val="24"/>
        </w:rPr>
        <w:t xml:space="preserve"> In contrast, r</w:t>
      </w:r>
      <w:r w:rsidR="004027BC">
        <w:rPr>
          <w:rFonts w:ascii="Times New Roman" w:hAnsi="Times New Roman" w:cs="Times New Roman"/>
          <w:sz w:val="24"/>
          <w:szCs w:val="24"/>
        </w:rPr>
        <w:t>elatively few studies have quantified somatic growth variability in</w:t>
      </w:r>
      <w:r w:rsidR="00CA1CF3">
        <w:rPr>
          <w:rFonts w:ascii="Times New Roman" w:hAnsi="Times New Roman" w:cs="Times New Roman"/>
          <w:sz w:val="24"/>
          <w:szCs w:val="24"/>
        </w:rPr>
        <w:t xml:space="preserve"> wild</w:t>
      </w:r>
      <w:r w:rsidR="004027BC">
        <w:rPr>
          <w:rFonts w:ascii="Times New Roman" w:hAnsi="Times New Roman" w:cs="Times New Roman"/>
          <w:sz w:val="24"/>
          <w:szCs w:val="24"/>
        </w:rPr>
        <w:t xml:space="preserve"> crustacean populations</w:t>
      </w:r>
      <w:r w:rsidR="002173AD">
        <w:rPr>
          <w:rFonts w:ascii="Times New Roman" w:hAnsi="Times New Roman" w:cs="Times New Roman"/>
          <w:sz w:val="24"/>
          <w:szCs w:val="24"/>
        </w:rPr>
        <w:t xml:space="preserve"> or </w:t>
      </w:r>
      <w:r w:rsidR="004027BC">
        <w:rPr>
          <w:rFonts w:ascii="Times New Roman" w:hAnsi="Times New Roman" w:cs="Times New Roman"/>
          <w:sz w:val="24"/>
          <w:szCs w:val="24"/>
        </w:rPr>
        <w:t>attempted to identify drivers</w:t>
      </w:r>
      <w:r w:rsidR="0035410C">
        <w:rPr>
          <w:rFonts w:ascii="Times New Roman" w:hAnsi="Times New Roman" w:cs="Times New Roman"/>
          <w:sz w:val="24"/>
          <w:szCs w:val="24"/>
        </w:rPr>
        <w:t xml:space="preserve"> of that variability</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because of the difficulty in ageing</w:t>
      </w:r>
      <w:del w:id="13" w:author="Kiva.Oken" w:date="2024-07-09T11:13:00Z">
        <w:r w:rsidR="002422BF">
          <w:rPr>
            <w:rFonts w:ascii="Times New Roman" w:hAnsi="Times New Roman" w:cs="Times New Roman"/>
            <w:sz w:val="24"/>
            <w:szCs w:val="24"/>
          </w:rPr>
          <w:delText>.</w:delText>
        </w:r>
      </w:del>
      <w:ins w:id="14" w:author="Kiva.Oken" w:date="2024-07-09T11:13:00Z">
        <w:r w:rsidR="00E10D84">
          <w:rPr>
            <w:rFonts w:ascii="Times New Roman" w:hAnsi="Times New Roman" w:cs="Times New Roman"/>
            <w:sz w:val="24"/>
            <w:szCs w:val="24"/>
          </w:rPr>
          <w:t xml:space="preserve"> these animals</w:t>
        </w:r>
        <w:r w:rsidR="002422BF">
          <w:rPr>
            <w:rFonts w:ascii="Times New Roman" w:hAnsi="Times New Roman" w:cs="Times New Roman"/>
            <w:sz w:val="24"/>
            <w:szCs w:val="24"/>
          </w:rPr>
          <w:t>.</w:t>
        </w:r>
      </w:ins>
      <w:r w:rsidR="002422BF">
        <w:rPr>
          <w:rFonts w:ascii="Times New Roman" w:hAnsi="Times New Roman" w:cs="Times New Roman"/>
          <w:sz w:val="24"/>
          <w:szCs w:val="24"/>
        </w:rPr>
        <w:t xml:space="preserve"> L</w:t>
      </w:r>
      <w:r w:rsidR="00C35AD5">
        <w:rPr>
          <w:rFonts w:ascii="Times New Roman" w:hAnsi="Times New Roman" w:cs="Times New Roman"/>
          <w:sz w:val="24"/>
          <w:szCs w:val="24"/>
        </w:rPr>
        <w:t>ab</w:t>
      </w:r>
      <w:ins w:id="15" w:author="Kiva.Oken" w:date="2024-07-31T16:53:00Z">
        <w:r w:rsidR="00DE63D3">
          <w:rPr>
            <w:rFonts w:ascii="Times New Roman" w:hAnsi="Times New Roman" w:cs="Times New Roman"/>
            <w:sz w:val="24"/>
            <w:szCs w:val="24"/>
          </w:rPr>
          <w:t>oratory</w:t>
        </w:r>
      </w:ins>
      <w:r w:rsidR="00C35AD5">
        <w:rPr>
          <w:rFonts w:ascii="Times New Roman" w:hAnsi="Times New Roman" w:cs="Times New Roman"/>
          <w:sz w:val="24"/>
          <w:szCs w:val="24"/>
        </w:rPr>
        <w:t xml:space="preserve"> studies have identified common </w:t>
      </w:r>
      <w:r w:rsidR="00D91518">
        <w:rPr>
          <w:rFonts w:ascii="Times New Roman" w:hAnsi="Times New Roman" w:cs="Times New Roman"/>
          <w:sz w:val="24"/>
          <w:szCs w:val="24"/>
        </w:rPr>
        <w:t xml:space="preserve">factors </w:t>
      </w:r>
      <w:r w:rsidR="00C35AD5">
        <w:rPr>
          <w:rFonts w:ascii="Times New Roman" w:hAnsi="Times New Roman" w:cs="Times New Roman"/>
          <w:sz w:val="24"/>
          <w:szCs w:val="24"/>
        </w:rPr>
        <w:t>such as temperature and food supply</w:t>
      </w:r>
      <w:r w:rsidR="00784A4E">
        <w:rPr>
          <w:rFonts w:ascii="Times New Roman" w:hAnsi="Times New Roman" w:cs="Times New Roman"/>
          <w:sz w:val="24"/>
          <w:szCs w:val="24"/>
        </w:rPr>
        <w:t>, as well as potentially important drivers in the future</w:t>
      </w:r>
      <w:r w:rsidR="00561AEC">
        <w:rPr>
          <w:rFonts w:ascii="Times New Roman" w:hAnsi="Times New Roman" w:cs="Times New Roman"/>
          <w:sz w:val="24"/>
          <w:szCs w:val="24"/>
        </w:rPr>
        <w:t>,</w:t>
      </w:r>
      <w:r w:rsidR="00784A4E">
        <w:rPr>
          <w:rFonts w:ascii="Times New Roman" w:hAnsi="Times New Roman" w:cs="Times New Roman"/>
          <w:sz w:val="24"/>
          <w:szCs w:val="24"/>
        </w:rPr>
        <w:t xml:space="preserve"> such as ocean pH</w:t>
      </w:r>
      <w:r w:rsidR="00615185">
        <w:rPr>
          <w:rFonts w:ascii="Times New Roman" w:hAnsi="Times New Roman" w:cs="Times New Roman"/>
          <w:sz w:val="24"/>
          <w:szCs w:val="24"/>
        </w:rPr>
        <w:t xml:space="preserve"> </w:t>
      </w:r>
      <w:r w:rsidR="00615185">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{"citationID":"eK7y2M9t","properties":{"formattedCitation":"(see Chang et al. 2012 for review)","plainCitation":"(see Chang et al. 2012 for review)","noteIndex":0},"citationItems":[{"id":6651,"uris":["http://zotero.org/users/783258/items/P36KEQFT"],"itemData":{"id":6651,"type":"article-journal","abstract":"Crustaceans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species","volume":"22","author":[{"family":"Chang","given":"Yi-Jay"},{"family":"Sun","given":"Chi-Lu"},{"family":"Chen","given":"Yong"},{"family":"Yeh","given":"Su-Zan"}],"issued":{"date-parts":[["2012",3,1]]}},"label":"page","prefix":"see ","suffix":"for review"}],"schema":"https://github.com/citation-style-language/schema/raw/master/csl-citation.json"} </w:instrText>
      </w:r>
      <w:r w:rsidR="00615185">
        <w:rPr>
          <w:rFonts w:ascii="Times New Roman" w:hAnsi="Times New Roman" w:cs="Times New Roman"/>
          <w:sz w:val="24"/>
          <w:szCs w:val="24"/>
        </w:rPr>
        <w:fldChar w:fldCharType="separate"/>
      </w:r>
      <w:r w:rsidR="00CE3674" w:rsidRPr="00CE3674">
        <w:rPr>
          <w:rFonts w:ascii="Times New Roman" w:hAnsi="Times New Roman" w:cs="Times New Roman"/>
          <w:sz w:val="24"/>
        </w:rPr>
        <w:t>(see Chang et al. 2012 for review)</w:t>
      </w:r>
      <w:r w:rsidR="00615185">
        <w:rPr>
          <w:rFonts w:ascii="Times New Roman" w:hAnsi="Times New Roman" w:cs="Times New Roman"/>
          <w:sz w:val="24"/>
          <w:szCs w:val="24"/>
        </w:rPr>
        <w:fldChar w:fldCharType="end"/>
      </w:r>
      <w:r w:rsidR="00F56F11">
        <w:rPr>
          <w:rFonts w:ascii="Times New Roman" w:hAnsi="Times New Roman" w:cs="Times New Roman"/>
          <w:sz w:val="24"/>
          <w:szCs w:val="24"/>
        </w:rPr>
        <w:t xml:space="preserve">. </w:t>
      </w:r>
      <w:r w:rsidR="001A25F1">
        <w:rPr>
          <w:rFonts w:ascii="Times New Roman" w:hAnsi="Times New Roman" w:cs="Times New Roman"/>
          <w:sz w:val="24"/>
          <w:szCs w:val="24"/>
        </w:rPr>
        <w:t>The more l</w:t>
      </w:r>
      <w:r w:rsidR="00C658CF">
        <w:rPr>
          <w:rFonts w:ascii="Times New Roman" w:hAnsi="Times New Roman" w:cs="Times New Roman"/>
          <w:sz w:val="24"/>
          <w:szCs w:val="24"/>
        </w:rPr>
        <w:t xml:space="preserve">imited </w:t>
      </w:r>
      <w:r w:rsidR="00C658CF">
        <w:rPr>
          <w:rFonts w:ascii="Times New Roman" w:hAnsi="Times New Roman" w:cs="Times New Roman"/>
          <w:i/>
          <w:sz w:val="24"/>
          <w:szCs w:val="24"/>
        </w:rPr>
        <w:t>in situ</w:t>
      </w:r>
      <w:r w:rsidR="00C658CF">
        <w:rPr>
          <w:rFonts w:ascii="Times New Roman" w:hAnsi="Times New Roman" w:cs="Times New Roman"/>
          <w:sz w:val="24"/>
          <w:szCs w:val="24"/>
        </w:rPr>
        <w:t xml:space="preserve"> research indicates that, as with finfish, somatic growth variability</w:t>
      </w:r>
      <w:r w:rsidR="00A42F55">
        <w:rPr>
          <w:rFonts w:ascii="Times New Roman" w:hAnsi="Times New Roman" w:cs="Times New Roman"/>
          <w:sz w:val="24"/>
          <w:szCs w:val="24"/>
        </w:rPr>
        <w:t xml:space="preserve"> can be notable</w:t>
      </w:r>
      <w:r w:rsidR="00C658CF">
        <w:rPr>
          <w:rFonts w:ascii="Times New Roman" w:hAnsi="Times New Roman" w:cs="Times New Roman"/>
          <w:sz w:val="24"/>
          <w:szCs w:val="24"/>
        </w:rPr>
        <w:t xml:space="preserve"> </w:t>
      </w:r>
      <w:r w:rsidR="00A42F55">
        <w:rPr>
          <w:rFonts w:ascii="Times New Roman" w:hAnsi="Times New Roman" w:cs="Times New Roman"/>
          <w:sz w:val="24"/>
          <w:szCs w:val="24"/>
        </w:rPr>
        <w:t xml:space="preserve">and have </w:t>
      </w:r>
      <w:r w:rsidR="00C658CF">
        <w:rPr>
          <w:rFonts w:ascii="Times New Roman" w:hAnsi="Times New Roman" w:cs="Times New Roman"/>
          <w:sz w:val="24"/>
          <w:szCs w:val="24"/>
        </w:rPr>
        <w:t>consequences for fishery production and management</w:t>
      </w:r>
      <w:r w:rsidR="004027BC">
        <w:rPr>
          <w:rFonts w:ascii="Times New Roman" w:hAnsi="Times New Roman" w:cs="Times New Roman"/>
          <w:sz w:val="24"/>
          <w:szCs w:val="24"/>
        </w:rPr>
        <w:t xml:space="preserve"> </w:t>
      </w:r>
      <w:r w:rsidR="00C658CF">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{"citationID":"i36twrQA","properties":{"formattedCitation":"(Brylawski and Miller 2006; McMahan et al. 2016)","plainCitation":"(Brylawski and Miller 2006; McMahan et al. 2016)","noteIndex":0},"citationItems":[{"id":6655,"uris":["http://zotero.org/users/783258/items/VP4U3Y3V"],"itemData":{"id":6655,"type":"article-journal","abstract":"Crustaceans display discrete and biphasic growth as a result of the molting process, so the traditionally used von Bertalanffy growth model does not capture well the phenomena associated with molting-based growth. A molt-process model can predict crustacean growth, including the temperature dependence of intermolt period that can produce the extended overwintering phenomena during which growth ceases. This study parameterized a molt-process model for the blue crab (Callinectes sapidus; Portunidae). Crab growth histories were observed for individual crabs held in field enclosures and temperature-controlled, recirculating tanks. A growth-based temperature of torpor (Tmin) of 10.8 °C was determined. A mean growth per molt of 119.5% increase in carapace width was observed. The average intermolt period observed was 536 ± 231 degree-days. The predictive ability of these growth parameter estimates was evaluated against growth observed in the field based on data on interannual changes in size frequencies of crabs from a winter dredge survey. The evaluated model was used to explore recruitment timing in warm (1996) and cold (1998) years. A 10% shift in the timing of juvenile crabs becoming available for legal exploitation was predicted from the simulations.","container-title":"Canadian Journal of Fisheries and Aquatic Sciences","DOI":"10.1139/f06-011","ISSN":"0706-652X","issue":"6","journalAbbreviation":"Can. J. Fish. Aquat. Sci.","note":"publisher: NRC Research Press","page":"1298-1308","source":"cdnsciencepub.com (Atypon)","title":"Temperature-dependent growth of the blue crab (Callinectes sapidus): a molt process approach","title-short":"Temperature-dependent growth of the blue crab (Callinectes sapidus)","volume":"63","author":[{"family":"Brylawski","given":"Bryce J"},{"family":"Miller","given":"Thomas J"}],"issued":{"date-parts":[["2006",6]]}}},{"id":6657,"uris":["http://zotero.org/users/783258/items/6DH5ANAH"],"itemData":{"id":6657,"type":"article-journal","abstract":"In recent years, the abundance of American lobster Homarus americanus stocks has increased exponentially in coastal Maine, which is likely due to increased recruitment, enhanced growth rates, and decreased predation. This study analyzed the effects of lobster size (12-19.9, 20-29.9, and 30-39.9 mm carapace length, CL) and temperature on growth rates using an 18 yr mark-recapture study in coastal Maine during a period of considerable warming in the Gulf of Maine. Our results showed that the smallest size class of lobsters grew significantly faster than the 2 larger size classes. Peak molt incidence occurred in June and September for all size classes. Greater percent growth measurements were significantly more frequent in warm years for the 12-19.9 mm CL size class, and were also found to be significantly more frequent in the spring season during warm years for all size classes combined. In addition, time at 50% molt probability for the 20-29.9 mm CL and 30-39.9 mm CL size classes was significantly shorter in warm years. This study represents one of the first documentations of growth of small juvenile American lobsters (&lt;20 mm CL) in the wild, and provides evidence of how juvenile growth varies between warm and cold years. Collectively, our findings have implications for how warming sea water temperatures may affect lobster stock productivity, and are of value to lobster stock assessment models and resource management efforts.","container-title":"Marine Ecology Progress Series","DOI":"10.3354/meps11854","ISSN":"0171-8630, 1616-1599","language":"en","page":"177-187","source":"www.int-res.com","title":"Growth of juvenile American lobster Homarus americanus in a changing environment","volume":"557","author":[{"family":"McMahan","given":"Marissa D."},{"family":"Cowan","given":"Diane F."},{"family":"Chen","given":"Yong"},{"family":"Sherwood","given":"Graham D."},{"family":"Grabowski","given":"Jonathan H."}],"issued":{"date-parts":[["2016",9,28]]}}}],"schema":"https://github.com/citation-style-language/schema/raw/master/csl-citation.json"} </w:instrText>
      </w:r>
      <w:r w:rsidR="00C658CF">
        <w:rPr>
          <w:rFonts w:ascii="Times New Roman" w:hAnsi="Times New Roman" w:cs="Times New Roman"/>
          <w:sz w:val="24"/>
          <w:szCs w:val="24"/>
        </w:rPr>
        <w:fldChar w:fldCharType="separate"/>
      </w:r>
      <w:r w:rsidR="00CE3674" w:rsidRPr="00CE3674">
        <w:rPr>
          <w:rFonts w:ascii="Times New Roman" w:hAnsi="Times New Roman" w:cs="Times New Roman"/>
          <w:sz w:val="24"/>
        </w:rPr>
        <w:t>(Brylawski and Miller 2006; McMahan et al. 2016)</w:t>
      </w:r>
      <w:r w:rsidR="00C658CF">
        <w:rPr>
          <w:rFonts w:ascii="Times New Roman" w:hAnsi="Times New Roman" w:cs="Times New Roman"/>
          <w:sz w:val="24"/>
          <w:szCs w:val="24"/>
        </w:rPr>
        <w:fldChar w:fldCharType="end"/>
      </w:r>
      <w:r w:rsidR="00C658CF">
        <w:rPr>
          <w:rFonts w:ascii="Times New Roman" w:hAnsi="Times New Roman" w:cs="Times New Roman"/>
          <w:sz w:val="24"/>
          <w:szCs w:val="24"/>
        </w:rPr>
        <w:t>.</w:t>
      </w:r>
    </w:p>
    <w:p w14:paraId="20FD13CF" w14:textId="7C3DEC5F" w:rsidR="00AE3F22" w:rsidDel="004535AD" w:rsidRDefault="00C91F1E" w:rsidP="00354A5E">
      <w:pPr>
        <w:spacing w:after="0" w:line="480" w:lineRule="auto"/>
        <w:ind w:firstLine="360"/>
        <w:rPr>
          <w:del w:id="16" w:author="Kiva.Oken" w:date="2024-07-26T16:32:00Z"/>
          <w:rFonts w:ascii="Times New Roman" w:hAnsi="Times New Roman" w:cs="Times New Roman"/>
          <w:sz w:val="24"/>
          <w:szCs w:val="24"/>
        </w:rPr>
      </w:pPr>
      <w:del w:id="17" w:author="Kiva.Oken" w:date="2024-07-26T16:32:00Z">
        <w:r w:rsidDel="004535AD">
          <w:rPr>
            <w:rFonts w:ascii="Times New Roman" w:hAnsi="Times New Roman" w:cs="Times New Roman"/>
            <w:sz w:val="24"/>
            <w:szCs w:val="24"/>
          </w:rPr>
          <w:delText>Seasonal forecasting</w:delText>
        </w:r>
        <w:r w:rsidR="008A1D0C" w:rsidDel="004535AD">
          <w:rPr>
            <w:rFonts w:ascii="Times New Roman" w:hAnsi="Times New Roman" w:cs="Times New Roman"/>
            <w:sz w:val="24"/>
            <w:szCs w:val="24"/>
          </w:rPr>
          <w:delText xml:space="preserve"> of population dynamics </w:delText>
        </w:r>
        <w:r w:rsidDel="004535AD">
          <w:rPr>
            <w:rFonts w:ascii="Times New Roman" w:hAnsi="Times New Roman" w:cs="Times New Roman"/>
            <w:sz w:val="24"/>
            <w:szCs w:val="24"/>
          </w:rPr>
          <w:delText xml:space="preserve">that provides actionable decision support can reduce uncertainty and manage business risks in </w:delText>
        </w:r>
        <w:r w:rsidR="00D91518" w:rsidDel="004535AD">
          <w:rPr>
            <w:rFonts w:ascii="Times New Roman" w:hAnsi="Times New Roman" w:cs="Times New Roman"/>
            <w:sz w:val="24"/>
            <w:szCs w:val="24"/>
          </w:rPr>
          <w:delText xml:space="preserve">wild capture fisheries and </w:delText>
        </w:r>
        <w:r w:rsidDel="004535AD">
          <w:rPr>
            <w:rFonts w:ascii="Times New Roman" w:hAnsi="Times New Roman" w:cs="Times New Roman"/>
            <w:sz w:val="24"/>
            <w:szCs w:val="24"/>
          </w:rPr>
          <w:delText xml:space="preserve">aquaculture </w:delText>
        </w:r>
        <w:r w:rsidDel="004535AD">
          <w:rPr>
            <w:rFonts w:ascii="Times New Roman" w:hAnsi="Times New Roman" w:cs="Times New Roman"/>
            <w:sz w:val="24"/>
            <w:szCs w:val="24"/>
          </w:rPr>
          <w:fldChar w:fldCharType="begin"/>
        </w:r>
        <w:r w:rsidR="00CE3674" w:rsidDel="004535AD">
          <w:rPr>
            <w:rFonts w:ascii="Times New Roman" w:hAnsi="Times New Roman" w:cs="Times New Roman"/>
            <w:sz w:val="24"/>
            <w:szCs w:val="24"/>
          </w:rPr>
          <w:delInstrText xml:space="preserve"> ADDIN ZOTERO_ITEM CSL_CITATION {"citationID":"okhk1eOw","properties":{"formattedCitation":"(Hobday et al. 2016)","plainCitation":"(Hobday et al. 2016)","noteIndex":0},"citationItems":[{"id":6611,"uris":["http://zotero.org/users/783258/items/3B5KQECJ"],"itemData":{"id":6611,"type":"article-journal","abstract":"The production of marine protein from fishing and aquaculture is influenced by environmental conditions. Ocean temperature, for example, can change the growth rate of cultured animals, or the distribution of wild stocks. In turn these impacts may require changes in fishing or farming practices. In addition to short-term environmental fluctuations, long-term climate-related trends are also resulting in new conditions, necessitating adjustment in fishing, farming and management approaches. Longer-term climate forecasts, however, are seen as less relevant by many in the seafood sector owing to more immediate concerns. Seasonal forecasts provide insight into upcoming environmental conditions, and thus allow improved decision making. Forecasts based on dynamic ocean models are now possible and offer improved performance relative to statistical forecasts, particularly given baseline shifts in the environment as a result of climate change. Seasonal forecasting is being used in marine farming and fishing operations in Australia, including wild tuna and farmed salmon and prawns, to reduce uncertainty and manage business risks. Forecast variables include water temperature, rainfall and air temperature, and are considered useful up to approximately 4 months into the future, depending on the region and season of interest. Species-specific habitat forecasts can also be made by combining these environment forecasts with biological habitat preference data. Seasonal forecasts are useful when a range of options are available for implementation in response to the forecasts. The use of seasonal forecasts in supporting effective marine management may also represent a useful stepping stone to improved decision making and industry resilience at longer timescales.","container-title":"Fisheries Oceanography","DOI":"10.1111/fog.12083","ISSN":"1365-2419","issue":"S1","language":"en","license":"© 2016 John Wiley &amp; Sons Ltd","note":"_eprint: https://onlinelibrary.wiley.com/doi/pdf/10.1111/fog.12083","page":"45-56","source":"Wiley Online Library","title":"Seasonal forecasting for decision support in marine fisheries and aquaculture","volume":"25","author":[{"family":"Hobday","given":"Alistair J."},{"family":"Spillman","given":"Claire M."},{"family":"Paige Eveson","given":"J."},{"family":"Hartog","given":"Jason R."}],"issued":{"date-parts":[["2016"]]}}}],"schema":"https://github.com/citation-style-language/schema/raw/master/csl-citation.json"} </w:delInstrText>
        </w:r>
        <w:r w:rsidDel="004535AD">
          <w:rPr>
            <w:rFonts w:ascii="Times New Roman" w:hAnsi="Times New Roman" w:cs="Times New Roman"/>
            <w:sz w:val="24"/>
            <w:szCs w:val="24"/>
          </w:rPr>
          <w:fldChar w:fldCharType="separate"/>
        </w:r>
        <w:r w:rsidR="00CE3674" w:rsidRPr="00CE3674" w:rsidDel="004535AD">
          <w:rPr>
            <w:rFonts w:ascii="Times New Roman" w:hAnsi="Times New Roman" w:cs="Times New Roman"/>
            <w:sz w:val="24"/>
          </w:rPr>
          <w:delText>(Hobday et al. 2016)</w:delText>
        </w:r>
        <w:r w:rsidDel="004535AD">
          <w:rPr>
            <w:rFonts w:ascii="Times New Roman" w:hAnsi="Times New Roman" w:cs="Times New Roman"/>
            <w:sz w:val="24"/>
            <w:szCs w:val="24"/>
          </w:rPr>
          <w:fldChar w:fldCharType="end"/>
        </w:r>
        <w:r w:rsidDel="004535AD">
          <w:rPr>
            <w:rFonts w:ascii="Times New Roman" w:hAnsi="Times New Roman" w:cs="Times New Roman"/>
            <w:sz w:val="24"/>
            <w:szCs w:val="24"/>
          </w:rPr>
          <w:delText>. However, reliable indicators that tie forecasts to population dynamics must be identified</w:delText>
        </w:r>
        <w:r w:rsidR="00D91518" w:rsidRPr="00D91518" w:rsidDel="004535AD">
          <w:rPr>
            <w:rFonts w:ascii="Times New Roman" w:hAnsi="Times New Roman" w:cs="Times New Roman"/>
            <w:sz w:val="24"/>
            <w:szCs w:val="24"/>
          </w:rPr>
          <w:delText xml:space="preserve"> </w:delText>
        </w:r>
        <w:r w:rsidR="00D91518" w:rsidDel="004535AD">
          <w:rPr>
            <w:rFonts w:ascii="Times New Roman" w:hAnsi="Times New Roman" w:cs="Times New Roman"/>
            <w:sz w:val="24"/>
            <w:szCs w:val="24"/>
          </w:rPr>
          <w:delText>to take advantage of these gains</w:delText>
        </w:r>
        <w:r w:rsidDel="004535AD">
          <w:rPr>
            <w:rFonts w:ascii="Times New Roman" w:hAnsi="Times New Roman" w:cs="Times New Roman"/>
            <w:sz w:val="24"/>
            <w:szCs w:val="24"/>
          </w:rPr>
          <w:delText>.</w:delText>
        </w:r>
        <w:r w:rsidR="00641AF0" w:rsidDel="004535AD">
          <w:rPr>
            <w:rFonts w:ascii="Times New Roman" w:hAnsi="Times New Roman" w:cs="Times New Roman"/>
            <w:sz w:val="24"/>
            <w:szCs w:val="24"/>
          </w:rPr>
          <w:delText xml:space="preserve"> </w:delText>
        </w:r>
        <w:r w:rsidR="00D91518" w:rsidDel="004535AD">
          <w:rPr>
            <w:rFonts w:ascii="Times New Roman" w:hAnsi="Times New Roman" w:cs="Times New Roman"/>
            <w:sz w:val="24"/>
            <w:szCs w:val="24"/>
          </w:rPr>
          <w:delText>Unfortunately, several</w:delText>
        </w:r>
        <w:r w:rsidR="00641AF0" w:rsidDel="004535AD">
          <w:rPr>
            <w:rFonts w:ascii="Times New Roman" w:hAnsi="Times New Roman" w:cs="Times New Roman"/>
            <w:sz w:val="24"/>
            <w:szCs w:val="24"/>
          </w:rPr>
          <w:delText xml:space="preserve"> barriers exist in using operational forecasting in ecology and resource management. These can be categorized by data limitation, </w:delText>
        </w:r>
        <w:r w:rsidR="009D33B8" w:rsidDel="004535AD">
          <w:rPr>
            <w:rFonts w:ascii="Times New Roman" w:hAnsi="Times New Roman" w:cs="Times New Roman"/>
            <w:sz w:val="24"/>
            <w:szCs w:val="24"/>
          </w:rPr>
          <w:delText xml:space="preserve">probabilistic limitations, </w:delText>
        </w:r>
        <w:r w:rsidR="0084334D" w:rsidDel="004535AD">
          <w:rPr>
            <w:rFonts w:ascii="Times New Roman" w:hAnsi="Times New Roman" w:cs="Times New Roman"/>
            <w:sz w:val="24"/>
            <w:szCs w:val="24"/>
          </w:rPr>
          <w:delText xml:space="preserve">model limitations, </w:delText>
        </w:r>
        <w:r w:rsidR="00893C79" w:rsidDel="004535AD">
          <w:rPr>
            <w:rFonts w:ascii="Times New Roman" w:hAnsi="Times New Roman" w:cs="Times New Roman"/>
            <w:sz w:val="24"/>
            <w:szCs w:val="24"/>
          </w:rPr>
          <w:delText>and social limitations</w:delText>
        </w:r>
        <w:r w:rsidR="006D67F5" w:rsidDel="004535AD">
          <w:rPr>
            <w:rFonts w:ascii="Times New Roman" w:hAnsi="Times New Roman" w:cs="Times New Roman"/>
            <w:sz w:val="24"/>
            <w:szCs w:val="24"/>
          </w:rPr>
          <w:delText xml:space="preserve"> </w:delText>
        </w:r>
        <w:r w:rsidR="006D67F5" w:rsidDel="004535AD">
          <w:rPr>
            <w:rFonts w:ascii="Times New Roman" w:hAnsi="Times New Roman" w:cs="Times New Roman"/>
            <w:sz w:val="24"/>
            <w:szCs w:val="24"/>
          </w:rPr>
          <w:fldChar w:fldCharType="begin"/>
        </w:r>
        <w:r w:rsidR="00CE3674" w:rsidDel="004535AD">
          <w:rPr>
            <w:rFonts w:ascii="Times New Roman" w:hAnsi="Times New Roman" w:cs="Times New Roman"/>
            <w:sz w:val="24"/>
            <w:szCs w:val="24"/>
          </w:rPr>
          <w:delInstrText xml:space="preserve"> ADDIN ZOTERO_ITEM CSL_CITATION {"citationID":"5oVEue0E","properties":{"formattedCitation":"(Dietze et al. 2018)","plainCitation":"(Dietze et al. 2018)","noteIndex":0},"citationItems":[{"id":6632,"uris":["http://zotero.org/users/783258/items/KUESCVUA"],"itemData":{"id":6632,"type":"article-journal","abstract":"Two foundational questions about sustainability are “How are ecosystems and the services they provide going to change in the future?” and “How do human decisions affect these trajectories?” Answering these questions requires an ability to forecast ecological processes. Unfortunately, most ecological forecasts focus on centennial-scale climate responses, therefore neither meeting the needs of near-term (daily to decadal) environmental decision-making nor allowing comparison of specific, quantitative predictions to new observational data, one of the strongest tests of scientific theory. Near-term forecasts provide the opportunity to iteratively cycle between performing analyses and updating predictions in light of new evidence. This iterative process of gaining feedback, building experience, and correcting models and methods is critical for improving forecasts. Iterative, near-term forecasting will accelerate ecological research, make it more relevant to society, and inform sustainable decision-making under high uncertainty and adaptive management. Here, we identify the immediate scientific and societal needs, opportunities, and challenges for iterative near-term ecological forecasting. Over the past decade, data volume, variety, and accessibility have greatly increased, but challenges remain in interoperability, latency, and uncertainty quantification. Similarly, ecologists have made considerable advances in applying computational, informatic, and statistical methods, but opportunities exist for improving forecast-specific theory, methods, and cyberinfrastructure. Effective forecasting will also require changes in scientific training, culture, and institutions. The need to start forecasting is now; the time for making ecology more predictive is here, and learning by doing is the fastest route to drive the science forward.","container-title":"Proceedings of the National Academy of Sciences","DOI":"10.1073/pnas.1710231115","issue":"7","note":"publisher: Proceedings of the National Academy of Sciences","page":"1424-1432","source":"pnas.org (Atypon)","title":"Iterative near-term ecological forecasting: Needs, opportunities, and challenges","title-short":"Iterative near-term ecological forecasting","volume":"115","author":[{"family":"Dietze","given":"Michael C."},{"family":"Fox","given":"Andrew"},{"family":"Beck-Johnson","given":"Lindsay M."},{"family":"Betancourt","given":"Julio L."},{"family":"Hooten","given":"Mevin B."},{"family":"Jarnevich","given":"Catherine S."},{"family":"Keitt","given":"Timothy H."},{"family":"Kenney","given":"Melissa A."},{"family":"Laney","given":"Christine M."},{"family":"Larsen","given":"Laurel G."},{"family":"Loescher","given":"Henry W."},{"family":"Lunch","given":"Claire K."},{"family":"Pijanowski","given":"Bryan C."},{"family":"Randerson","given":"James T."},{"family":"Read","given":"Emily K."},{"family":"Tredennick","given":"Andrew T."},{"family":"Vargas","given":"Rodrigo"},{"family":"Weathers","given":"Kathleen C."},{"family":"White","given":"Ethan P."}],"issued":{"date-parts":[["2018",2,13]]}}}],"schema":"https://github.com/citation-style-language/schema/raw/master/csl-citation.json"} </w:delInstrText>
        </w:r>
        <w:r w:rsidR="006D67F5" w:rsidDel="004535AD">
          <w:rPr>
            <w:rFonts w:ascii="Times New Roman" w:hAnsi="Times New Roman" w:cs="Times New Roman"/>
            <w:sz w:val="24"/>
            <w:szCs w:val="24"/>
          </w:rPr>
          <w:fldChar w:fldCharType="separate"/>
        </w:r>
        <w:r w:rsidR="00CE3674" w:rsidRPr="00CE3674" w:rsidDel="004535AD">
          <w:rPr>
            <w:rFonts w:ascii="Times New Roman" w:hAnsi="Times New Roman" w:cs="Times New Roman"/>
            <w:sz w:val="24"/>
          </w:rPr>
          <w:delText>(Dietze et al. 2018)</w:delText>
        </w:r>
        <w:r w:rsidR="006D67F5" w:rsidDel="004535AD">
          <w:rPr>
            <w:rFonts w:ascii="Times New Roman" w:hAnsi="Times New Roman" w:cs="Times New Roman"/>
            <w:sz w:val="24"/>
            <w:szCs w:val="24"/>
          </w:rPr>
          <w:fldChar w:fldCharType="end"/>
        </w:r>
        <w:r w:rsidR="006D67F5" w:rsidDel="004535AD">
          <w:rPr>
            <w:rFonts w:ascii="Times New Roman" w:hAnsi="Times New Roman" w:cs="Times New Roman"/>
            <w:sz w:val="24"/>
            <w:szCs w:val="24"/>
          </w:rPr>
          <w:delText xml:space="preserve">. </w:delText>
        </w:r>
        <w:r w:rsidR="00056599" w:rsidDel="004535AD">
          <w:rPr>
            <w:rFonts w:ascii="Times New Roman" w:hAnsi="Times New Roman" w:cs="Times New Roman"/>
            <w:sz w:val="24"/>
            <w:szCs w:val="24"/>
          </w:rPr>
          <w:delText>T</w:delText>
        </w:r>
        <w:r w:rsidR="00D91518" w:rsidDel="004535AD">
          <w:rPr>
            <w:rFonts w:ascii="Times New Roman" w:hAnsi="Times New Roman" w:cs="Times New Roman"/>
            <w:sz w:val="24"/>
            <w:szCs w:val="24"/>
          </w:rPr>
          <w:delText xml:space="preserve">he </w:delText>
        </w:r>
        <w:r w:rsidR="001F14F5" w:rsidDel="004535AD">
          <w:rPr>
            <w:rFonts w:ascii="Times New Roman" w:hAnsi="Times New Roman" w:cs="Times New Roman"/>
            <w:sz w:val="24"/>
            <w:szCs w:val="24"/>
          </w:rPr>
          <w:delText>a</w:delText>
        </w:r>
        <w:r w:rsidR="00C13F00" w:rsidDel="004535AD">
          <w:rPr>
            <w:rFonts w:ascii="Times New Roman" w:hAnsi="Times New Roman" w:cs="Times New Roman"/>
            <w:sz w:val="24"/>
            <w:szCs w:val="24"/>
          </w:rPr>
          <w:delText>bility to move past these challenges and provide and assess the skill of seasonal-scale forecasts</w:delText>
        </w:r>
        <w:r w:rsidR="008A1D0C" w:rsidDel="004535AD">
          <w:rPr>
            <w:rFonts w:ascii="Times New Roman" w:hAnsi="Times New Roman" w:cs="Times New Roman"/>
            <w:sz w:val="24"/>
            <w:szCs w:val="24"/>
          </w:rPr>
          <w:delText xml:space="preserve"> of population dynamics</w:delText>
        </w:r>
        <w:r w:rsidR="00C13F00" w:rsidDel="004535AD">
          <w:rPr>
            <w:rFonts w:ascii="Times New Roman" w:hAnsi="Times New Roman" w:cs="Times New Roman"/>
            <w:sz w:val="24"/>
            <w:szCs w:val="24"/>
          </w:rPr>
          <w:delText xml:space="preserve"> </w:delText>
        </w:r>
        <w:r w:rsidR="00597424" w:rsidDel="004535AD">
          <w:rPr>
            <w:rFonts w:ascii="Times New Roman" w:hAnsi="Times New Roman" w:cs="Times New Roman"/>
            <w:sz w:val="24"/>
            <w:szCs w:val="24"/>
          </w:rPr>
          <w:delText xml:space="preserve">is key to adaptive management in the age of climate change </w:delText>
        </w:r>
        <w:r w:rsidR="00597424" w:rsidDel="004535AD">
          <w:rPr>
            <w:rFonts w:ascii="Times New Roman" w:hAnsi="Times New Roman" w:cs="Times New Roman"/>
            <w:sz w:val="24"/>
            <w:szCs w:val="24"/>
          </w:rPr>
          <w:fldChar w:fldCharType="begin"/>
        </w:r>
        <w:r w:rsidR="00CE3674" w:rsidDel="004535AD">
          <w:rPr>
            <w:rFonts w:ascii="Times New Roman" w:hAnsi="Times New Roman" w:cs="Times New Roman"/>
            <w:sz w:val="24"/>
            <w:szCs w:val="24"/>
          </w:rPr>
          <w:delInstrText xml:space="preserve"> ADDIN ZOTERO_ITEM CSL_CITATION {"citationID":"ywk31cz7","properties":{"unsorted":true,"formattedCitation":"(Walters and Hilborn 1978; Brodie et al. 2023)","plainCitation":"(Walters and Hilborn 1978; Brodie et al. 2023)","noteIndex":0},"citationItems":[{"id":6636,"uris":["http://zotero.org/users/783258/items/RCYV9E2D"],"itemData":{"id":6636,"type":"article-journal","container-title":"Annual Review of Ecology and Systematics","DOI":"10.1146/annurev.es.09.110178.001105","ISSN":"0066-4162","issue":"1","journalAbbreviation":"Annu. Rev. Ecol. Syst.","language":"en","page":"157-188","source":"DOI.org (Crossref)","title":"Ecological optimization and adaptive management","volume":"9","author":[{"family":"Walters","given":"Carl J."},{"family":"Hilborn","given":"Ray"}],"issued":{"date-parts":[["1978",11]]}}},{"id":6634,"uris":["http://zotero.org/users/783258/items/5XTJVCZA"],"itemData":{"id":6634,"type":"article-journal","abstract":"Forecasting weather has become commonplace, but as society faces novel and uncertain environmental conditions there is a critical need to forecast ecology. Forewarning of ecosystem conditions during climate extremes can support proactive decision-making, yet applications of ecological forecasts are still limited. We showcase the capacity for existing marine management tools to transition to a forecasting configuration and provide skilful ecological forecasts up to 12 months in advance. The management tools use ocean temperature anomalies to help mitigate whale entanglements and sea turtle bycatch, and we show that forecasts can forewarn of human-wildlife interactions caused by unprecedented climate extremes. We further show that regionally downscaled forecasts are not a necessity for ecological forecasting and can be less skilful than global forecasts if they have fewer ensemble members. Our results highlight capacity for ecological forecasts to be explored for regions without the infrastructure or capacity to regionally downscale, ultimately helping to improve marine resource management and climate adaptation globally.","container-title":"Nature Communications","DOI":"10.1038/s41467-023-43188-0","ISSN":"2041-1723","issue":"1","journalAbbreviation":"Nat Commun","language":"en","license":"2023 The Author(s)","note":"number: 1\npublisher: Nature Publishing Group","page":"7701","source":"www.nature.com","title":"Ecological forecasts for marine resource management during climate extremes","volume":"14","author":[{"family":"Brodie","given":"Stephanie"},{"family":"Pozo Buil","given":"Mercedes"},{"family":"Welch","given":"Heather"},{"family":"Bograd","given":"Steven J."},{"family":"Hazen","given":"Elliott L."},{"family":"Santora","given":"Jarrod A."},{"family":"Seary","given":"Rachel"},{"family":"Schroeder","given":"Isaac D."},{"family":"Jacox","given":"Michael G."}],"issued":{"date-parts":[["2023",12,5]]}}}],"schema":"https://github.com/citation-style-language/schema/raw/master/csl-citation.json"} </w:delInstrText>
        </w:r>
        <w:r w:rsidR="00597424" w:rsidDel="004535AD">
          <w:rPr>
            <w:rFonts w:ascii="Times New Roman" w:hAnsi="Times New Roman" w:cs="Times New Roman"/>
            <w:sz w:val="24"/>
            <w:szCs w:val="24"/>
          </w:rPr>
          <w:fldChar w:fldCharType="separate"/>
        </w:r>
        <w:r w:rsidR="00CE3674" w:rsidRPr="00CE3674" w:rsidDel="004535AD">
          <w:rPr>
            <w:rFonts w:ascii="Times New Roman" w:hAnsi="Times New Roman" w:cs="Times New Roman"/>
            <w:sz w:val="24"/>
          </w:rPr>
          <w:delText>(Walters and Hilborn 1978; Brodie et al. 2023)</w:delText>
        </w:r>
        <w:r w:rsidR="00597424" w:rsidDel="004535AD">
          <w:rPr>
            <w:rFonts w:ascii="Times New Roman" w:hAnsi="Times New Roman" w:cs="Times New Roman"/>
            <w:sz w:val="24"/>
            <w:szCs w:val="24"/>
          </w:rPr>
          <w:fldChar w:fldCharType="end"/>
        </w:r>
        <w:r w:rsidR="00597424" w:rsidDel="004535AD">
          <w:rPr>
            <w:rFonts w:ascii="Times New Roman" w:hAnsi="Times New Roman" w:cs="Times New Roman"/>
            <w:sz w:val="24"/>
            <w:szCs w:val="24"/>
          </w:rPr>
          <w:delText xml:space="preserve">. </w:delText>
        </w:r>
      </w:del>
    </w:p>
    <w:p w14:paraId="1D7837DA" w14:textId="02AB9791" w:rsidR="00AD0376" w:rsidRDefault="00D72A20" w:rsidP="00AD0376">
      <w:pPr>
        <w:pStyle w:val="NormalWeb"/>
        <w:spacing w:before="0" w:beforeAutospacing="0" w:after="0" w:afterAutospacing="0" w:line="480" w:lineRule="auto"/>
        <w:ind w:firstLine="360"/>
      </w:pPr>
      <w:r>
        <w:t xml:space="preserve">Ocean shrimp (sometimes referred to as “pink shrimp”, </w:t>
      </w:r>
      <w:r>
        <w:rPr>
          <w:i/>
        </w:rPr>
        <w:t>Pandalus jordani</w:t>
      </w:r>
      <w:r>
        <w:t xml:space="preserve">) are a relatively short-lived species </w:t>
      </w:r>
      <w:r w:rsidR="00AD2E2F">
        <w:t>(</w:t>
      </w:r>
      <w:r w:rsidR="006035BE">
        <w:t>~</w:t>
      </w:r>
      <w:r w:rsidR="00AD2E2F">
        <w:t>3 years)</w:t>
      </w:r>
      <w:r>
        <w:t xml:space="preserve"> and the target of </w:t>
      </w:r>
      <w:r w:rsidR="00CE0440">
        <w:t>the fifth-highest revenue</w:t>
      </w:r>
      <w:r>
        <w:t xml:space="preserve"> fishery in the California Current</w:t>
      </w:r>
      <w:r w:rsidR="00CE0440">
        <w:t xml:space="preserve"> </w:t>
      </w:r>
      <w:r w:rsidR="00CE0440">
        <w:fldChar w:fldCharType="begin"/>
      </w:r>
      <w:r w:rsidR="00CE3674">
        <w:instrText xml:space="preserve"> ADDIN ZOTERO_ITEM CSL_CITATION {"citationID":"WAljgx3Y","properties":{"formattedCitation":"(Free et al. 2023)","plainCitation":"(Free et al. 2023)","noteIndex":0},"citationItems":[{"id":6665,"uris":["http://zotero.org/users/783258/items/K26FFXPP"],"itemData":{"id":6665,"type":"article-journal","abstract":"Marine heatwaves are increasingly affecting marine ecosystems, with cascading impacts on coastal economies, communities, and food systems. Studies of heatwaves provide crucial insights into potential ecosystem shifts under future climate change and put fisheries social-ecological systems through “stress tests” that expose both vulnerabilities and resilience. The 2014–16 Northeast Pacific heatwave was the strongest and longest marine heatwave on record and resulted in profound ecological changes that impacted fisheries, fisheries management, and human livelihoods. Here, we synthesize the impacts of the 2014–2016 marine heatwave on US and Canada West Coast fisheries and extract key lessons for preparing global fisheries science, management, and industries for the future. We set the stage with a brief review of the impacts of the heatwave on marine ecosystems and the first systematic analysis of the economic impacts of these changes on commercial and recreational fisheries. We then examine ten key case studies that provide instructive examples of the complex and surprising challenges that heatwaves pose to fisheries social-ecological systems. These reveal important insights into improving the resilience of monitoring and management and increasing adaptive capacity to future stressors. Key recommendations include: (1) expanding monitoring to enhance mechanistic understanding, provide early warning signals, and improve predictions of impacts; (2) increasing the flexibility, adaptiveness, and inclusiveness of management where possible; (3) using simulation testing to help guide management decisions; and (4) enhancing the adaptive capacity of fishing communities by promoting engagement, flexibility, experimentation, and failsafes. These advancements are important as global fisheries prepare for a changing ocean.","container-title":"Fish and Fisheries","DOI":"10.1111/faf.12753","ISSN":"1467-2979","issue":"4","language":"en","license":"© 2023 The Authors. Fish and Fisheries published by John Wiley &amp; Sons Ltd.","note":"_eprint: https://onlinelibrary.wiley.com/doi/pdf/10.1111/faf.12753","page":"652-674","source":"Wiley Online Library","title":"Impact of the 2014–2016 marine heatwave on US and Canada West Coast fisheries: Surprises and lessons from key case studies","title-short":"Impact of the 2014–2016 marine heatwave on US and Canada West Coast fisheries","volume":"24","author":[{"family":"Free","given":"Christopher M."},{"family":"Anderson","given":"Sean C."},{"family":"Hellmers","given":"Elizabeth A."},{"family":"Muhling","given":"Barbara A."},{"family":"Navarro","given":"Michael O."},{"family":"Richerson","given":"Kate"},{"family":"Rogers","given":"Lauren A."},{"family":"Satterthwaite","given":"William H."},{"family":"Thompson","given":"Andrew R."},{"family":"Burt","given":"Jenn M."},{"family":"Gaines","given":"Steven D."},{"family":"Marshall","given":"Kristin N."},{"family":"White","given":"J. Wilson"},{"family":"Bellquist","given":"Lyall F."}],"issued":{"date-parts":[["2023"]]}}}],"schema":"https://github.com/citation-style-language/schema/raw/master/csl-citation.json"} </w:instrText>
      </w:r>
      <w:r w:rsidR="00CE0440">
        <w:fldChar w:fldCharType="separate"/>
      </w:r>
      <w:r w:rsidR="00CE3674" w:rsidRPr="00CE3674">
        <w:t>(Free et al. 2023)</w:t>
      </w:r>
      <w:r w:rsidR="00CE0440">
        <w:fldChar w:fldCharType="end"/>
      </w:r>
      <w:r>
        <w:t xml:space="preserve">. </w:t>
      </w:r>
      <w:ins w:id="18" w:author="Kiva.Oken" w:date="2024-07-26T17:46:00Z">
        <w:r w:rsidR="005A7C9E">
          <w:rPr>
            <w:rStyle w:val="math"/>
          </w:rPr>
          <w:t xml:space="preserve">The fishery occurs across all three West Coast states (Washington, Oregon, California). </w:t>
        </w:r>
      </w:ins>
      <w:r w:rsidR="00CE0440">
        <w:t>The short lifespan leads to</w:t>
      </w:r>
      <w:r>
        <w:t xml:space="preserve"> inherently variable population dynamics</w:t>
      </w:r>
      <w:r w:rsidR="003321E8">
        <w:t xml:space="preserve"> and </w:t>
      </w:r>
      <w:r w:rsidR="003321E8">
        <w:lastRenderedPageBreak/>
        <w:t>productivity</w:t>
      </w:r>
      <w:r w:rsidR="00F4263C">
        <w:t xml:space="preserve">, </w:t>
      </w:r>
      <w:r w:rsidR="003C2335">
        <w:t xml:space="preserve">and </w:t>
      </w:r>
      <w:r w:rsidR="00AD2E2F">
        <w:t>environmental drivers in</w:t>
      </w:r>
      <w:r w:rsidR="00F4263C">
        <w:t xml:space="preserve"> th</w:t>
      </w:r>
      <w:r w:rsidR="00D72D3D">
        <w:t>is</w:t>
      </w:r>
      <w:r w:rsidR="00F4263C">
        <w:t xml:space="preserve"> highly dynamic upwelling system</w:t>
      </w:r>
      <w:r w:rsidR="003C2335">
        <w:t xml:space="preserve"> magnify </w:t>
      </w:r>
      <w:r w:rsidR="00825F0E">
        <w:t xml:space="preserve">the intrinsic </w:t>
      </w:r>
      <w:r w:rsidR="003C2335">
        <w:t xml:space="preserve">population fluctuations </w:t>
      </w:r>
      <w:r w:rsidR="00BF159C">
        <w:fldChar w:fldCharType="begin"/>
      </w:r>
      <w:r w:rsidR="00CE3674">
        <w:instrText xml:space="preserve"> ADDIN ZOTERO_ITEM CSL_CITATION {"citationID":"WXMmGtjy","properties":{"formattedCitation":"(Rouyer et al. 2012)","plainCitation":"(Rouyer et al. 2012)","noteIndex":0},"citationItems":[{"id":6688,"uris":["http://zotero.org/users/783258/items/UTIVV9ES"],"itemData":{"id":6688,"type":"article-journal","abstract":"Ecology Letters (2012) 15: 658–665 Abstract Fluctuations of fish populations abundances are shaped by the interplay between population dynamics and the stochastic forcing of the environment. Age-structured populations behave as a filter of the environment. This filter is characterised by the species-specific life cycle and life-history traits. An increased mortality of mature individuals alters these characteristics and may therefore induce changes in the variability of populations. The response of a generic age-structured model was analysed to investigate the expected changes in the fluctuations of fish populations in response to decreased adult survival. These expectations were then tested on an extensive dataset. In accordance with theory, the analyses revealed that decreased adult survival and mean age of spawners were linked to an increase in the relative importance of short-term fluctuations. It suggests that intensive exploitation can lead to a change in the variability of fish populations, an issue of central interest from both conservation and management perspectives.","container-title":"Ecology Letters","DOI":"10.1111/j.1461-0248.2012.01781.x","ISSN":"1461-0248","issue":"7","language":"en","license":"© 2012 Blackwell Publishing Ltd/CNRS","note":"_eprint: https://onlinelibrary.wiley.com/doi/pdf/10.1111/j.1461-0248.2012.01781.x","page":"658-665","source":"Wiley Online Library","title":"Does increasing mortality change the response of fish populations to environmental fluctuations?","volume":"15","author":[{"family":"Rouyer","given":"Tristan"},{"family":"Sadykov","given":"Alexander"},{"family":"Ohlberger","given":"Jan"},{"family":"Stenseth","given":"Nils Chr."}],"issued":{"date-parts":[["2012"]]}}}],"schema":"https://github.com/citation-style-language/schema/raw/master/csl-citation.json"} </w:instrText>
      </w:r>
      <w:r w:rsidR="00BF159C">
        <w:fldChar w:fldCharType="separate"/>
      </w:r>
      <w:r w:rsidR="00CE3674" w:rsidRPr="00CE3674">
        <w:t>(Rouyer et al. 2012)</w:t>
      </w:r>
      <w:r w:rsidR="00BF159C">
        <w:fldChar w:fldCharType="end"/>
      </w:r>
      <w:r w:rsidR="00AD2E2F">
        <w:t>.</w:t>
      </w:r>
      <w:r>
        <w:t xml:space="preserve"> </w:t>
      </w:r>
      <w:r w:rsidR="006524FF">
        <w:t>For example, p</w:t>
      </w:r>
      <w:r w:rsidR="00AD2E2F">
        <w:t xml:space="preserve">revious work has illustrated ties between </w:t>
      </w:r>
      <w:r w:rsidR="00D60E0B">
        <w:t>ocean</w:t>
      </w:r>
      <w:r w:rsidR="00AD2E2F">
        <w:t xml:space="preserve"> shrimp distribution and recruitment with the timing and magnitude of upwelling in the region </w:t>
      </w:r>
      <w:r w:rsidR="006035BE">
        <w:fldChar w:fldCharType="begin"/>
      </w:r>
      <w:r w:rsidR="00CE3674">
        <w:instrText xml:space="preserve"> ADDIN ZOTERO_ITEM CSL_CITATION {"citationID":"wHSdpOA5","properties":{"unsorted":true,"formattedCitation":"(Hannah 2011)","plainCitation":"(Hannah 2011)","noteIndex":0},"citationItems":[{"id":6598,"uris":["http://zotero.org/users/783258/items/SPULK8HT"],"itemData":{"id":6598,"type":"article-journal","abstract":"In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W."}],"issued":{"date-parts":[["2011"]]}}}],"schema":"https://github.com/citation-style-language/schema/raw/master/csl-citation.json"} </w:instrText>
      </w:r>
      <w:r w:rsidR="006035BE">
        <w:fldChar w:fldCharType="separate"/>
      </w:r>
      <w:r w:rsidR="00CE3674" w:rsidRPr="00CE3674">
        <w:t>(Hannah 2011)</w:t>
      </w:r>
      <w:r w:rsidR="006035BE">
        <w:fldChar w:fldCharType="end"/>
      </w:r>
      <w:r w:rsidR="006035BE">
        <w:t xml:space="preserve">. </w:t>
      </w:r>
      <w:r w:rsidR="00AD0376">
        <w:t xml:space="preserve">In addition, several reports </w:t>
      </w:r>
      <w:r w:rsidR="00AD0376">
        <w:fldChar w:fldCharType="begin"/>
      </w:r>
      <w:r w:rsidR="007A2D54">
        <w:instrText xml:space="preserve"> ADDIN ZOTERO_ITEM CSL_CITATION {"citationID":"sNbIakMW","properties":{"unsorted":true,"formattedCitation":"(e.g., Hannah 2011; Hannah and Jones 2014a, 2016; Groth and Hannah 2018; Groth 2022)","plainCitation":"(e.g., Hannah 2011; Hannah and Jones 2014a, 2016; Groth and Hannah 2018; Groth 2022)","noteIndex":0},"citationItems":[{"id":6598,"uris":["http://zotero.org/users/783258/items/SPULK8HT"],"itemData":{"id":6598,"type":"article-journal","abstract":"In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W."}],"issued":{"date-parts":[["2011"]]}},"label":"page","prefix":"e.g., "},{"id":6626,"uris":["http://zotero.org/users/783258/items/9LLLB3BK"],"itemData":{"id":6626,"type":"article-journal","collection-title":"Oregon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A."}],"issued":{"date-parts":[["2014"]]}},"label":"page"},{"id":6628,"uris":["http://zotero.org/users/783258/items/ZISVDBTH"],"itemData":{"id":6628,"type":"article-journal","collection-title":"Oregon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sidR="00AD0376">
        <w:fldChar w:fldCharType="separate"/>
      </w:r>
      <w:r w:rsidR="007A2D54" w:rsidRPr="007A2D54">
        <w:t>(e.g., Hannah 2011; Hannah and Jones 2014a, 2016; Groth and Hannah 2018; Groth 2022)</w:t>
      </w:r>
      <w:r w:rsidR="00AD0376">
        <w:fldChar w:fldCharType="end"/>
      </w:r>
      <w:r w:rsidR="00AD0376">
        <w:t xml:space="preserve"> have summarized the variability in growth, recruitment, and their relationship to density-dependent and </w:t>
      </w:r>
      <w:del w:id="19" w:author="Kiva.Oken" w:date="2024-07-31T16:53:00Z">
        <w:r w:rsidR="00AD0376" w:rsidDel="00DE63D3">
          <w:delText>density</w:delText>
        </w:r>
      </w:del>
      <w:r w:rsidR="00AD0376">
        <w:t xml:space="preserve">-independent (i.e., environmental) factors. </w:t>
      </w:r>
      <w:ins w:id="20" w:author="Kiva.Oken" w:date="2024-07-31T16:54:00Z">
        <w:r w:rsidR="00DE63D3">
          <w:t xml:space="preserve">Further improving understanding of the dynamics of the ocean shrimp stock would be valuable, </w:t>
        </w:r>
      </w:ins>
      <w:del w:id="21" w:author="Kiva.Oken" w:date="2024-07-31T16:54:00Z">
        <w:r w:rsidR="00AD0376" w:rsidDel="00DE63D3">
          <w:delText>G</w:delText>
        </w:r>
      </w:del>
      <w:ins w:id="22" w:author="Kiva.Oken" w:date="2024-07-31T16:54:00Z">
        <w:r w:rsidR="00DE63D3">
          <w:t>g</w:t>
        </w:r>
      </w:ins>
      <w:r w:rsidR="00AD0376">
        <w:t xml:space="preserve">iven that the California Current ecosystem is experiencing both long-term warming and more frequent marine heat waves </w:t>
      </w:r>
      <w:r w:rsidR="00AD0376">
        <w:fldChar w:fldCharType="begin"/>
      </w:r>
      <w:r w:rsidR="00AD0376">
        <w:instrText xml:space="preserve"> ADDIN ZOTERO_ITEM CSL_CITATION {"citationID":"3BAicw96","properties":{"formattedCitation":"(Barkhordarian et al. 2022)","plainCitation":"(Barkhordarian et al. 2022)","noteIndex":0},"citationItems":[{"id":6682,"uris":["http://zotero.org/users/783258/items/E9GMYXRG"],"itemData":{"id":6682,"type":"article-journal","abstract":"Over the last decade, the northeast Pacific experienced marine heatwaves that caused devastating marine ecological impacts with socioeconomic implications. Here we use two different attribution methods and show that forcing by elevated greenhouse gases levels has virtually certainly caused the multi-year persistent 2019–2021 marine heatwave. There is less than 1% chance that the 2019–2021 event with ~3 years duration and 1.6 </w:instrText>
      </w:r>
      <w:r w:rsidR="00AD0376">
        <w:rPr>
          <w:rFonts w:ascii="Cambria Math" w:hAnsi="Cambria Math" w:cs="Cambria Math"/>
        </w:rPr>
        <w:instrText>∘</w:instrText>
      </w:r>
      <w:r w:rsidR="00AD0376">
        <w:instrText xml:space="preserve">C intensity could have happened in the absence of greenhouse gases forcing. We further discover that the recent marine heatwaves are co-located with a systematically-forced outstanding warming pool, which we attribute to forcing by elevated greenhouse gases levels and the recent industrial aerosol-load decrease. The here-detected Pacific long-term warming pool is associated with a strengthening ridge of high-pressure system, which has recently emerged from the natural variability of climate system, indicating that they will provide favorable conditions over the northeast Pacific for even more severe marine heatwave events in the future.","container-title":"Communications Earth &amp; Environment","DOI":"10.1038/s43247-022-00461-2","ISSN":"2662-4435","issue":"1","journalAbbreviation":"Commun Earth Environ","language":"en","license":"2022 The Author(s)","note":"number: 1\npublisher: Nature Publishing Group","page":"1-12","source":"www.nature.com","title":"Recent marine heatwaves in the North Pacific warming pool can be attributed to rising atmospheric levels of greenhouse gases","volume":"3","author":[{"family":"Barkhordarian","given":"Armineh"},{"family":"Nielsen","given":"David Marcolino"},{"family":"Baehr","given":"Johanna"}],"issued":{"date-parts":[["2022",6,21]]}}}],"schema":"https://github.com/citation-style-language/schema/raw/master/csl-citation.json"} </w:instrText>
      </w:r>
      <w:r w:rsidR="00AD0376">
        <w:fldChar w:fldCharType="separate"/>
      </w:r>
      <w:r w:rsidR="00AD0376" w:rsidRPr="00CE3674">
        <w:t>(Barkhordarian et al. 2022)</w:t>
      </w:r>
      <w:r w:rsidR="00AD0376">
        <w:fldChar w:fldCharType="end"/>
      </w:r>
      <w:del w:id="23" w:author="Kiva.Oken" w:date="2024-07-31T16:54:00Z">
        <w:r w:rsidR="00AD0376" w:rsidDel="00DE63D3">
          <w:delText xml:space="preserve">, further improving </w:delText>
        </w:r>
      </w:del>
      <w:del w:id="24" w:author="Kiva.Oken" w:date="2024-07-26T17:42:00Z">
        <w:r w:rsidR="00AD0376" w:rsidDel="00F07C44">
          <w:delText>pre-season forecasting skill</w:delText>
        </w:r>
      </w:del>
      <w:del w:id="25" w:author="Kiva.Oken" w:date="2024-07-31T16:54:00Z">
        <w:r w:rsidR="00AD0376" w:rsidDel="00DE63D3">
          <w:delText xml:space="preserve"> of the ocean shrimp stock would be valuable</w:delText>
        </w:r>
      </w:del>
      <w:r w:rsidR="00AD2E2F">
        <w:t>.</w:t>
      </w:r>
      <w:r w:rsidR="00774FB3">
        <w:t xml:space="preserve"> </w:t>
      </w:r>
    </w:p>
    <w:p w14:paraId="2F5463BD" w14:textId="21C3F1F2" w:rsidR="00504A4F" w:rsidRPr="008B0F50" w:rsidRDefault="00D72A20" w:rsidP="00AD0376">
      <w:pPr>
        <w:pStyle w:val="NormalWeb"/>
        <w:spacing w:before="0" w:beforeAutospacing="0" w:after="0" w:afterAutospacing="0" w:line="480" w:lineRule="auto"/>
        <w:ind w:firstLine="360"/>
      </w:pPr>
      <w:r>
        <w:t>For at least two decades, managers and participants in the ocean shrimp fishery</w:t>
      </w:r>
      <w:r w:rsidR="00F4263C">
        <w:t xml:space="preserve"> in Oregon, where the fishery is centered,</w:t>
      </w:r>
      <w:r>
        <w:t xml:space="preserve"> have been faced with </w:t>
      </w:r>
      <w:r w:rsidR="00561AEC">
        <w:t>the</w:t>
      </w:r>
      <w:r>
        <w:t xml:space="preserve"> challenge to maximize revenue and yield each year and avoid growth overfishing given a highly dynamic population</w:t>
      </w:r>
      <w:r w:rsidR="006035BE">
        <w:t xml:space="preserve">. </w:t>
      </w:r>
      <w:r w:rsidR="00D91518" w:rsidRPr="00FF7A75">
        <w:t>Gallagher</w:t>
      </w:r>
      <w:r w:rsidR="006035BE">
        <w:t xml:space="preserve"> et al. </w:t>
      </w:r>
      <w:r w:rsidR="006035BE">
        <w:fldChar w:fldCharType="begin"/>
      </w:r>
      <w:r w:rsidR="006035BE">
        <w:instrText xml:space="preserve"> ADDIN ZOTERO_ITEM CSL_CITATION {"citationID":"NbVr86XQ","properties":{"formattedCitation":"(2004)","plainCitation":"(2004)","noteIndex":0},"citationItems":[{"id":6619,"uris":["http://zotero.org/users/783258/items/4YN4DGJ5"],"itemData":{"id":6619,"type":"article-journal","abstract":"Fishery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W"},{"family":"Sylvia","given":"Gilbert"}],"issued":{"date-parts":[["2004",1,1]]}},"label":"page","suppress-author":true}],"schema":"https://github.com/citation-style-language/schema/raw/master/csl-citation.json"} </w:instrText>
      </w:r>
      <w:r w:rsidR="006035BE">
        <w:fldChar w:fldCharType="separate"/>
      </w:r>
      <w:r w:rsidR="00CE3674" w:rsidRPr="00CE3674">
        <w:t>(2004)</w:t>
      </w:r>
      <w:r w:rsidR="006035BE">
        <w:fldChar w:fldCharType="end"/>
      </w:r>
      <w:r w:rsidR="006035BE">
        <w:t xml:space="preserve"> </w:t>
      </w:r>
      <w:r w:rsidR="00FF7A75">
        <w:t xml:space="preserve">found that </w:t>
      </w:r>
      <w:r w:rsidR="001F2C71">
        <w:t xml:space="preserve">to </w:t>
      </w:r>
      <w:r w:rsidR="00FF7A75">
        <w:t xml:space="preserve">maximize revenue per recruit, </w:t>
      </w:r>
      <w:r w:rsidR="001F2C71">
        <w:t>season openings should be delayed under high fishing mortality rates</w:t>
      </w:r>
      <w:r w:rsidR="00E07579">
        <w:t xml:space="preserve"> to allow shrimp to grow</w:t>
      </w:r>
      <w:r w:rsidR="003D3376">
        <w:t xml:space="preserve"> to</w:t>
      </w:r>
      <w:r w:rsidR="00E07579">
        <w:t xml:space="preserve"> larger </w:t>
      </w:r>
      <w:r w:rsidR="003D3376">
        <w:t>more profitable sizes</w:t>
      </w:r>
      <w:r w:rsidR="001F2C71">
        <w:t>, but not under low fishing mortality rate</w:t>
      </w:r>
      <w:r w:rsidR="0047769B">
        <w:t>s, even though</w:t>
      </w:r>
      <w:r w:rsidR="001F2C71">
        <w:t xml:space="preserve"> </w:t>
      </w:r>
      <w:r w:rsidR="00FF7A75">
        <w:t xml:space="preserve">the current early opening date maximized </w:t>
      </w:r>
      <w:r w:rsidR="00D91518" w:rsidRPr="006035BE">
        <w:rPr>
          <w:iCs/>
        </w:rPr>
        <w:t>yield</w:t>
      </w:r>
      <w:r w:rsidR="00D91518">
        <w:t>-per-</w:t>
      </w:r>
      <w:r w:rsidR="00FF7A75">
        <w:t xml:space="preserve">recruit across all fishing mortality rates. </w:t>
      </w:r>
      <w:r w:rsidR="006035BE">
        <w:t>Since 2004, t</w:t>
      </w:r>
      <w:r w:rsidR="00B32C5E">
        <w:t xml:space="preserve">he </w:t>
      </w:r>
      <w:r w:rsidR="0047769B">
        <w:t>Oregon Department of Fish and Wildlife</w:t>
      </w:r>
      <w:r w:rsidR="001605AA">
        <w:t xml:space="preserve"> (ODFW)</w:t>
      </w:r>
      <w:r w:rsidR="00D91518">
        <w:t>, the agency responsible for providing scientific support for management decision</w:t>
      </w:r>
      <w:r w:rsidR="00CE3674">
        <w:t>-</w:t>
      </w:r>
      <w:r w:rsidR="00D91518">
        <w:t>making,</w:t>
      </w:r>
      <w:r w:rsidR="0047769B">
        <w:t xml:space="preserve"> has pursued several lines of research to better understand </w:t>
      </w:r>
      <w:r w:rsidR="00693436">
        <w:t xml:space="preserve">shrimp </w:t>
      </w:r>
      <w:r w:rsidR="0047769B">
        <w:t xml:space="preserve">population dynamics </w:t>
      </w:r>
      <w:r w:rsidR="006975BD">
        <w:t>as part of becoming the first Marine Stewardship Council</w:t>
      </w:r>
      <w:r w:rsidR="00CA0E92">
        <w:t xml:space="preserve"> (MSC)</w:t>
      </w:r>
      <w:r w:rsidR="006975BD">
        <w:t xml:space="preserve"> certified shrimp fishery</w:t>
      </w:r>
      <w:r w:rsidR="005637AC">
        <w:t>, in 2007</w:t>
      </w:r>
      <w:r w:rsidR="001D4143" w:rsidRPr="0003165D">
        <w:rPr>
          <w:rStyle w:val="FootnoteReference"/>
        </w:rPr>
        <w:footnoteReference w:id="2"/>
      </w:r>
      <w:r w:rsidR="0076172A">
        <w:t>.</w:t>
      </w:r>
      <w:r w:rsidR="0047769B">
        <w:t xml:space="preserve"> </w:t>
      </w:r>
      <w:del w:id="26" w:author="Kiva.Oken" w:date="2024-07-09T12:46:00Z">
        <w:r w:rsidR="00A11B38" w:rsidDel="009209A1">
          <w:rPr>
            <w:rStyle w:val="math"/>
          </w:rPr>
          <w:delText xml:space="preserve">Managers </w:delText>
        </w:r>
      </w:del>
      <w:ins w:id="27" w:author="Kiva.Oken" w:date="2024-07-09T12:46:00Z">
        <w:r w:rsidR="009209A1">
          <w:rPr>
            <w:rStyle w:val="math"/>
          </w:rPr>
          <w:t xml:space="preserve">Scientists </w:t>
        </w:r>
      </w:ins>
      <w:r w:rsidR="00511909">
        <w:rPr>
          <w:rStyle w:val="math"/>
        </w:rPr>
        <w:t xml:space="preserve">also </w:t>
      </w:r>
      <w:r w:rsidR="00A11B38">
        <w:rPr>
          <w:rStyle w:val="math"/>
        </w:rPr>
        <w:t xml:space="preserve">conduct a </w:t>
      </w:r>
      <w:r w:rsidR="005637AC">
        <w:rPr>
          <w:rStyle w:val="math"/>
        </w:rPr>
        <w:t>V</w:t>
      </w:r>
      <w:r w:rsidR="00A11B38">
        <w:rPr>
          <w:rStyle w:val="math"/>
        </w:rPr>
        <w:t xml:space="preserve">irtual </w:t>
      </w:r>
      <w:r w:rsidR="005637AC">
        <w:rPr>
          <w:rStyle w:val="math"/>
        </w:rPr>
        <w:t>P</w:t>
      </w:r>
      <w:r w:rsidR="00A11B38">
        <w:rPr>
          <w:rStyle w:val="math"/>
        </w:rPr>
        <w:t xml:space="preserve">opulation </w:t>
      </w:r>
      <w:r w:rsidR="005637AC">
        <w:rPr>
          <w:rStyle w:val="math"/>
        </w:rPr>
        <w:t>A</w:t>
      </w:r>
      <w:r w:rsidR="00A11B38">
        <w:rPr>
          <w:rStyle w:val="math"/>
        </w:rPr>
        <w:t>nalysis</w:t>
      </w:r>
      <w:r w:rsidR="005637AC">
        <w:rPr>
          <w:rStyle w:val="math"/>
        </w:rPr>
        <w:t xml:space="preserve"> (VPA)</w:t>
      </w:r>
      <w:r w:rsidR="00A11B38">
        <w:rPr>
          <w:rStyle w:val="math"/>
        </w:rPr>
        <w:t xml:space="preserve"> annually, allowing estimation of recruitment following a cohort’s third year being available to the fishery </w:t>
      </w:r>
      <w:r w:rsidR="00A11B38">
        <w:rPr>
          <w:rStyle w:val="math"/>
        </w:rPr>
        <w:fldChar w:fldCharType="begin"/>
      </w:r>
      <w:r w:rsidR="007A2D54">
        <w:rPr>
          <w:rStyle w:val="math"/>
        </w:rPr>
        <w:instrText xml:space="preserve"> ADDIN ZOTERO_ITEM CSL_CITATION {"citationID":"Ziiw4Y8q","properties":{"unsorted":true,"formattedCitation":"(Hilborn and Walters 1992; Hannah and Jones 2014b)","plainCitation":"(Hilborn and Walters 1992; Hannah and Jones 2014b)","noteIndex":0},"citationItems":[{"id":69,"uris":["http://zotero.org/users/783258/items/BB7444VI"],"itemData":{"id":69,"type":"book","abstract":"System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A11B38">
        <w:rPr>
          <w:rStyle w:val="math"/>
        </w:rPr>
        <w:fldChar w:fldCharType="separate"/>
      </w:r>
      <w:r w:rsidR="007A2D54" w:rsidRPr="007A2D54">
        <w:t xml:space="preserve">(Hilborn </w:t>
      </w:r>
      <w:r w:rsidR="007A2D54" w:rsidRPr="007A2D54">
        <w:lastRenderedPageBreak/>
        <w:t>and Walters 1992; Hannah and Jones 2014b)</w:t>
      </w:r>
      <w:r w:rsidR="00A11B38">
        <w:rPr>
          <w:rStyle w:val="math"/>
        </w:rPr>
        <w:fldChar w:fldCharType="end"/>
      </w:r>
      <w:r w:rsidR="00A11B38">
        <w:rPr>
          <w:rStyle w:val="math"/>
        </w:rPr>
        <w:t xml:space="preserve">. </w:t>
      </w:r>
      <w:r w:rsidR="000E4007">
        <w:t xml:space="preserve">Despite </w:t>
      </w:r>
      <w:r w:rsidR="00511909">
        <w:t>these efforts</w:t>
      </w:r>
      <w:r w:rsidR="000E4007">
        <w:t xml:space="preserve">, </w:t>
      </w:r>
      <w:r w:rsidR="005D1ABF">
        <w:t>defining an optimal fishery opening date</w:t>
      </w:r>
      <w:r w:rsidR="00343B1A">
        <w:t xml:space="preserve"> </w:t>
      </w:r>
      <w:r w:rsidR="000E4007">
        <w:t xml:space="preserve">remains </w:t>
      </w:r>
      <w:r w:rsidR="00CC57F3">
        <w:t>a</w:t>
      </w:r>
      <w:r w:rsidR="003D2E11">
        <w:t xml:space="preserve"> key</w:t>
      </w:r>
      <w:r w:rsidR="00971824">
        <w:t xml:space="preserve"> </w:t>
      </w:r>
      <w:r w:rsidR="000C3D24">
        <w:t xml:space="preserve">question for </w:t>
      </w:r>
      <w:r w:rsidR="00971824">
        <w:t>managers</w:t>
      </w:r>
      <w:r w:rsidR="002330B1">
        <w:t xml:space="preserve">, and the industry often </w:t>
      </w:r>
      <w:r w:rsidR="00A226E3">
        <w:t xml:space="preserve">elects </w:t>
      </w:r>
      <w:r w:rsidR="002330B1">
        <w:t>to delay</w:t>
      </w:r>
      <w:r w:rsidR="00C902EC">
        <w:t xml:space="preserve"> the start of the</w:t>
      </w:r>
      <w:r w:rsidR="002330B1">
        <w:t xml:space="preserve"> </w:t>
      </w:r>
      <w:r w:rsidR="008E7D08">
        <w:t xml:space="preserve">April – October </w:t>
      </w:r>
      <w:r w:rsidR="002330B1">
        <w:t xml:space="preserve">fishing </w:t>
      </w:r>
      <w:r w:rsidR="00C902EC">
        <w:t xml:space="preserve">season for several weeks </w:t>
      </w:r>
      <w:r w:rsidR="00343B1A">
        <w:t xml:space="preserve">in years </w:t>
      </w:r>
      <w:r w:rsidR="002330B1">
        <w:t xml:space="preserve">when </w:t>
      </w:r>
      <w:r w:rsidR="00B32C5E">
        <w:t>age-one shrimp are</w:t>
      </w:r>
      <w:r w:rsidR="002330B1">
        <w:t xml:space="preserve"> </w:t>
      </w:r>
      <w:r w:rsidR="00C16235">
        <w:t>expected to be</w:t>
      </w:r>
      <w:r w:rsidR="002330B1">
        <w:t xml:space="preserve"> </w:t>
      </w:r>
      <w:r w:rsidR="00CE3674">
        <w:t xml:space="preserve">abundant and </w:t>
      </w:r>
      <w:r w:rsidR="002330B1">
        <w:t>small</w:t>
      </w:r>
      <w:r w:rsidR="005D1ABF">
        <w:t xml:space="preserve"> </w:t>
      </w:r>
      <w:del w:id="28" w:author="Kiva.Oken" w:date="2024-07-26T17:44:00Z">
        <w:r w:rsidR="005D1ABF" w:rsidDel="005A7C9E">
          <w:delText>(i.e.,</w:delText>
        </w:r>
      </w:del>
      <w:r w:rsidR="005D1ABF">
        <w:t xml:space="preserve"> to avoid growth overfishing</w:t>
      </w:r>
      <w:del w:id="29" w:author="Kiva.Oken" w:date="2024-07-26T17:44:00Z">
        <w:r w:rsidR="005D1ABF" w:rsidDel="005A7C9E">
          <w:delText>)</w:delText>
        </w:r>
      </w:del>
      <w:r w:rsidR="002330B1">
        <w:t>.</w:t>
      </w:r>
      <w:r w:rsidR="0041693F">
        <w:t xml:space="preserve"> Finally, because </w:t>
      </w:r>
      <w:r w:rsidR="00D60E0B">
        <w:t>ocean</w:t>
      </w:r>
      <w:r w:rsidR="0041693F">
        <w:t xml:space="preserve"> shrimp are short-lived and fast-growing, length-frequency analysis is a reasonable approach to understand variability and drivers of somatic growth, unlike many other crustacean species</w:t>
      </w:r>
      <w:r w:rsidR="00523D9E">
        <w:t xml:space="preserve"> </w:t>
      </w:r>
      <w:r w:rsidR="00523D9E">
        <w:fldChar w:fldCharType="begin"/>
      </w:r>
      <w:r w:rsidR="00CE3674">
        <w:instrText xml:space="preserve"> ADDIN ZOTERO_ITEM CSL_CITATION {"citationID":"YTkMQiCi","properties":{"formattedCitation":"(Chang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523D9E">
        <w:fldChar w:fldCharType="separate"/>
      </w:r>
      <w:r w:rsidR="00CE3674" w:rsidRPr="00CE3674">
        <w:t>(Chang et al. 2012)</w:t>
      </w:r>
      <w:r w:rsidR="00523D9E">
        <w:fldChar w:fldCharType="end"/>
      </w:r>
      <w:r w:rsidR="0041693F">
        <w:t>.</w:t>
      </w:r>
    </w:p>
    <w:p w14:paraId="25D251B2" w14:textId="50CDAC1A" w:rsidR="006027EC" w:rsidRDefault="008B0F50"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In this study we</w:t>
      </w:r>
      <w:r w:rsidR="00A755EE">
        <w:rPr>
          <w:rFonts w:ascii="Times New Roman" w:hAnsi="Times New Roman" w:cs="Times New Roman"/>
          <w:sz w:val="24"/>
          <w:szCs w:val="24"/>
        </w:rPr>
        <w:t xml:space="preserve"> </w:t>
      </w:r>
      <w:r>
        <w:rPr>
          <w:rFonts w:ascii="Times New Roman" w:hAnsi="Times New Roman" w:cs="Times New Roman"/>
          <w:sz w:val="24"/>
          <w:szCs w:val="24"/>
        </w:rPr>
        <w:t>1)</w:t>
      </w:r>
      <w:r w:rsidR="00A755EE">
        <w:rPr>
          <w:rFonts w:ascii="Times New Roman" w:hAnsi="Times New Roman" w:cs="Times New Roman"/>
          <w:sz w:val="24"/>
          <w:szCs w:val="24"/>
        </w:rPr>
        <w:t xml:space="preserve"> use multivariate autoregressive state space models to</w:t>
      </w:r>
      <w:r w:rsidR="005F1ED9">
        <w:rPr>
          <w:rFonts w:ascii="Times New Roman" w:hAnsi="Times New Roman" w:cs="Times New Roman"/>
          <w:sz w:val="24"/>
          <w:szCs w:val="24"/>
        </w:rPr>
        <w:t>, for the first time,</w:t>
      </w:r>
      <w:r>
        <w:rPr>
          <w:rFonts w:ascii="Times New Roman" w:hAnsi="Times New Roman" w:cs="Times New Roman"/>
          <w:sz w:val="24"/>
          <w:szCs w:val="24"/>
        </w:rPr>
        <w:t xml:space="preserve"> </w:t>
      </w:r>
      <w:r w:rsidR="00BF159C">
        <w:rPr>
          <w:rFonts w:ascii="Times New Roman" w:hAnsi="Times New Roman" w:cs="Times New Roman"/>
          <w:sz w:val="24"/>
          <w:szCs w:val="24"/>
        </w:rPr>
        <w:t xml:space="preserve">mechanistically </w:t>
      </w:r>
      <w:r w:rsidR="00407188">
        <w:rPr>
          <w:rFonts w:ascii="Times New Roman" w:hAnsi="Times New Roman" w:cs="Times New Roman"/>
          <w:sz w:val="24"/>
          <w:szCs w:val="24"/>
        </w:rPr>
        <w:t>quantify variation in shrimp size-at-age across time and space</w:t>
      </w:r>
      <w:r w:rsidR="00187A7D">
        <w:rPr>
          <w:rFonts w:ascii="Times New Roman" w:hAnsi="Times New Roman" w:cs="Times New Roman"/>
          <w:sz w:val="24"/>
          <w:szCs w:val="24"/>
        </w:rPr>
        <w:t xml:space="preserve"> in the Oregon </w:t>
      </w:r>
      <w:r w:rsidR="00D60E0B">
        <w:rPr>
          <w:rFonts w:ascii="Times New Roman" w:hAnsi="Times New Roman" w:cs="Times New Roman"/>
          <w:sz w:val="24"/>
          <w:szCs w:val="24"/>
        </w:rPr>
        <w:t>ocean</w:t>
      </w:r>
      <w:r w:rsidR="00187A7D">
        <w:rPr>
          <w:rFonts w:ascii="Times New Roman" w:hAnsi="Times New Roman" w:cs="Times New Roman"/>
          <w:sz w:val="24"/>
          <w:szCs w:val="24"/>
        </w:rPr>
        <w:t xml:space="preserve"> shrimp fishery</w:t>
      </w:r>
      <w:r w:rsidR="00407188">
        <w:rPr>
          <w:rFonts w:ascii="Times New Roman" w:hAnsi="Times New Roman" w:cs="Times New Roman"/>
          <w:sz w:val="24"/>
          <w:szCs w:val="24"/>
        </w:rPr>
        <w:t xml:space="preserve">, 2) </w:t>
      </w:r>
      <w:r>
        <w:rPr>
          <w:rFonts w:ascii="Times New Roman" w:hAnsi="Times New Roman" w:cs="Times New Roman"/>
          <w:sz w:val="24"/>
          <w:szCs w:val="24"/>
        </w:rPr>
        <w:t>test whether environmental or density-dependent factors can improve predictions of shrimp length-at ag</w:t>
      </w:r>
      <w:r w:rsidR="00187A7D">
        <w:rPr>
          <w:rFonts w:ascii="Times New Roman" w:hAnsi="Times New Roman" w:cs="Times New Roman"/>
          <w:sz w:val="24"/>
          <w:szCs w:val="24"/>
        </w:rPr>
        <w:t>e</w:t>
      </w:r>
      <w:r>
        <w:rPr>
          <w:rFonts w:ascii="Times New Roman" w:hAnsi="Times New Roman" w:cs="Times New Roman"/>
          <w:sz w:val="24"/>
          <w:szCs w:val="24"/>
        </w:rPr>
        <w:t xml:space="preserve">, </w:t>
      </w:r>
      <w:r w:rsidR="00407188">
        <w:rPr>
          <w:rFonts w:ascii="Times New Roman" w:hAnsi="Times New Roman" w:cs="Times New Roman"/>
          <w:sz w:val="24"/>
          <w:szCs w:val="24"/>
        </w:rPr>
        <w:t>and 3</w:t>
      </w:r>
      <w:r>
        <w:rPr>
          <w:rFonts w:ascii="Times New Roman" w:hAnsi="Times New Roman" w:cs="Times New Roman"/>
          <w:sz w:val="24"/>
          <w:szCs w:val="24"/>
        </w:rPr>
        <w:t xml:space="preserve">) </w:t>
      </w:r>
      <w:r w:rsidR="00A755EE">
        <w:rPr>
          <w:rFonts w:ascii="Times New Roman" w:hAnsi="Times New Roman" w:cs="Times New Roman"/>
          <w:sz w:val="24"/>
          <w:szCs w:val="24"/>
        </w:rPr>
        <w:t xml:space="preserve">apply the growth model </w:t>
      </w:r>
      <w:r w:rsidR="00410FD6">
        <w:rPr>
          <w:rFonts w:ascii="Times New Roman" w:hAnsi="Times New Roman" w:cs="Times New Roman"/>
          <w:sz w:val="24"/>
          <w:szCs w:val="24"/>
        </w:rPr>
        <w:t xml:space="preserve">in </w:t>
      </w:r>
      <w:r w:rsidR="00A755EE">
        <w:rPr>
          <w:rFonts w:ascii="Times New Roman" w:hAnsi="Times New Roman" w:cs="Times New Roman"/>
          <w:sz w:val="24"/>
          <w:szCs w:val="24"/>
        </w:rPr>
        <w:t xml:space="preserve">a </w:t>
      </w:r>
      <w:r w:rsidR="00410FD6">
        <w:rPr>
          <w:rFonts w:ascii="Times New Roman" w:hAnsi="Times New Roman" w:cs="Times New Roman"/>
          <w:sz w:val="24"/>
          <w:szCs w:val="24"/>
        </w:rPr>
        <w:t>revenue-per-</w:t>
      </w:r>
      <w:r w:rsidR="00A755EE">
        <w:rPr>
          <w:rFonts w:ascii="Times New Roman" w:hAnsi="Times New Roman" w:cs="Times New Roman"/>
          <w:sz w:val="24"/>
          <w:szCs w:val="24"/>
        </w:rPr>
        <w:t xml:space="preserve">recruit analysis to </w:t>
      </w:r>
      <w:r>
        <w:rPr>
          <w:rFonts w:ascii="Times New Roman" w:hAnsi="Times New Roman" w:cs="Times New Roman"/>
          <w:sz w:val="24"/>
          <w:szCs w:val="24"/>
        </w:rPr>
        <w:t xml:space="preserve">explore how variation in shrimp growth </w:t>
      </w:r>
      <w:r w:rsidR="00407188">
        <w:rPr>
          <w:rFonts w:ascii="Times New Roman" w:hAnsi="Times New Roman" w:cs="Times New Roman"/>
          <w:sz w:val="24"/>
          <w:szCs w:val="24"/>
        </w:rPr>
        <w:t xml:space="preserve">across time and space </w:t>
      </w:r>
      <w:r>
        <w:rPr>
          <w:rFonts w:ascii="Times New Roman" w:hAnsi="Times New Roman" w:cs="Times New Roman"/>
          <w:sz w:val="24"/>
          <w:szCs w:val="24"/>
        </w:rPr>
        <w:t>imp</w:t>
      </w:r>
      <w:bookmarkStart w:id="30" w:name="_GoBack"/>
      <w:bookmarkEnd w:id="30"/>
      <w:r>
        <w:rPr>
          <w:rFonts w:ascii="Times New Roman" w:hAnsi="Times New Roman" w:cs="Times New Roman"/>
          <w:sz w:val="24"/>
          <w:szCs w:val="24"/>
        </w:rPr>
        <w:t xml:space="preserve">acts optimal </w:t>
      </w:r>
      <w:r w:rsidR="00407188">
        <w:rPr>
          <w:rFonts w:ascii="Times New Roman" w:hAnsi="Times New Roman" w:cs="Times New Roman"/>
          <w:sz w:val="24"/>
          <w:szCs w:val="24"/>
        </w:rPr>
        <w:t xml:space="preserve">management </w:t>
      </w:r>
      <w:r>
        <w:rPr>
          <w:rFonts w:ascii="Times New Roman" w:hAnsi="Times New Roman" w:cs="Times New Roman"/>
          <w:sz w:val="24"/>
          <w:szCs w:val="24"/>
        </w:rPr>
        <w:t>decisions on when to open the shrimp fishery</w:t>
      </w:r>
      <w:r w:rsidR="00407188">
        <w:rPr>
          <w:rFonts w:ascii="Times New Roman" w:hAnsi="Times New Roman" w:cs="Times New Roman"/>
          <w:sz w:val="24"/>
          <w:szCs w:val="24"/>
        </w:rPr>
        <w:t>.</w:t>
      </w:r>
      <w:r>
        <w:rPr>
          <w:rFonts w:ascii="Times New Roman" w:hAnsi="Times New Roman" w:cs="Times New Roman"/>
          <w:sz w:val="24"/>
          <w:szCs w:val="24"/>
        </w:rPr>
        <w:t xml:space="preserve"> </w:t>
      </w:r>
      <w:r w:rsidR="00F01649">
        <w:rPr>
          <w:rFonts w:ascii="Times New Roman" w:hAnsi="Times New Roman" w:cs="Times New Roman"/>
          <w:sz w:val="24"/>
          <w:szCs w:val="24"/>
        </w:rPr>
        <w:t xml:space="preserve">The novel framework propagates a spatiotemporally explicit model for size-at-age into a revenue-per-recruit model, providing </w:t>
      </w:r>
      <w:r w:rsidR="00A00012">
        <w:rPr>
          <w:rFonts w:ascii="Times New Roman" w:hAnsi="Times New Roman" w:cs="Times New Roman"/>
          <w:sz w:val="24"/>
          <w:szCs w:val="24"/>
        </w:rPr>
        <w:t xml:space="preserve">information intended to help managers identify default dates </w:t>
      </w:r>
      <w:r w:rsidR="00410FD6">
        <w:rPr>
          <w:rFonts w:ascii="Times New Roman" w:hAnsi="Times New Roman" w:cs="Times New Roman"/>
          <w:sz w:val="24"/>
          <w:szCs w:val="24"/>
        </w:rPr>
        <w:t xml:space="preserve">on which </w:t>
      </w:r>
      <w:r w:rsidR="00A00012">
        <w:rPr>
          <w:rFonts w:ascii="Times New Roman" w:hAnsi="Times New Roman" w:cs="Times New Roman"/>
          <w:sz w:val="24"/>
          <w:szCs w:val="24"/>
        </w:rPr>
        <w:t xml:space="preserve">to open the fishery across its spatial range, as well as </w:t>
      </w:r>
      <w:r w:rsidR="00410FD6">
        <w:rPr>
          <w:rFonts w:ascii="Times New Roman" w:hAnsi="Times New Roman" w:cs="Times New Roman"/>
          <w:sz w:val="24"/>
          <w:szCs w:val="24"/>
        </w:rPr>
        <w:t xml:space="preserve">to </w:t>
      </w:r>
      <w:r w:rsidR="00A00012">
        <w:rPr>
          <w:rFonts w:ascii="Times New Roman" w:hAnsi="Times New Roman" w:cs="Times New Roman"/>
          <w:sz w:val="24"/>
          <w:szCs w:val="24"/>
        </w:rPr>
        <w:t>identify factors that may help adaptively manage the opening date as growth</w:t>
      </w:r>
      <w:r w:rsidR="0015423D">
        <w:rPr>
          <w:rFonts w:ascii="Times New Roman" w:hAnsi="Times New Roman" w:cs="Times New Roman"/>
          <w:sz w:val="24"/>
          <w:szCs w:val="24"/>
        </w:rPr>
        <w:t xml:space="preserve">, abundance, and </w:t>
      </w:r>
      <w:r w:rsidR="00A00012">
        <w:rPr>
          <w:rFonts w:ascii="Times New Roman" w:hAnsi="Times New Roman" w:cs="Times New Roman"/>
          <w:sz w:val="24"/>
          <w:szCs w:val="24"/>
        </w:rPr>
        <w:t>fishing effort vary across</w:t>
      </w:r>
      <w:r w:rsidR="00343B1A">
        <w:rPr>
          <w:rFonts w:ascii="Times New Roman" w:hAnsi="Times New Roman" w:cs="Times New Roman"/>
          <w:sz w:val="24"/>
          <w:szCs w:val="24"/>
        </w:rPr>
        <w:t xml:space="preserve"> years</w:t>
      </w:r>
      <w:r w:rsidR="00A00012">
        <w:rPr>
          <w:rFonts w:ascii="Times New Roman" w:hAnsi="Times New Roman" w:cs="Times New Roman"/>
          <w:sz w:val="24"/>
          <w:szCs w:val="24"/>
        </w:rPr>
        <w:t>.</w:t>
      </w:r>
    </w:p>
    <w:p w14:paraId="75C7990D" w14:textId="77777777" w:rsidR="00E610D9" w:rsidRPr="008B0F50" w:rsidRDefault="00E610D9" w:rsidP="00354A5E">
      <w:pPr>
        <w:spacing w:after="0" w:line="480" w:lineRule="auto"/>
        <w:rPr>
          <w:rFonts w:ascii="Times New Roman" w:hAnsi="Times New Roman" w:cs="Times New Roman"/>
          <w:sz w:val="24"/>
          <w:szCs w:val="24"/>
        </w:rPr>
      </w:pPr>
    </w:p>
    <w:p w14:paraId="392A03A8" w14:textId="684D4896" w:rsidR="007F736E" w:rsidRPr="00AA1939" w:rsidRDefault="006027EC" w:rsidP="00354A5E">
      <w:pPr>
        <w:spacing w:after="0" w:line="480" w:lineRule="auto"/>
        <w:rPr>
          <w:rFonts w:ascii="Times New Roman" w:hAnsi="Times New Roman" w:cs="Times New Roman"/>
          <w:b/>
          <w:bCs/>
          <w:sz w:val="24"/>
          <w:szCs w:val="24"/>
        </w:rPr>
      </w:pPr>
      <w:r w:rsidRPr="00AC0C88">
        <w:rPr>
          <w:rFonts w:ascii="Times New Roman" w:hAnsi="Times New Roman" w:cs="Times New Roman"/>
          <w:b/>
          <w:bCs/>
          <w:sz w:val="24"/>
          <w:szCs w:val="24"/>
        </w:rPr>
        <w:t xml:space="preserve">2 Materials </w:t>
      </w:r>
      <w:r w:rsidRPr="00AA1939">
        <w:rPr>
          <w:rFonts w:ascii="Times New Roman" w:hAnsi="Times New Roman" w:cs="Times New Roman"/>
          <w:b/>
          <w:bCs/>
          <w:sz w:val="24"/>
          <w:szCs w:val="24"/>
        </w:rPr>
        <w:t xml:space="preserve">and </w:t>
      </w:r>
      <w:r w:rsidR="00410FD6">
        <w:rPr>
          <w:rFonts w:ascii="Times New Roman" w:hAnsi="Times New Roman" w:cs="Times New Roman"/>
          <w:b/>
          <w:bCs/>
          <w:sz w:val="24"/>
          <w:szCs w:val="24"/>
        </w:rPr>
        <w:t>m</w:t>
      </w:r>
      <w:r w:rsidRPr="00AA1939">
        <w:rPr>
          <w:rFonts w:ascii="Times New Roman" w:hAnsi="Times New Roman" w:cs="Times New Roman"/>
          <w:b/>
          <w:bCs/>
          <w:sz w:val="24"/>
          <w:szCs w:val="24"/>
        </w:rPr>
        <w:t>ethods</w:t>
      </w:r>
    </w:p>
    <w:p w14:paraId="3D0F3061" w14:textId="4500E458" w:rsidR="005E65C6" w:rsidRDefault="00410FD6" w:rsidP="00354A5E">
      <w:pPr>
        <w:pStyle w:val="NormalWeb"/>
        <w:spacing w:before="0" w:beforeAutospacing="0" w:after="0" w:afterAutospacing="0" w:line="480" w:lineRule="auto"/>
        <w:rPr>
          <w:rStyle w:val="math"/>
          <w:i/>
        </w:rPr>
      </w:pPr>
      <w:r>
        <w:rPr>
          <w:rStyle w:val="math"/>
          <w:i/>
        </w:rPr>
        <w:t xml:space="preserve">2.1 </w:t>
      </w:r>
      <w:r w:rsidR="002B0AB2">
        <w:rPr>
          <w:rStyle w:val="math"/>
          <w:i/>
        </w:rPr>
        <w:t>Oregon</w:t>
      </w:r>
      <w:r>
        <w:rPr>
          <w:rStyle w:val="math"/>
          <w:i/>
        </w:rPr>
        <w:t xml:space="preserve"> </w:t>
      </w:r>
      <w:r w:rsidR="00E7546C">
        <w:rPr>
          <w:rStyle w:val="math"/>
          <w:i/>
        </w:rPr>
        <w:t>ocean</w:t>
      </w:r>
      <w:r w:rsidR="002B0AB2">
        <w:rPr>
          <w:rStyle w:val="math"/>
          <w:i/>
        </w:rPr>
        <w:t xml:space="preserve"> shrimp</w:t>
      </w:r>
    </w:p>
    <w:p w14:paraId="49CF0E0D" w14:textId="0C4F9481" w:rsidR="00410FD6" w:rsidRDefault="002778CD" w:rsidP="00354A5E">
      <w:pPr>
        <w:pStyle w:val="NormalWeb"/>
        <w:spacing w:before="0" w:beforeAutospacing="0" w:after="0" w:afterAutospacing="0" w:line="480" w:lineRule="auto"/>
        <w:rPr>
          <w:rStyle w:val="math"/>
        </w:rPr>
      </w:pPr>
      <w:r>
        <w:rPr>
          <w:rStyle w:val="math"/>
        </w:rPr>
        <w:t>The semi-pelagic trawl fishery for o</w:t>
      </w:r>
      <w:r w:rsidR="00D60E0B">
        <w:rPr>
          <w:rStyle w:val="math"/>
        </w:rPr>
        <w:t>cean</w:t>
      </w:r>
      <w:r w:rsidR="00410FD6">
        <w:rPr>
          <w:rStyle w:val="math"/>
        </w:rPr>
        <w:t xml:space="preserve"> shrimp is state-managed </w:t>
      </w:r>
      <w:r>
        <w:rPr>
          <w:rStyle w:val="math"/>
        </w:rPr>
        <w:t>and</w:t>
      </w:r>
      <w:r w:rsidR="00450D0A">
        <w:rPr>
          <w:rStyle w:val="math"/>
        </w:rPr>
        <w:t xml:space="preserve"> occurs across the </w:t>
      </w:r>
      <w:r w:rsidR="00410FD6">
        <w:rPr>
          <w:rStyle w:val="math"/>
        </w:rPr>
        <w:t xml:space="preserve">three West Coast states (Washington, Oregon, California). </w:t>
      </w:r>
      <w:r w:rsidR="00A50EA6">
        <w:rPr>
          <w:rStyle w:val="math"/>
        </w:rPr>
        <w:t>While fishing vessels originate from each of the West Coast states</w:t>
      </w:r>
      <w:r w:rsidR="00AA1939">
        <w:rPr>
          <w:rStyle w:val="math"/>
        </w:rPr>
        <w:t>,</w:t>
      </w:r>
      <w:r w:rsidR="00A50EA6">
        <w:rPr>
          <w:rStyle w:val="math"/>
        </w:rPr>
        <w:t xml:space="preserve"> the fishery is centered around Oregon, with 67% of 9,140 mt US West </w:t>
      </w:r>
      <w:r w:rsidR="00A50EA6">
        <w:rPr>
          <w:rStyle w:val="math"/>
        </w:rPr>
        <w:lastRenderedPageBreak/>
        <w:t xml:space="preserve">Coast landings from 2003 to 2022 </w:t>
      </w:r>
      <w:r>
        <w:rPr>
          <w:rStyle w:val="math"/>
        </w:rPr>
        <w:t xml:space="preserve">landed in </w:t>
      </w:r>
      <w:r w:rsidR="00A50EA6">
        <w:rPr>
          <w:rStyle w:val="math"/>
        </w:rPr>
        <w:t xml:space="preserve">Oregon ports </w:t>
      </w:r>
      <w:r w:rsidR="00AC0C88">
        <w:rPr>
          <w:rStyle w:val="math"/>
        </w:rPr>
        <w:fldChar w:fldCharType="begin"/>
      </w:r>
      <w:r w:rsidR="00CE3674">
        <w:rPr>
          <w:rStyle w:val="math"/>
        </w:rPr>
        <w:instrText xml:space="preserve"> ADDIN ZOTERO_ITEM CSL_CITATION {"citationID":"3D7bKkbp","properties":{"formattedCitation":"(Pacific States Marine Fisheries Commission 2023)","plainCitation":"(Pacific States Marine Fisheries Commission 2023)","noteIndex":0},"citationItems":[{"id":324,"uris":["http://zotero.org/users/783258/items/ZMI6M4N7"],"itemData":{"id":324,"type":"webpage","title":"Pacific Fisheries Information Network (PacFIN)","URL":"www.psmfc.org","author":[{"family":"Pacific States Marine Fisheries Commission","given":""}],"issued":{"date-parts":[["2023"]]}}}],"schema":"https://github.com/citation-style-language/schema/raw/master/csl-citation.json"} </w:instrText>
      </w:r>
      <w:r w:rsidR="00AC0C88">
        <w:rPr>
          <w:rStyle w:val="math"/>
        </w:rPr>
        <w:fldChar w:fldCharType="separate"/>
      </w:r>
      <w:r w:rsidR="00CE3674" w:rsidRPr="00CE3674">
        <w:t>(Pacific States Marine Fisheries Commission 2023)</w:t>
      </w:r>
      <w:r w:rsidR="00AC0C88">
        <w:rPr>
          <w:rStyle w:val="math"/>
        </w:rPr>
        <w:fldChar w:fldCharType="end"/>
      </w:r>
      <w:r w:rsidR="00A50EA6">
        <w:rPr>
          <w:rStyle w:val="math"/>
        </w:rPr>
        <w:t xml:space="preserve">. </w:t>
      </w:r>
      <w:r w:rsidR="00450D0A">
        <w:rPr>
          <w:rStyle w:val="math"/>
        </w:rPr>
        <w:t xml:space="preserve">Fishery management </w:t>
      </w:r>
      <w:r>
        <w:rPr>
          <w:rStyle w:val="math"/>
        </w:rPr>
        <w:t>actions are</w:t>
      </w:r>
      <w:r w:rsidR="00450D0A">
        <w:rPr>
          <w:rStyle w:val="math"/>
        </w:rPr>
        <w:t xml:space="preserve"> coordinated to be consistent among the states emphasizing</w:t>
      </w:r>
      <w:r>
        <w:rPr>
          <w:rStyle w:val="math"/>
        </w:rPr>
        <w:t>:</w:t>
      </w:r>
      <w:r w:rsidR="00450D0A">
        <w:rPr>
          <w:rStyle w:val="math"/>
        </w:rPr>
        <w:t xml:space="preserve"> </w:t>
      </w:r>
      <w:r w:rsidR="00A50EA6">
        <w:rPr>
          <w:rStyle w:val="math"/>
        </w:rPr>
        <w:t xml:space="preserve">1) </w:t>
      </w:r>
      <w:r w:rsidR="00450D0A">
        <w:rPr>
          <w:rStyle w:val="math"/>
        </w:rPr>
        <w:t>reducing the chances of overfishing (i.e., size limit, season,</w:t>
      </w:r>
      <w:r w:rsidR="00450D0A" w:rsidRPr="001F4C6C">
        <w:rPr>
          <w:rStyle w:val="math"/>
        </w:rPr>
        <w:t xml:space="preserve"> </w:t>
      </w:r>
      <w:r w:rsidR="00450D0A">
        <w:rPr>
          <w:rStyle w:val="math"/>
        </w:rPr>
        <w:t xml:space="preserve">number of vessels, </w:t>
      </w:r>
      <w:r>
        <w:rPr>
          <w:rStyle w:val="math"/>
        </w:rPr>
        <w:t xml:space="preserve">harvest control rules </w:t>
      </w:r>
      <w:r w:rsidR="00450D0A">
        <w:rPr>
          <w:rStyle w:val="math"/>
        </w:rPr>
        <w:t>based on population models) and</w:t>
      </w:r>
      <w:r w:rsidR="00A50EA6">
        <w:rPr>
          <w:rStyle w:val="math"/>
        </w:rPr>
        <w:t xml:space="preserve"> 2) </w:t>
      </w:r>
      <w:r w:rsidR="00450D0A">
        <w:rPr>
          <w:rStyle w:val="math"/>
        </w:rPr>
        <w:t xml:space="preserve">reducing bycatch (i.e., exclusion grates and </w:t>
      </w:r>
      <w:r>
        <w:rPr>
          <w:rStyle w:val="math"/>
        </w:rPr>
        <w:t xml:space="preserve">light emitting diode </w:t>
      </w:r>
      <w:r w:rsidR="00450D0A">
        <w:rPr>
          <w:rStyle w:val="math"/>
        </w:rPr>
        <w:t>fishing lights). Specific to limiting growth overfishing, the size limit employed (</w:t>
      </w:r>
      <w:ins w:id="31" w:author="Kiva.Oken" w:date="2024-07-31T16:54:00Z">
        <w:r w:rsidR="00902AA7">
          <w:rPr>
            <w:rStyle w:val="math"/>
          </w:rPr>
          <w:t>curren</w:t>
        </w:r>
      </w:ins>
      <w:ins w:id="32" w:author="Kiva.Oken" w:date="2024-07-31T16:55:00Z">
        <w:r w:rsidR="00902AA7">
          <w:rPr>
            <w:rStyle w:val="math"/>
          </w:rPr>
          <w:t xml:space="preserve">tly a </w:t>
        </w:r>
      </w:ins>
      <w:r w:rsidR="00450D0A">
        <w:rPr>
          <w:rStyle w:val="math"/>
        </w:rPr>
        <w:t>maximum count per pound of 160 shrimp</w:t>
      </w:r>
      <w:ins w:id="33" w:author="Kiva.Oken" w:date="2024-07-09T11:27:00Z">
        <w:r w:rsidR="00FD4035">
          <w:rPr>
            <w:rStyle w:val="math"/>
          </w:rPr>
          <w:t xml:space="preserve">, equivalent to a minimum average </w:t>
        </w:r>
      </w:ins>
      <w:ins w:id="34" w:author="Kiva.Oken" w:date="2024-07-09T11:28:00Z">
        <w:r w:rsidR="00B616E4">
          <w:rPr>
            <w:rStyle w:val="math"/>
          </w:rPr>
          <w:t>weight</w:t>
        </w:r>
      </w:ins>
      <w:ins w:id="35" w:author="Kiva.Oken" w:date="2024-07-09T11:27:00Z">
        <w:r w:rsidR="00FD4035">
          <w:rPr>
            <w:rStyle w:val="math"/>
          </w:rPr>
          <w:t xml:space="preserve"> of 0.1 ounces/shrimp</w:t>
        </w:r>
      </w:ins>
      <w:r w:rsidR="00450D0A">
        <w:rPr>
          <w:rStyle w:val="math"/>
        </w:rPr>
        <w:t xml:space="preserve">) is intended to dissuade catch of small, </w:t>
      </w:r>
      <w:r>
        <w:rPr>
          <w:rStyle w:val="math"/>
        </w:rPr>
        <w:t xml:space="preserve">fast </w:t>
      </w:r>
      <w:r w:rsidR="00450D0A">
        <w:rPr>
          <w:rStyle w:val="math"/>
        </w:rPr>
        <w:t>growing age</w:t>
      </w:r>
      <w:r w:rsidR="00DA4759">
        <w:rPr>
          <w:rStyle w:val="math"/>
        </w:rPr>
        <w:t>-</w:t>
      </w:r>
      <w:r w:rsidR="00450D0A">
        <w:rPr>
          <w:rStyle w:val="math"/>
        </w:rPr>
        <w:t xml:space="preserve">one shrimp. Specific to limiting recruitment overfishing, </w:t>
      </w:r>
      <w:del w:id="36" w:author="Kiva.Oken" w:date="2024-07-09T12:47:00Z">
        <w:r w:rsidR="00450D0A" w:rsidDel="0033061A">
          <w:rPr>
            <w:rStyle w:val="math"/>
          </w:rPr>
          <w:delText xml:space="preserve">managers </w:delText>
        </w:r>
      </w:del>
      <w:ins w:id="37" w:author="Kiva.Oken" w:date="2024-07-09T12:47:00Z">
        <w:r w:rsidR="0033061A">
          <w:rPr>
            <w:rStyle w:val="math"/>
          </w:rPr>
          <w:t xml:space="preserve">scientists </w:t>
        </w:r>
      </w:ins>
      <w:r w:rsidR="00450D0A">
        <w:rPr>
          <w:rStyle w:val="math"/>
        </w:rPr>
        <w:t xml:space="preserve">periodically compare the derived relative cohort strength from </w:t>
      </w:r>
      <w:r>
        <w:rPr>
          <w:rStyle w:val="math"/>
        </w:rPr>
        <w:t xml:space="preserve">the </w:t>
      </w:r>
      <w:r w:rsidR="00450D0A">
        <w:rPr>
          <w:rStyle w:val="math"/>
        </w:rPr>
        <w:t xml:space="preserve">VPA to likely </w:t>
      </w:r>
      <w:r>
        <w:rPr>
          <w:rStyle w:val="math"/>
        </w:rPr>
        <w:t>covariates</w:t>
      </w:r>
      <w:r w:rsidR="00E10D84">
        <w:rPr>
          <w:rStyle w:val="math"/>
        </w:rPr>
        <w:t xml:space="preserve"> </w:t>
      </w:r>
      <w:del w:id="38" w:author="Kiva.Oken" w:date="2024-07-09T11:13:00Z">
        <w:r w:rsidR="00450D0A">
          <w:rPr>
            <w:rStyle w:val="math"/>
          </w:rPr>
          <w:delText>to determine primary drivers of recruitment.</w:delText>
        </w:r>
      </w:del>
      <w:ins w:id="39" w:author="Kiva.Oken" w:date="2024-07-09T11:13:00Z">
        <w:r w:rsidR="00E10D84">
          <w:rPr>
            <w:rStyle w:val="math"/>
          </w:rPr>
          <w:t>(e.g., sea level height)</w:t>
        </w:r>
        <w:r>
          <w:rPr>
            <w:rStyle w:val="math"/>
          </w:rPr>
          <w:t xml:space="preserve"> </w:t>
        </w:r>
        <w:r w:rsidR="00450D0A">
          <w:rPr>
            <w:rStyle w:val="math"/>
          </w:rPr>
          <w:t>to determine primary drivers of recruitment</w:t>
        </w:r>
        <w:r w:rsidR="00E10D84">
          <w:rPr>
            <w:rStyle w:val="math"/>
          </w:rPr>
          <w:t xml:space="preserve"> </w:t>
        </w:r>
        <w:r w:rsidR="00E10D84">
          <w:rPr>
            <w:rStyle w:val="math"/>
          </w:rPr>
          <w:fldChar w:fldCharType="begin"/>
        </w:r>
        <w:r w:rsidR="00E10D84">
          <w:rPr>
            <w:rStyle w:val="math"/>
          </w:rPr>
          <w:instrText xml:space="preserve"> ADDIN ZOTERO_ITEM CSL_CITATION {"citationID":"bQEqHh0z","properties":{"formattedCitation":"(Hannah and Jones 2014a, 2016; Groth and Hannah 2018; Groth 2022)","plainCitation":"(Hannah and Jones 2014a, 2016; Groth and Hannah 2018; Groth 2022)","noteIndex":0},"citationItems":[{"id":6626,"uris":["http://zotero.org/users/783258/items/9LLLB3BK"],"itemData":{"id":6626,"type":"article-journal","collection-title":"Oregon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sidR="00E10D84">
          <w:rPr>
            <w:rStyle w:val="math"/>
          </w:rPr>
          <w:fldChar w:fldCharType="separate"/>
        </w:r>
        <w:r w:rsidR="00E10D84" w:rsidRPr="00E10D84">
          <w:t>(Hannah and Jones 2014a, 2016; Groth and Hannah 2018; Groth 2022)</w:t>
        </w:r>
        <w:r w:rsidR="00E10D84">
          <w:rPr>
            <w:rStyle w:val="math"/>
          </w:rPr>
          <w:fldChar w:fldCharType="end"/>
        </w:r>
        <w:r w:rsidR="00450D0A">
          <w:rPr>
            <w:rStyle w:val="math"/>
          </w:rPr>
          <w:t>.</w:t>
        </w:r>
      </w:ins>
      <w:r w:rsidR="00450D0A">
        <w:rPr>
          <w:rStyle w:val="math"/>
        </w:rPr>
        <w:t xml:space="preserve"> </w:t>
      </w:r>
      <w:r w:rsidR="00410FD6">
        <w:rPr>
          <w:rStyle w:val="math"/>
        </w:rPr>
        <w:t xml:space="preserve">While the fishery legally operates from April 1 to October 31, fishing is </w:t>
      </w:r>
      <w:r w:rsidR="00450D0A">
        <w:rPr>
          <w:rStyle w:val="math"/>
        </w:rPr>
        <w:t>often</w:t>
      </w:r>
      <w:r w:rsidR="00410FD6">
        <w:rPr>
          <w:rStyle w:val="math"/>
        </w:rPr>
        <w:t xml:space="preserve"> delayed if </w:t>
      </w:r>
      <w:del w:id="40" w:author="Kiva.Oken" w:date="2024-07-31T16:55:00Z">
        <w:r w:rsidR="00410FD6" w:rsidDel="00902AA7">
          <w:rPr>
            <w:rStyle w:val="math"/>
          </w:rPr>
          <w:delText xml:space="preserve">individuals </w:delText>
        </w:r>
      </w:del>
      <w:ins w:id="41" w:author="Kiva.Oken" w:date="2024-07-31T16:55:00Z">
        <w:r w:rsidR="00902AA7">
          <w:rPr>
            <w:rStyle w:val="math"/>
          </w:rPr>
          <w:t xml:space="preserve">individual shrimp </w:t>
        </w:r>
      </w:ins>
      <w:r w:rsidR="00410FD6">
        <w:rPr>
          <w:rStyle w:val="math"/>
        </w:rPr>
        <w:t xml:space="preserve">are </w:t>
      </w:r>
      <w:r w:rsidR="00450D0A">
        <w:rPr>
          <w:rStyle w:val="math"/>
        </w:rPr>
        <w:t>expected to be small</w:t>
      </w:r>
      <w:r w:rsidR="00410FD6">
        <w:rPr>
          <w:rStyle w:val="math"/>
        </w:rPr>
        <w:t>, and there are c</w:t>
      </w:r>
      <w:r w:rsidR="00993FD4">
        <w:rPr>
          <w:rStyle w:val="math"/>
        </w:rPr>
        <w:t>ontinuing</w:t>
      </w:r>
      <w:r w:rsidR="00A50EA6">
        <w:rPr>
          <w:rStyle w:val="math"/>
        </w:rPr>
        <w:t xml:space="preserve"> conversations</w:t>
      </w:r>
      <w:r w:rsidR="00410FD6">
        <w:rPr>
          <w:rStyle w:val="math"/>
        </w:rPr>
        <w:t xml:space="preserve"> about whether to make this delay a permanent feature </w:t>
      </w:r>
      <w:r w:rsidR="0097008B">
        <w:rPr>
          <w:rStyle w:val="math"/>
        </w:rPr>
        <w:t>(S. Groth, pers. comm.).</w:t>
      </w:r>
      <w:ins w:id="42" w:author="Kiva.Oken" w:date="2024-07-26T17:36:00Z">
        <w:r w:rsidR="00A63CB1">
          <w:rPr>
            <w:rStyle w:val="math"/>
          </w:rPr>
          <w:t xml:space="preserve"> These conversations are focused on changing the opening date along the entire range of the fishery, but</w:t>
        </w:r>
      </w:ins>
      <w:ins w:id="43" w:author="Kiva.Oken" w:date="2024-07-26T17:38:00Z">
        <w:r w:rsidR="002B03FF">
          <w:rPr>
            <w:rStyle w:val="math"/>
          </w:rPr>
          <w:t xml:space="preserve"> </w:t>
        </w:r>
      </w:ins>
      <w:ins w:id="44" w:author="Kiva.Oken" w:date="2024-07-26T17:39:00Z">
        <w:r w:rsidR="002B03FF">
          <w:rPr>
            <w:rStyle w:val="math"/>
          </w:rPr>
          <w:t>proposed</w:t>
        </w:r>
      </w:ins>
      <w:ins w:id="45" w:author="Kiva.Oken" w:date="2024-07-26T17:36:00Z">
        <w:r w:rsidR="00A63CB1">
          <w:rPr>
            <w:rStyle w:val="math"/>
          </w:rPr>
          <w:t xml:space="preserve"> opening dates would </w:t>
        </w:r>
      </w:ins>
      <w:ins w:id="46" w:author="Kiva.Oken" w:date="2024-07-26T17:39:00Z">
        <w:r w:rsidR="00477FDB">
          <w:rPr>
            <w:rStyle w:val="math"/>
          </w:rPr>
          <w:t>continue to</w:t>
        </w:r>
      </w:ins>
      <w:ins w:id="47" w:author="Kiva.Oken" w:date="2024-07-26T17:36:00Z">
        <w:r w:rsidR="00A63CB1">
          <w:rPr>
            <w:rStyle w:val="math"/>
          </w:rPr>
          <w:t xml:space="preserve"> be consistent among the three states.</w:t>
        </w:r>
      </w:ins>
    </w:p>
    <w:p w14:paraId="44D5D729" w14:textId="53FDBA43" w:rsidR="00EE1B56" w:rsidRPr="00453BF0" w:rsidRDefault="00D60E0B" w:rsidP="00354A5E">
      <w:pPr>
        <w:pStyle w:val="NormalWeb"/>
        <w:spacing w:before="0" w:beforeAutospacing="0" w:after="0" w:afterAutospacing="0" w:line="480" w:lineRule="auto"/>
        <w:ind w:firstLine="360"/>
        <w:rPr>
          <w:rStyle w:val="math"/>
        </w:rPr>
      </w:pPr>
      <w:r>
        <w:rPr>
          <w:rStyle w:val="math"/>
        </w:rPr>
        <w:t>Ocean</w:t>
      </w:r>
      <w:r w:rsidR="00301C19">
        <w:rPr>
          <w:rStyle w:val="math"/>
        </w:rPr>
        <w:t xml:space="preserve"> s</w:t>
      </w:r>
      <w:r w:rsidR="00FC5D87">
        <w:rPr>
          <w:rStyle w:val="math"/>
        </w:rPr>
        <w:t>hrimp mate in fall</w:t>
      </w:r>
      <w:r w:rsidR="00301C19">
        <w:rPr>
          <w:rStyle w:val="math"/>
        </w:rPr>
        <w:t>. F</w:t>
      </w:r>
      <w:r w:rsidR="00FC5D87">
        <w:rPr>
          <w:rStyle w:val="math"/>
        </w:rPr>
        <w:t xml:space="preserve">emales carry externally fertilized eggs from around </w:t>
      </w:r>
      <w:r w:rsidR="00D1757B">
        <w:rPr>
          <w:rStyle w:val="math"/>
        </w:rPr>
        <w:t>October</w:t>
      </w:r>
      <w:r w:rsidR="00FC5D87">
        <w:rPr>
          <w:rStyle w:val="math"/>
        </w:rPr>
        <w:t xml:space="preserve"> to March</w:t>
      </w:r>
      <w:r w:rsidR="00A11B38">
        <w:rPr>
          <w:rStyle w:val="math"/>
        </w:rPr>
        <w:t>, and</w:t>
      </w:r>
      <w:r w:rsidR="00FC5D87">
        <w:rPr>
          <w:rStyle w:val="math"/>
        </w:rPr>
        <w:t xml:space="preserve"> release larvae in March and April</w:t>
      </w:r>
      <w:r w:rsidR="00B62B64">
        <w:rPr>
          <w:rStyle w:val="math"/>
        </w:rPr>
        <w:t xml:space="preserve"> after which the fishery opens</w:t>
      </w:r>
      <w:r w:rsidR="00EF1B78">
        <w:rPr>
          <w:rStyle w:val="math"/>
        </w:rPr>
        <w:t xml:space="preserve"> </w:t>
      </w:r>
      <w:r w:rsidR="00EF1B78">
        <w:rPr>
          <w:rStyle w:val="math"/>
        </w:rPr>
        <w:fldChar w:fldCharType="begin"/>
      </w:r>
      <w:r w:rsidR="00CE3674">
        <w:rPr>
          <w:rStyle w:val="math"/>
        </w:rPr>
        <w:instrText xml:space="preserve"> ADDIN ZOTERO_ITEM CSL_CITATION {"citationID":"63WBZbQf","properties":{"formattedCitation":"(Butler 1980)","plainCitation":"(Butler 1980)","noteIndex":0},"citationItems":[{"id":6681,"uris":["http://zotero.org/users/783258/items/W5D2JWHQ"],"itemData":{"id":6681,"type":"book","publisher":"Canadian Bulletin of Fisheries and Aquatic Sciences","title":"Shrimps of the Pacific coast of Canada","author":[{"family":"Butler","given":"T.H."}],"issued":{"date-parts":[["1980"]]}}}],"schema":"https://github.com/citation-style-language/schema/raw/master/csl-citation.json"} </w:instrText>
      </w:r>
      <w:r w:rsidR="00EF1B78">
        <w:rPr>
          <w:rStyle w:val="math"/>
        </w:rPr>
        <w:fldChar w:fldCharType="separate"/>
      </w:r>
      <w:r w:rsidR="00CE3674" w:rsidRPr="00CE3674">
        <w:t>(Butler 1980)</w:t>
      </w:r>
      <w:r w:rsidR="00EF1B78">
        <w:rPr>
          <w:rStyle w:val="math"/>
        </w:rPr>
        <w:fldChar w:fldCharType="end"/>
      </w:r>
      <w:r w:rsidR="00FC5D87">
        <w:rPr>
          <w:rStyle w:val="math"/>
        </w:rPr>
        <w:t xml:space="preserve">. Larvae </w:t>
      </w:r>
      <w:r w:rsidR="00C03B8A">
        <w:rPr>
          <w:rStyle w:val="math"/>
        </w:rPr>
        <w:t>inhabit</w:t>
      </w:r>
      <w:r w:rsidR="00FC5D87">
        <w:rPr>
          <w:rStyle w:val="math"/>
        </w:rPr>
        <w:t xml:space="preserve"> the water column during the spring and summer, and then settle to the seafloor where they begin </w:t>
      </w:r>
      <w:r w:rsidR="00A743C0">
        <w:rPr>
          <w:rStyle w:val="math"/>
        </w:rPr>
        <w:t xml:space="preserve">occasionally </w:t>
      </w:r>
      <w:r w:rsidR="00FC5D87">
        <w:rPr>
          <w:rStyle w:val="math"/>
        </w:rPr>
        <w:t xml:space="preserve">showing up in trawl catches as age-0s in September </w:t>
      </w:r>
      <w:r w:rsidR="00A743C0">
        <w:rPr>
          <w:rStyle w:val="math"/>
        </w:rPr>
        <w:t xml:space="preserve">and </w:t>
      </w:r>
      <w:r w:rsidR="00FC5D87">
        <w:rPr>
          <w:rStyle w:val="math"/>
        </w:rPr>
        <w:t xml:space="preserve">October. </w:t>
      </w:r>
      <w:r w:rsidR="002778CD">
        <w:rPr>
          <w:rStyle w:val="math"/>
        </w:rPr>
        <w:t>R</w:t>
      </w:r>
      <w:r w:rsidR="00FC5D87">
        <w:rPr>
          <w:rStyle w:val="math"/>
        </w:rPr>
        <w:t xml:space="preserve">ecruitment </w:t>
      </w:r>
      <w:r w:rsidR="002778CD">
        <w:rPr>
          <w:rStyle w:val="math"/>
        </w:rPr>
        <w:t xml:space="preserve">to the fishery </w:t>
      </w:r>
      <w:r w:rsidR="00FC5D87">
        <w:rPr>
          <w:rStyle w:val="math"/>
        </w:rPr>
        <w:t>is generally measured as the cohort strength of age-1 shrimp the following spring</w:t>
      </w:r>
      <w:r w:rsidR="00732709">
        <w:rPr>
          <w:rStyle w:val="math"/>
        </w:rPr>
        <w:t>, one year after they were released as larvae</w:t>
      </w:r>
      <w:r w:rsidR="00FC5D87">
        <w:rPr>
          <w:rStyle w:val="math"/>
        </w:rPr>
        <w:t>.</w:t>
      </w:r>
      <w:r w:rsidR="00B62B64">
        <w:rPr>
          <w:rStyle w:val="math"/>
        </w:rPr>
        <w:t xml:space="preserve"> The first reproductive season is the winter between their first and second year</w:t>
      </w:r>
      <w:r w:rsidR="00301C19">
        <w:rPr>
          <w:rStyle w:val="math"/>
        </w:rPr>
        <w:t>s</w:t>
      </w:r>
      <w:r w:rsidR="005110B0">
        <w:rPr>
          <w:rStyle w:val="math"/>
        </w:rPr>
        <w:t xml:space="preserve"> </w:t>
      </w:r>
      <w:r w:rsidR="005110B0">
        <w:rPr>
          <w:rStyle w:val="math"/>
        </w:rPr>
        <w:fldChar w:fldCharType="begin"/>
      </w:r>
      <w:r w:rsidR="00CE3674">
        <w:rPr>
          <w:rStyle w:val="math"/>
        </w:rPr>
        <w:instrText xml:space="preserve"> ADDIN ZOTERO_ITEM CSL_CITATION {"citationID":"7egNv94y","properties":{"formattedCitation":"(Butler 1980)","plainCitation":"(Butler 1980)","noteIndex":0},"citationItems":[{"id":6681,"uris":["http://zotero.org/users/783258/items/W5D2JWHQ"],"itemData":{"id":6681,"type":"book","publisher":"Canadian Bulletin of Fisheries and Aquatic Sciences","title":"Shrimps of the Pacific coast of Canada","author":[{"family":"Butler","given":"T.H."}],"issued":{"date-parts":[["1980"]]}}}],"schema":"https://github.com/citation-style-language/schema/raw/master/csl-citation.json"} </w:instrText>
      </w:r>
      <w:r w:rsidR="005110B0">
        <w:rPr>
          <w:rStyle w:val="math"/>
        </w:rPr>
        <w:fldChar w:fldCharType="separate"/>
      </w:r>
      <w:r w:rsidR="00CE3674" w:rsidRPr="00CE3674">
        <w:t>(Butler 1980)</w:t>
      </w:r>
      <w:r w:rsidR="005110B0">
        <w:rPr>
          <w:rStyle w:val="math"/>
        </w:rPr>
        <w:fldChar w:fldCharType="end"/>
      </w:r>
      <w:r w:rsidR="00B62B64">
        <w:rPr>
          <w:rStyle w:val="math"/>
        </w:rPr>
        <w:t>.</w:t>
      </w:r>
      <w:r w:rsidR="00C22641">
        <w:rPr>
          <w:rStyle w:val="math"/>
        </w:rPr>
        <w:t xml:space="preserve"> </w:t>
      </w:r>
      <w:r>
        <w:rPr>
          <w:rStyle w:val="math"/>
        </w:rPr>
        <w:t>Ocean</w:t>
      </w:r>
      <w:r w:rsidR="00C22641">
        <w:rPr>
          <w:rStyle w:val="math"/>
        </w:rPr>
        <w:t xml:space="preserve"> shrimp are also </w:t>
      </w:r>
      <w:r w:rsidR="005D1ABF">
        <w:rPr>
          <w:rStyle w:val="math"/>
        </w:rPr>
        <w:t xml:space="preserve">sequential </w:t>
      </w:r>
      <w:r w:rsidR="00C22641">
        <w:rPr>
          <w:rStyle w:val="math"/>
        </w:rPr>
        <w:lastRenderedPageBreak/>
        <w:t>protandrous hermaphrodites</w:t>
      </w:r>
      <w:r w:rsidR="007F736E">
        <w:rPr>
          <w:rStyle w:val="math"/>
        </w:rPr>
        <w:t xml:space="preserve"> (females are larger)</w:t>
      </w:r>
      <w:r w:rsidR="009E4F6C">
        <w:rPr>
          <w:rStyle w:val="math"/>
        </w:rPr>
        <w:t>, and year class</w:t>
      </w:r>
      <w:r w:rsidR="00410FD6">
        <w:rPr>
          <w:rStyle w:val="math"/>
        </w:rPr>
        <w:t>-</w:t>
      </w:r>
      <w:r w:rsidR="009E4F6C">
        <w:rPr>
          <w:rStyle w:val="math"/>
        </w:rPr>
        <w:t xml:space="preserve">strength impacts the </w:t>
      </w:r>
      <w:r w:rsidR="007D1DFF">
        <w:rPr>
          <w:rStyle w:val="math"/>
        </w:rPr>
        <w:t xml:space="preserve">observed </w:t>
      </w:r>
      <w:r w:rsidR="009E4F6C">
        <w:rPr>
          <w:rStyle w:val="math"/>
        </w:rPr>
        <w:t>sex ratio</w:t>
      </w:r>
      <w:r w:rsidR="007D1DFF">
        <w:rPr>
          <w:rStyle w:val="math"/>
        </w:rPr>
        <w:t>s</w:t>
      </w:r>
      <w:r w:rsidR="009E4F6C">
        <w:rPr>
          <w:rStyle w:val="math"/>
        </w:rPr>
        <w:t xml:space="preserve"> </w:t>
      </w:r>
      <w:r w:rsidR="009E4F6C">
        <w:rPr>
          <w:rStyle w:val="math"/>
        </w:rPr>
        <w:fldChar w:fldCharType="begin"/>
      </w:r>
      <w:r w:rsidR="00CE3674">
        <w:rPr>
          <w:rStyle w:val="math"/>
        </w:rPr>
        <w:instrText xml:space="preserve"> ADDIN ZOTERO_ITEM CSL_CITATION {"citationID":"36qARgEs","properties":{"unsorted":true,"formattedCitation":"(Charnov and Hannah 2002; Charnov and Groth 2019)","plainCitation":"(Charnov and Hannah 2002; Charnov and Groth 2019)","noteIndex":0},"citationItems":[{"id":6631,"uris":["http://zotero.org/users/783258/items/RJQ5NCDN"],"itemData":{"id":6631,"type":"article-journal","container-title":"Evolutionary Ecology Research","issue":"2","note":"publisher: Evolutionary Ecology, Ltd.","page":"239–246","source":"Google Scholar","title":"Shrimp adjust their sex ratio to fluctuating age distributions","volume":"4","author":[{"family":"Charnov","given":"Eric L."},{"family":"Hannah","given":"Robert W."}],"issued":{"date-parts":[["2002"]]}}},{"id":6677,"uris":["http://zotero.org/users/783258/items/AAS7S5WY"],"itemData":{"id":6677,"type":"article-journal","container-title":"Evolutionary Ecology Research","issue":"5","note":"publisher: Evolutionary Ecology, Ltd.","page":"523–535","source":"Google Scholar","title":"Fluctuating age distributions and sex ratio tracking in a protandrous shrimp","volume":"20","author":[{"family":"Charnov","given":"Eric L."},{"family":"Groth","given":"Scott D."}],"issued":{"date-parts":[["2019"]]}}}],"schema":"https://github.com/citation-style-language/schema/raw/master/csl-citation.json"} </w:instrText>
      </w:r>
      <w:r w:rsidR="009E4F6C">
        <w:rPr>
          <w:rStyle w:val="math"/>
        </w:rPr>
        <w:fldChar w:fldCharType="separate"/>
      </w:r>
      <w:r w:rsidR="00CE3674" w:rsidRPr="00CE3674">
        <w:t>(Charnov and Hannah 2002; Charnov and Groth 2019)</w:t>
      </w:r>
      <w:r w:rsidR="009E4F6C">
        <w:rPr>
          <w:rStyle w:val="math"/>
        </w:rPr>
        <w:fldChar w:fldCharType="end"/>
      </w:r>
      <w:r w:rsidR="00C22641">
        <w:rPr>
          <w:rStyle w:val="math"/>
        </w:rPr>
        <w:t>.</w:t>
      </w:r>
      <w:r w:rsidR="00301C19">
        <w:rPr>
          <w:rStyle w:val="math"/>
        </w:rPr>
        <w:t xml:space="preserve"> </w:t>
      </w:r>
      <w:r w:rsidR="00453BF0">
        <w:rPr>
          <w:rStyle w:val="math"/>
        </w:rPr>
        <w:t xml:space="preserve">Natural mortality </w:t>
      </w:r>
      <w:r w:rsidR="005242EF">
        <w:rPr>
          <w:rStyle w:val="math"/>
        </w:rPr>
        <w:t xml:space="preserve">must be </w:t>
      </w:r>
      <w:r w:rsidR="00453BF0">
        <w:rPr>
          <w:rStyle w:val="math"/>
        </w:rPr>
        <w:t>relatively high to support their short lifespan</w:t>
      </w:r>
      <w:r w:rsidR="005242EF">
        <w:rPr>
          <w:rStyle w:val="math"/>
        </w:rPr>
        <w:t>s</w:t>
      </w:r>
      <w:ins w:id="48" w:author="Kiva.Oken" w:date="2024-07-17T12:29:00Z">
        <w:r w:rsidR="00393654">
          <w:rPr>
            <w:rStyle w:val="math"/>
          </w:rPr>
          <w:t xml:space="preserve"> (</w:t>
        </w:r>
      </w:ins>
      <w:ins w:id="49" w:author="Kiva.Oken" w:date="2024-07-17T12:31:00Z">
        <w:r w:rsidR="00393654">
          <w:rPr>
            <w:rStyle w:val="math"/>
          </w:rPr>
          <w:t>~3 years</w:t>
        </w:r>
      </w:ins>
      <w:ins w:id="50" w:author="Kiva.Oken" w:date="2024-07-17T12:29:00Z">
        <w:r w:rsidR="00393654">
          <w:rPr>
            <w:rStyle w:val="math"/>
          </w:rPr>
          <w:t>)</w:t>
        </w:r>
      </w:ins>
      <w:r w:rsidR="00453BF0">
        <w:rPr>
          <w:rStyle w:val="math"/>
        </w:rPr>
        <w:t>, but the rate is highly uncertain. In addition, natural mortality may be higher during the summer months due to increased predation from migratory Pacific hake (</w:t>
      </w:r>
      <w:r w:rsidR="00453BF0">
        <w:rPr>
          <w:rStyle w:val="math"/>
          <w:i/>
        </w:rPr>
        <w:t xml:space="preserve">Merluccius </w:t>
      </w:r>
      <w:proofErr w:type="spellStart"/>
      <w:r w:rsidR="00453BF0">
        <w:rPr>
          <w:rStyle w:val="math"/>
          <w:i/>
        </w:rPr>
        <w:t>productus</w:t>
      </w:r>
      <w:proofErr w:type="spellEnd"/>
      <w:r w:rsidR="00453BF0">
        <w:rPr>
          <w:rStyle w:val="math"/>
        </w:rPr>
        <w:t xml:space="preserve">), which have highest spatial overlap with shrimp during the summer </w:t>
      </w:r>
      <w:r w:rsidR="00453BF0">
        <w:rPr>
          <w:rStyle w:val="math"/>
        </w:rPr>
        <w:fldChar w:fldCharType="begin"/>
      </w:r>
      <w:r w:rsidR="00CE3674">
        <w:rPr>
          <w:rStyle w:val="math"/>
        </w:rPr>
        <w:instrText xml:space="preserve"> ADDIN ZOTERO_ITEM CSL_CITATION {"citationID":"H372D8tk","properties":{"formattedCitation":"(Hannah 1995)","plainCitation":"(Hannah 1995)","noteIndex":0},"citationItems":[{"id":6684,"uris":["http://zotero.org/users/783258/items/F3GS977Z"],"itemData":{"id":6684,"type":"article-journal","abstract":"Interannual variation in geographic stock area, catchability, and natural mortality of age 2 ocean shrimp (Pandalus jordani) was investigated for the years 1980–1990, using commercial catch and logbook data. Stock area changed gradually from 1980–1990, but showed wide variation, demonstrating that an assumption of constant catchability is not valid for ocean shrimp. Stock area was positively correlated with total catch, suggesting that stock area increases roughly in proportion to shrimp abundance. The time series of fishing effort and effort per unit stock area were quite different, showing that fishing effort probably gives incorrect information on time trends in ocean shrimp fishing mortality. Natural mortality rates varied widely over the study period also and were positively correlated with the abundance of age 2+ Pacific hake (Merluccius productus), a known shrimp predator. The best correlations were between natural mortality rates and the number of age 2–7 Pacific hake. Hake abundance indices that included only age 3+ fish were not significantly correlated with shrimp natural mortality rates, suggesting that if a trophic interaction exists between these two species, it may be influenced by hake recruitment events.","container-title":"Canadian Journal of Fisheries and Aquatic Sciences","DOI":"10.1139/f95-100","ISSN":"0706-652X","issue":"5","journalAbbreviation":"Can. J. Fish. Aquat. Sci.","note":"publisher: NRC Research Press","page":"1018-1029","source":"cdnsciencepub.com (Atypon)","title":"Variation in geographic stock area, catchability, and natural mortality of ocean shrimp (Pandalus jordani): some new evidence for a trophic interaction with Pacific hake (Merluccius productus)","title-short":"Variation in geographic stock area, catchability, and natural mortality of ocean shrimp (Pandalus jordani)","volume":"52","author":[{"family":"Hannah","given":"Robert W."}],"issued":{"date-parts":[["1995",5]]}}}],"schema":"https://github.com/citation-style-language/schema/raw/master/csl-citation.json"} </w:instrText>
      </w:r>
      <w:r w:rsidR="00453BF0">
        <w:rPr>
          <w:rStyle w:val="math"/>
        </w:rPr>
        <w:fldChar w:fldCharType="separate"/>
      </w:r>
      <w:r w:rsidR="00CE3674" w:rsidRPr="00CE3674">
        <w:t>(Hannah 1995)</w:t>
      </w:r>
      <w:r w:rsidR="00453BF0">
        <w:rPr>
          <w:rStyle w:val="math"/>
        </w:rPr>
        <w:fldChar w:fldCharType="end"/>
      </w:r>
      <w:r w:rsidR="00453BF0">
        <w:rPr>
          <w:rStyle w:val="math"/>
        </w:rPr>
        <w:t>.</w:t>
      </w:r>
    </w:p>
    <w:p w14:paraId="0ABFE091" w14:textId="600866FD" w:rsidR="005E65C6" w:rsidRDefault="00EE1B56" w:rsidP="00354A5E">
      <w:pPr>
        <w:pStyle w:val="NormalWeb"/>
        <w:spacing w:before="0" w:beforeAutospacing="0" w:after="0" w:afterAutospacing="0" w:line="480" w:lineRule="auto"/>
        <w:ind w:firstLine="720"/>
        <w:rPr>
          <w:rStyle w:val="math"/>
        </w:rPr>
      </w:pPr>
      <w:r>
        <w:rPr>
          <w:rStyle w:val="math"/>
        </w:rPr>
        <w:t xml:space="preserve">ODFW </w:t>
      </w:r>
      <w:r w:rsidR="008B3D4A">
        <w:rPr>
          <w:rStyle w:val="math"/>
        </w:rPr>
        <w:t>b</w:t>
      </w:r>
      <w:r>
        <w:rPr>
          <w:rStyle w:val="math"/>
        </w:rPr>
        <w:t>iologists perform sampling</w:t>
      </w:r>
      <w:r w:rsidR="008B3D4A">
        <w:rPr>
          <w:rStyle w:val="math"/>
        </w:rPr>
        <w:t xml:space="preserve"> and processing</w:t>
      </w:r>
      <w:r>
        <w:rPr>
          <w:rStyle w:val="math"/>
        </w:rPr>
        <w:t xml:space="preserve"> to understand </w:t>
      </w:r>
      <w:r w:rsidR="002A529A">
        <w:rPr>
          <w:rStyle w:val="math"/>
        </w:rPr>
        <w:t xml:space="preserve">relative </w:t>
      </w:r>
      <w:del w:id="51" w:author="Kiva.Oken" w:date="2024-07-31T16:55:00Z">
        <w:r w:rsidDel="00902AA7">
          <w:rPr>
            <w:rStyle w:val="math"/>
          </w:rPr>
          <w:delText xml:space="preserve">population </w:delText>
        </w:r>
      </w:del>
      <w:r w:rsidR="008B3D4A">
        <w:rPr>
          <w:rStyle w:val="math"/>
        </w:rPr>
        <w:t xml:space="preserve">cohort </w:t>
      </w:r>
      <w:r w:rsidR="002A529A">
        <w:rPr>
          <w:rStyle w:val="math"/>
        </w:rPr>
        <w:t>strength</w:t>
      </w:r>
      <w:r w:rsidR="008B3D4A">
        <w:rPr>
          <w:rStyle w:val="math"/>
        </w:rPr>
        <w:t xml:space="preserve">, </w:t>
      </w:r>
      <w:r>
        <w:rPr>
          <w:rStyle w:val="math"/>
        </w:rPr>
        <w:t xml:space="preserve">sex ratios, growth, etc. </w:t>
      </w:r>
      <w:r w:rsidR="00B919EC">
        <w:rPr>
          <w:rStyle w:val="math"/>
        </w:rPr>
        <w:t>As available, s</w:t>
      </w:r>
      <w:r>
        <w:rPr>
          <w:rStyle w:val="math"/>
        </w:rPr>
        <w:t xml:space="preserve">amples </w:t>
      </w:r>
      <w:r w:rsidR="008B3D4A">
        <w:rPr>
          <w:rStyle w:val="math"/>
        </w:rPr>
        <w:t xml:space="preserve">from fishery landings </w:t>
      </w:r>
      <w:r>
        <w:rPr>
          <w:rStyle w:val="math"/>
        </w:rPr>
        <w:t xml:space="preserve">are </w:t>
      </w:r>
      <w:r w:rsidR="00B919EC">
        <w:rPr>
          <w:rStyle w:val="math"/>
        </w:rPr>
        <w:t>obtained</w:t>
      </w:r>
      <w:r w:rsidR="008B3D4A">
        <w:rPr>
          <w:rStyle w:val="math"/>
        </w:rPr>
        <w:t xml:space="preserve"> </w:t>
      </w:r>
      <w:r w:rsidR="00B919EC">
        <w:rPr>
          <w:rStyle w:val="math"/>
        </w:rPr>
        <w:t xml:space="preserve">monthly from April to October </w:t>
      </w:r>
      <w:r w:rsidR="00DA4759">
        <w:rPr>
          <w:rStyle w:val="math"/>
        </w:rPr>
        <w:t>in</w:t>
      </w:r>
      <w:r w:rsidR="00B919EC">
        <w:rPr>
          <w:rStyle w:val="math"/>
        </w:rPr>
        <w:t xml:space="preserve"> each of</w:t>
      </w:r>
      <w:r>
        <w:rPr>
          <w:rStyle w:val="math"/>
        </w:rPr>
        <w:t xml:space="preserve"> 12 distinct areas </w:t>
      </w:r>
      <w:r w:rsidR="00B919EC">
        <w:rPr>
          <w:rStyle w:val="math"/>
        </w:rPr>
        <w:t>along the U</w:t>
      </w:r>
      <w:r w:rsidR="00DA4759">
        <w:rPr>
          <w:rStyle w:val="math"/>
        </w:rPr>
        <w:t>.</w:t>
      </w:r>
      <w:r w:rsidR="00B919EC">
        <w:rPr>
          <w:rStyle w:val="math"/>
        </w:rPr>
        <w:t>S</w:t>
      </w:r>
      <w:r w:rsidR="00DA4759">
        <w:rPr>
          <w:rStyle w:val="math"/>
        </w:rPr>
        <w:t>.</w:t>
      </w:r>
      <w:r w:rsidR="00B919EC">
        <w:rPr>
          <w:rStyle w:val="math"/>
        </w:rPr>
        <w:t xml:space="preserve"> West Coast</w:t>
      </w:r>
      <w:r>
        <w:rPr>
          <w:rStyle w:val="math"/>
        </w:rPr>
        <w:t xml:space="preserve"> (Fig. </w:t>
      </w:r>
      <w:r w:rsidR="00B5776F">
        <w:rPr>
          <w:rStyle w:val="math"/>
        </w:rPr>
        <w:t>S</w:t>
      </w:r>
      <w:r>
        <w:rPr>
          <w:rStyle w:val="math"/>
        </w:rPr>
        <w:t>1).</w:t>
      </w:r>
      <w:r w:rsidR="00B919EC">
        <w:rPr>
          <w:rStyle w:val="math"/>
        </w:rPr>
        <w:t xml:space="preserve"> </w:t>
      </w:r>
      <w:r w:rsidR="007D3486">
        <w:rPr>
          <w:rStyle w:val="math"/>
        </w:rPr>
        <w:t xml:space="preserve">ODFW biologists </w:t>
      </w:r>
      <w:r w:rsidR="00B919EC">
        <w:rPr>
          <w:rStyle w:val="math"/>
        </w:rPr>
        <w:t>measure the carapace length (</w:t>
      </w:r>
      <w:r w:rsidR="00B919EC" w:rsidRPr="00B919EC">
        <w:rPr>
          <w:rStyle w:val="math"/>
        </w:rPr>
        <w:t>posterior dorsal point of the carapace to the posterior point of the orbit</w:t>
      </w:r>
      <w:r w:rsidR="00B919EC">
        <w:rPr>
          <w:rStyle w:val="math"/>
        </w:rPr>
        <w:t xml:space="preserve">) of 400-600 individual shrimp each sampled month from each area. </w:t>
      </w:r>
      <w:r w:rsidR="008B3D4A">
        <w:rPr>
          <w:rStyle w:val="math"/>
        </w:rPr>
        <w:t>Ageing is developed by visualizing data stratified to month and area, identifying nadirs (i.e., low points between cohorts indicating an age break), then assigning ages 1, 2, or 3 depending on individual size of shrimp</w:t>
      </w:r>
      <w:r w:rsidR="007B4DB5">
        <w:rPr>
          <w:rStyle w:val="math"/>
        </w:rPr>
        <w:t xml:space="preserve"> </w:t>
      </w:r>
      <w:r w:rsidR="00DA4759">
        <w:rPr>
          <w:rStyle w:val="math"/>
        </w:rPr>
        <w:fldChar w:fldCharType="begin"/>
      </w:r>
      <w:r w:rsidR="005D4CFE">
        <w:rPr>
          <w:rStyle w:val="math"/>
        </w:rPr>
        <w:instrText xml:space="preserve"> ADDIN ZOTERO_ITEM CSL_CITATION {"citationID":"Azs4XfH2","properties":{"formattedCitation":"(Fig. S5; Zirges et al. 1981)","plainCitation":"(Fig. S5; Zirges et al. 1981)","noteIndex":0},"citationItems":[{"id":6679,"uris":["http://zotero.org/users/783258/items/JTH63DE4"],"itemData":{"id":6679,"type":"article-journal","collection-title":"Oregon Department of Fish and Wildlife","container-title":"Information Report Series, Fisheries","title":"Length-frequency, size, sex, and age composition data by month and area for pink shrimp landed in Oregon in 1966 to 1980","URL":"https://www.dfw.state.or.us/MRP/shellfish/commercial/shrimp/docs/ODFW-INFO-1981-02-%20Zirges,%20Saelens,%20McCrae-Length%20frequency%20size%20size%20age%20pink%20shrimp.pdf","volume":"81-2","author":[{"family":"Zirges","given":"Malcolm H."},{"family":"Saelens","given":"Mark R."},{"family":"McCrae","given":"Jean E."}],"issued":{"date-parts":[["1981"]]}},"label":"page","prefix":"Fig. S5; "}],"schema":"https://github.com/citation-style-language/schema/raw/master/csl-citation.json"} </w:instrText>
      </w:r>
      <w:r w:rsidR="00DA4759">
        <w:rPr>
          <w:rStyle w:val="math"/>
        </w:rPr>
        <w:fldChar w:fldCharType="separate"/>
      </w:r>
      <w:r w:rsidR="005D4CFE" w:rsidRPr="005D4CFE">
        <w:t>(Fig. S5; Zirges et al. 1981)</w:t>
      </w:r>
      <w:r w:rsidR="00DA4759">
        <w:rPr>
          <w:rStyle w:val="math"/>
        </w:rPr>
        <w:fldChar w:fldCharType="end"/>
      </w:r>
      <w:r w:rsidR="00DA4759">
        <w:rPr>
          <w:rStyle w:val="math"/>
        </w:rPr>
        <w:t xml:space="preserve">. </w:t>
      </w:r>
      <w:r w:rsidR="002778CD">
        <w:rPr>
          <w:rStyle w:val="math"/>
        </w:rPr>
        <w:t>This is considered a sufficiently reliable method b</w:t>
      </w:r>
      <w:r w:rsidR="00410FD6">
        <w:rPr>
          <w:rStyle w:val="math"/>
        </w:rPr>
        <w:t xml:space="preserve">ecause the three age classes are clearly defined in the length-frequency plots </w:t>
      </w:r>
      <w:r w:rsidR="00410FD6">
        <w:rPr>
          <w:rStyle w:val="math"/>
        </w:rPr>
        <w:fldChar w:fldCharType="begin"/>
      </w:r>
      <w:r w:rsidR="00CE3674">
        <w:rPr>
          <w:rStyle w:val="math"/>
        </w:rPr>
        <w:instrText xml:space="preserve"> ADDIN ZOTERO_ITEM CSL_CITATION {"citationID":"3FqSf4XY","properties":{"formattedCitation":"(Chang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410FD6">
        <w:rPr>
          <w:rStyle w:val="math"/>
        </w:rPr>
        <w:fldChar w:fldCharType="separate"/>
      </w:r>
      <w:r w:rsidR="00CE3674" w:rsidRPr="00CE3674">
        <w:t>(Chang et al. 2012)</w:t>
      </w:r>
      <w:r w:rsidR="00410FD6">
        <w:rPr>
          <w:rStyle w:val="math"/>
        </w:rPr>
        <w:fldChar w:fldCharType="end"/>
      </w:r>
      <w:ins w:id="52" w:author="Kiva.Oken" w:date="2024-07-29T12:59:00Z">
        <w:r w:rsidR="00F752F9">
          <w:rPr>
            <w:rStyle w:val="math"/>
          </w:rPr>
          <w:t>. For more details on age</w:t>
        </w:r>
        <w:r w:rsidR="005D4CFE">
          <w:rPr>
            <w:rStyle w:val="math"/>
          </w:rPr>
          <w:t>ing, see supplementa</w:t>
        </w:r>
      </w:ins>
      <w:ins w:id="53" w:author="Kiva.Oken" w:date="2024-07-31T16:56:00Z">
        <w:r w:rsidR="00902AA7">
          <w:rPr>
            <w:rStyle w:val="math"/>
          </w:rPr>
          <w:t>ry</w:t>
        </w:r>
      </w:ins>
      <w:ins w:id="54" w:author="Kiva.Oken" w:date="2024-07-29T12:59:00Z">
        <w:r w:rsidR="005D4CFE">
          <w:rPr>
            <w:rStyle w:val="math"/>
          </w:rPr>
          <w:t xml:space="preserve"> materials.</w:t>
        </w:r>
      </w:ins>
    </w:p>
    <w:p w14:paraId="71B6A366" w14:textId="77777777" w:rsidR="008B3D4A" w:rsidRDefault="008B3D4A" w:rsidP="00354A5E">
      <w:pPr>
        <w:pStyle w:val="NormalWeb"/>
        <w:spacing w:before="0" w:beforeAutospacing="0" w:after="0" w:afterAutospacing="0" w:line="480" w:lineRule="auto"/>
        <w:ind w:firstLine="720"/>
        <w:rPr>
          <w:rStyle w:val="math"/>
        </w:rPr>
      </w:pPr>
    </w:p>
    <w:p w14:paraId="23F85F91" w14:textId="633F8C2F" w:rsidR="0026403B" w:rsidRDefault="00A11B38" w:rsidP="00354A5E">
      <w:pPr>
        <w:pStyle w:val="NormalWeb"/>
        <w:keepNext/>
        <w:spacing w:before="0" w:beforeAutospacing="0" w:after="0" w:afterAutospacing="0" w:line="480" w:lineRule="auto"/>
        <w:rPr>
          <w:rStyle w:val="math"/>
          <w:rFonts w:asciiTheme="minorHAnsi" w:eastAsiaTheme="minorHAnsi" w:hAnsiTheme="minorHAnsi" w:cstheme="minorBidi"/>
          <w:i/>
          <w:sz w:val="22"/>
          <w:szCs w:val="22"/>
        </w:rPr>
      </w:pPr>
      <w:r>
        <w:rPr>
          <w:rStyle w:val="math"/>
          <w:i/>
        </w:rPr>
        <w:t>2</w:t>
      </w:r>
      <w:r w:rsidR="00410FD6">
        <w:rPr>
          <w:rStyle w:val="math"/>
          <w:i/>
        </w:rPr>
        <w:t xml:space="preserve">.2 </w:t>
      </w:r>
      <w:r w:rsidR="002169C1">
        <w:rPr>
          <w:rStyle w:val="math"/>
          <w:i/>
        </w:rPr>
        <w:t>Drivers of population dynamics</w:t>
      </w:r>
    </w:p>
    <w:p w14:paraId="0A76FC52" w14:textId="5F9CDF52" w:rsidR="0026403B" w:rsidRDefault="004C47CE" w:rsidP="00354A5E">
      <w:pPr>
        <w:pStyle w:val="NormalWeb"/>
        <w:spacing w:before="0" w:beforeAutospacing="0" w:after="0" w:afterAutospacing="0" w:line="480" w:lineRule="auto"/>
        <w:rPr>
          <w:rStyle w:val="math"/>
        </w:rPr>
      </w:pPr>
      <w:r>
        <w:rPr>
          <w:rStyle w:val="math"/>
        </w:rPr>
        <w:t xml:space="preserve">Shrimp </w:t>
      </w:r>
      <w:r w:rsidR="00480701">
        <w:rPr>
          <w:rStyle w:val="math"/>
        </w:rPr>
        <w:t xml:space="preserve">productivity has </w:t>
      </w:r>
      <w:r>
        <w:rPr>
          <w:rStyle w:val="math"/>
        </w:rPr>
        <w:t>previously been found to be correlated with sea level height and the Bakun upwelling index</w:t>
      </w:r>
      <w:r w:rsidR="00020D0E">
        <w:rPr>
          <w:rStyle w:val="math"/>
        </w:rPr>
        <w:t xml:space="preserve"> </w:t>
      </w:r>
      <w:r w:rsidR="00020D0E">
        <w:rPr>
          <w:rStyle w:val="math"/>
        </w:rPr>
        <w:fldChar w:fldCharType="begin"/>
      </w:r>
      <w:r w:rsidR="00CE3674">
        <w:rPr>
          <w:rStyle w:val="math"/>
        </w:rPr>
        <w:instrText xml:space="preserve"> ADDIN ZOTERO_ITEM CSL_CITATION {"citationID":"PVWIHkri","properties":{"formattedCitation":"(Rothlisberg and Miller 1983; Hannah 2011)","plainCitation":"(Rothlisberg and Miller 1983; Hannah 2011)","noteIndex":0},"citationItems":[{"id":6598,"uris":["http://zotero.org/users/783258/items/SPULK8HT"],"itemData":{"id":6598,"type":"article-journal","abstract":"In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W."}],"issued":{"date-parts":[["2011"]]}}},{"id":6596,"uris":["http://zotero.org/users/783258/items/JSKCSYWU"],"itemData":{"id":6596,"type":"article-journal","container-title":"Fish. Bull","issue":"3","page":"455–472","source":"Google Scholar","title":"Factors affecting the distribution, abundance, and survival of Pandalus jordani (Decapoda, Pandalidae) larvae off the Oregon coast","volume":"81","author":[{"family":"Rothlisberg","given":"PETER C."},{"family":"Miller","given":"Charles B."}],"issued":{"date-parts":[["1983"]]}}}],"schema":"https://github.com/citation-style-language/schema/raw/master/csl-citation.json"} </w:instrText>
      </w:r>
      <w:r w:rsidR="00020D0E">
        <w:rPr>
          <w:rStyle w:val="math"/>
        </w:rPr>
        <w:fldChar w:fldCharType="separate"/>
      </w:r>
      <w:r w:rsidR="00CE3674" w:rsidRPr="00CE3674">
        <w:t>(Rothlisberg and Miller 1983; Hannah 2011)</w:t>
      </w:r>
      <w:r w:rsidR="00020D0E">
        <w:rPr>
          <w:rStyle w:val="math"/>
        </w:rPr>
        <w:fldChar w:fldCharType="end"/>
      </w:r>
      <w:r>
        <w:rPr>
          <w:rStyle w:val="math"/>
        </w:rPr>
        <w:t xml:space="preserve">. </w:t>
      </w:r>
      <w:r w:rsidR="0048171F">
        <w:rPr>
          <w:rStyle w:val="math"/>
        </w:rPr>
        <w:t xml:space="preserve">The strength </w:t>
      </w:r>
      <w:r w:rsidR="00CC5F3C">
        <w:rPr>
          <w:rStyle w:val="math"/>
        </w:rPr>
        <w:t xml:space="preserve">and timing </w:t>
      </w:r>
      <w:r w:rsidR="0048171F">
        <w:rPr>
          <w:rStyle w:val="math"/>
        </w:rPr>
        <w:t xml:space="preserve">of upwelling of cold deep nutrient-rich waters impacts the temperature </w:t>
      </w:r>
      <w:r w:rsidR="007D3486">
        <w:rPr>
          <w:rStyle w:val="math"/>
        </w:rPr>
        <w:t xml:space="preserve">young </w:t>
      </w:r>
      <w:r w:rsidR="0048171F">
        <w:rPr>
          <w:rStyle w:val="math"/>
        </w:rPr>
        <w:t xml:space="preserve">shrimp experience, ocean transport during the larval stage to adult habitat, and </w:t>
      </w:r>
      <w:r w:rsidR="002778CD">
        <w:rPr>
          <w:rStyle w:val="math"/>
        </w:rPr>
        <w:t xml:space="preserve">the </w:t>
      </w:r>
      <w:r w:rsidR="0048171F">
        <w:rPr>
          <w:rStyle w:val="math"/>
        </w:rPr>
        <w:t xml:space="preserve">quantity and quality of food resources. </w:t>
      </w:r>
      <w:del w:id="55" w:author="Kiva.Oken" w:date="2024-07-31T16:56:00Z">
        <w:r w:rsidDel="00902AA7">
          <w:rPr>
            <w:rStyle w:val="math"/>
          </w:rPr>
          <w:delText xml:space="preserve">For </w:delText>
        </w:r>
        <w:r w:rsidR="007360AF" w:rsidDel="00902AA7">
          <w:rPr>
            <w:rStyle w:val="math"/>
          </w:rPr>
          <w:delText>our study</w:delText>
        </w:r>
        <w:r w:rsidDel="00902AA7">
          <w:rPr>
            <w:rStyle w:val="math"/>
          </w:rPr>
          <w:delText>, w</w:delText>
        </w:r>
      </w:del>
      <w:ins w:id="56" w:author="Kiva.Oken" w:date="2024-07-31T16:56:00Z">
        <w:r w:rsidR="00902AA7">
          <w:rPr>
            <w:rStyle w:val="math"/>
          </w:rPr>
          <w:t>W</w:t>
        </w:r>
      </w:ins>
      <w:r>
        <w:rPr>
          <w:rStyle w:val="math"/>
        </w:rPr>
        <w:t xml:space="preserve">e used </w:t>
      </w:r>
      <w:r w:rsidR="00495F22">
        <w:rPr>
          <w:rStyle w:val="math"/>
        </w:rPr>
        <w:t xml:space="preserve">the </w:t>
      </w:r>
      <w:r>
        <w:rPr>
          <w:rStyle w:val="math"/>
        </w:rPr>
        <w:t xml:space="preserve">coastal upwelling transport index (CUTI) and </w:t>
      </w:r>
      <w:r>
        <w:rPr>
          <w:rStyle w:val="math"/>
        </w:rPr>
        <w:lastRenderedPageBreak/>
        <w:t xml:space="preserve">biologically effective upwelling transport index (BEUTI) calculated </w:t>
      </w:r>
      <w:r w:rsidR="009B1658">
        <w:rPr>
          <w:rStyle w:val="math"/>
        </w:rPr>
        <w:t xml:space="preserve">monthly </w:t>
      </w:r>
      <w:r w:rsidR="001E24B9">
        <w:rPr>
          <w:rStyle w:val="math"/>
        </w:rPr>
        <w:t>and averaged across 42, 45, and 47</w:t>
      </w:r>
      <w:r>
        <w:rPr>
          <w:rStyle w:val="math"/>
        </w:rPr>
        <w:t>°</w:t>
      </w:r>
      <w:r w:rsidR="001E24B9">
        <w:rPr>
          <w:rStyle w:val="math"/>
        </w:rPr>
        <w:t>N</w:t>
      </w:r>
      <w:del w:id="57" w:author="Kiva.Oken" w:date="2024-07-31T16:56:00Z">
        <w:r w:rsidR="00EF78DC" w:rsidDel="00902AA7">
          <w:rPr>
            <w:rStyle w:val="math"/>
          </w:rPr>
          <w:delText xml:space="preserve"> regional averages</w:delText>
        </w:r>
      </w:del>
      <w:r w:rsidR="004E5B2E">
        <w:rPr>
          <w:rStyle w:val="math"/>
        </w:rPr>
        <w:t>, the approximate latitudinal range of the data</w:t>
      </w:r>
      <w:r w:rsidR="00FB67AA">
        <w:rPr>
          <w:rStyle w:val="math"/>
        </w:rPr>
        <w:t>, and from March through June, the key spring upwelling period</w:t>
      </w:r>
      <w:r w:rsidR="001E24B9">
        <w:rPr>
          <w:rStyle w:val="math"/>
        </w:rPr>
        <w:t xml:space="preserve"> </w:t>
      </w:r>
      <w:r w:rsidR="000B498E">
        <w:rPr>
          <w:rStyle w:val="math"/>
        </w:rPr>
        <w:fldChar w:fldCharType="begin"/>
      </w:r>
      <w:r w:rsidR="00CE3674">
        <w:rPr>
          <w:rStyle w:val="math"/>
        </w:rPr>
        <w:instrText xml:space="preserve"> ADDIN ZOTERO_ITEM CSL_CITATION {"citationID":"Lwo5YdB0","properties":{"formattedCitation":"(Jacox et al. 2018)","plainCitation":"(Jacox et al. 2018)","noteIndex":0},"citationItems":[{"id":6589,"uris":["http://zotero.org/users/783258/items/U3MSZ6JH"],"itemData":{"id":6589,"type":"article-journal","abstract":"Coastal upwelling is responsible for thriving marine ecosystems and fisheries that are disproportionately productive relative to their surface area, particularly in the world's major eastern boundary upwelling systems. Along oceanic eastern boundaries, equatorward wind stress and the Earth's rotation combine to drive a near-surface layer of water offshore, a process called Ekman transport. Similarly, positive wind stress curl drives divergence in the surface Ekman layer and consequently upwelling from below, a process known as Ekman suction. In both cases, displaced water is replaced by upwelling of relatively nutrient-rich water from below, which stimulates the growth of microscopic phytoplankton that form the base of the marine food web. Ekman theory is foundational and underlies the calculation of upwelling indices such as the “Bakun Index” that are ubiquitous in eastern boundary upwelling system studies. While generally valuable first-order descriptions, these indices and their underlying theory provide an incomplete picture of coastal upwelling. Here we review the relevant dynamics and limitations of classical upwelling indices, particularly related to representation of the surface wind stress, the influence of geostrophic currents, and the properties of upwelled water. To address these shortcomings, we present two new upwelling indices for the U.S. West Coast (31–47°N), which are available from 1988 to present. The Coastal Upwelling Transport Index and the Biologically Effective Upwelling Transport Index provide improved estimates of vertical transport and vertical nitrate flux, respectively, by leveraging technological and scientific advances realized since the introduction of the Bakun Index nearly a half century ago.","container-title":"Journal of Geophysical Research: Oceans","DOI":"10.1029/2018JC014187","ISSN":"2169-9291","issue":"10","language":"en","license":"©2018. American Geophysical Union. All Rights Reserved.","note":"_eprint: https://onlinelibrary.wiley.com/doi/pdf/10.1029/2018JC014187","page":"7332-7350","source":"Wiley Online Library","title":"Coastal Upwelling Revisited: Ekman, Bakun, and Improved Upwelling Indices for the U.S. West Coast","title-short":"Coastal Upwelling Revisited","volume":"123","author":[{"family":"Jacox","given":"Michael G."},{"family":"Edwards","given":"Christopher A."},{"family":"Hazen","given":"Elliott L."},{"family":"Bograd","given":"Steven J."}],"issued":{"date-parts":[["2018"]]}}}],"schema":"https://github.com/citation-style-language/schema/raw/master/csl-citation.json"} </w:instrText>
      </w:r>
      <w:r w:rsidR="000B498E">
        <w:rPr>
          <w:rStyle w:val="math"/>
        </w:rPr>
        <w:fldChar w:fldCharType="separate"/>
      </w:r>
      <w:r w:rsidR="00CE3674" w:rsidRPr="00CE3674">
        <w:t>(Jacox et al. 2018)</w:t>
      </w:r>
      <w:r w:rsidR="000B498E">
        <w:rPr>
          <w:rStyle w:val="math"/>
        </w:rPr>
        <w:fldChar w:fldCharType="end"/>
      </w:r>
      <w:r>
        <w:rPr>
          <w:rStyle w:val="math"/>
        </w:rPr>
        <w:t>.</w:t>
      </w:r>
      <w:r w:rsidR="0048171F">
        <w:rPr>
          <w:rStyle w:val="math"/>
        </w:rPr>
        <w:t xml:space="preserve"> </w:t>
      </w:r>
      <w:r>
        <w:rPr>
          <w:rStyle w:val="math"/>
        </w:rPr>
        <w:t xml:space="preserve">These upwelling indices are </w:t>
      </w:r>
      <w:r w:rsidR="00B479C5">
        <w:rPr>
          <w:rStyle w:val="math"/>
        </w:rPr>
        <w:t>improved measure</w:t>
      </w:r>
      <w:r w:rsidR="00F53261">
        <w:rPr>
          <w:rStyle w:val="math"/>
        </w:rPr>
        <w:t>s</w:t>
      </w:r>
      <w:r w:rsidR="00B479C5">
        <w:rPr>
          <w:rStyle w:val="math"/>
        </w:rPr>
        <w:t xml:space="preserve"> </w:t>
      </w:r>
      <w:r>
        <w:rPr>
          <w:rStyle w:val="math"/>
        </w:rPr>
        <w:t xml:space="preserve">of upwelling strength </w:t>
      </w:r>
      <w:r w:rsidR="00476943">
        <w:rPr>
          <w:rStyle w:val="math"/>
        </w:rPr>
        <w:t xml:space="preserve">relative to </w:t>
      </w:r>
      <w:r w:rsidR="00B479C5">
        <w:rPr>
          <w:rStyle w:val="math"/>
        </w:rPr>
        <w:t xml:space="preserve">the Bakun index </w:t>
      </w:r>
      <w:r w:rsidR="00476943">
        <w:rPr>
          <w:rStyle w:val="math"/>
        </w:rPr>
        <w:t xml:space="preserve">and </w:t>
      </w:r>
      <w:r>
        <w:rPr>
          <w:rStyle w:val="math"/>
        </w:rPr>
        <w:t xml:space="preserve">are more relevant for marine organisms </w:t>
      </w:r>
      <w:r>
        <w:rPr>
          <w:rStyle w:val="math"/>
        </w:rPr>
        <w:fldChar w:fldCharType="begin"/>
      </w:r>
      <w:r w:rsidR="00CE3674">
        <w:rPr>
          <w:rStyle w:val="math"/>
        </w:rPr>
        <w:instrText xml:space="preserve"> ADDIN ZOTERO_ITEM CSL_CITATION {"citationID":"zs8s0Dkt","properties":{"formattedCitation":"(Jacox et al. 2018)","plainCitation":"(Jacox et al. 2018)","noteIndex":0},"citationItems":[{"id":6589,"uris":["http://zotero.org/users/783258/items/U3MSZ6JH"],"itemData":{"id":6589,"type":"article-journal","abstract":"Coastal upwelling is responsible for thriving marine ecosystems and fisheries that are disproportionately productive relative to their surface area, particularly in the world's major eastern boundary upwelling systems. Along oceanic eastern boundaries, equatorward wind stress and the Earth's rotation combine to drive a near-surface layer of water offshore, a process called Ekman transport. Similarly, positive wind stress curl drives divergence in the surface Ekman layer and consequently upwelling from below, a process known as Ekman suction. In both cases, displaced water is replaced by upwelling of relatively nutrient-rich water from below, which stimulates the growth of microscopic phytoplankton that form the base of the marine food web. Ekman theory is foundational and underlies the calculation of upwelling indices such as the “Bakun Index” that are ubiquitous in eastern boundary upwelling system studies. While generally valuable first-order descriptions, these indices and their underlying theory provide an incomplete picture of coastal upwelling. Here we review the relevant dynamics and limitations of classical upwelling indices, particularly related to representation of the surface wind stress, the influence of geostrophic currents, and the properties of upwelled water. To address these shortcomings, we present two new upwelling indices for the U.S. West Coast (31–47°N), which are available from 1988 to present. The Coastal Upwelling Transport Index and the Biologically Effective Upwelling Transport Index provide improved estimates of vertical transport and vertical nitrate flux, respectively, by leveraging technological and scientific advances realized since the introduction of the Bakun Index nearly a half century ago.","container-title":"Journal of Geophysical Research: Oceans","DOI":"10.1029/2018JC014187","ISSN":"2169-9291","issue":"10","language":"en","license":"©2018. American Geophysical Union. All Rights Reserved.","note":"_eprint: https://onlinelibrary.wiley.com/doi/pdf/10.1029/2018JC014187","page":"7332-7350","source":"Wiley Online Library","title":"Coastal Upwelling Revisited: Ekman, Bakun, and Improved Upwelling Indices for the U.S. West Coast","title-short":"Coastal Upwelling Revisited","volume":"123","author":[{"family":"Jacox","given":"Michael G."},{"family":"Edwards","given":"Christopher A."},{"family":"Hazen","given":"Elliott L."},{"family":"Bograd","given":"Steven J."}],"issued":{"date-parts":[["2018"]]}}}],"schema":"https://github.com/citation-style-language/schema/raw/master/csl-citation.json"} </w:instrText>
      </w:r>
      <w:r>
        <w:rPr>
          <w:rStyle w:val="math"/>
        </w:rPr>
        <w:fldChar w:fldCharType="separate"/>
      </w:r>
      <w:r w:rsidR="00CE3674" w:rsidRPr="00CE3674">
        <w:t>(Jacox et al. 2018)</w:t>
      </w:r>
      <w:r>
        <w:rPr>
          <w:rStyle w:val="math"/>
        </w:rPr>
        <w:fldChar w:fldCharType="end"/>
      </w:r>
      <w:r>
        <w:rPr>
          <w:rStyle w:val="math"/>
        </w:rPr>
        <w:t>.</w:t>
      </w:r>
      <w:r w:rsidR="009B1658">
        <w:rPr>
          <w:rStyle w:val="math"/>
        </w:rPr>
        <w:t xml:space="preserve"> </w:t>
      </w:r>
      <w:r w:rsidR="0097008B">
        <w:rPr>
          <w:rStyle w:val="math"/>
        </w:rPr>
        <w:t xml:space="preserve">Growth of young ocean shrimp has </w:t>
      </w:r>
      <w:del w:id="58" w:author="Kiva.Oken" w:date="2024-07-31T16:56:00Z">
        <w:r w:rsidR="0097008B" w:rsidDel="00902AA7">
          <w:rPr>
            <w:rStyle w:val="math"/>
          </w:rPr>
          <w:delText xml:space="preserve">also </w:delText>
        </w:r>
      </w:del>
      <w:r w:rsidR="0097008B">
        <w:rPr>
          <w:rStyle w:val="math"/>
        </w:rPr>
        <w:t xml:space="preserve">been found to be </w:t>
      </w:r>
      <w:r w:rsidR="00D410F4">
        <w:rPr>
          <w:rStyle w:val="math"/>
        </w:rPr>
        <w:t xml:space="preserve">directly influenced by </w:t>
      </w:r>
      <w:r w:rsidR="0097008B">
        <w:rPr>
          <w:rStyle w:val="math"/>
        </w:rPr>
        <w:t xml:space="preserve">temperature </w:t>
      </w:r>
      <w:r w:rsidR="0097008B">
        <w:rPr>
          <w:rStyle w:val="math"/>
        </w:rPr>
        <w:fldChar w:fldCharType="begin"/>
      </w:r>
      <w:r w:rsidR="00CE3674">
        <w:rPr>
          <w:rStyle w:val="math"/>
        </w:rPr>
        <w:instrText xml:space="preserve"> ADDIN ZOTERO_ITEM CSL_CITATION {"citationID":"1N37tx93","properties":{"formattedCitation":"(Rothlisberg 1979)","plainCitation":"(Rothlisberg 1979)","noteIndex":0},"citationItems":[{"id":6676,"uris":["http://zotero.org/users/783258/items/6GETWXSJ"],"itemData":{"id":6676,"type":"article-journal","abstract":"Survival and growth over an environmental range of temperature and salinities were examined in order to help assess the importance of these environmental factors in affecting the distribution, abundance and survival of larvae and provide greater understanding of factors affecting fluctuations in adult Pandalus jordani Rathbun population sizes. Larvae were shown to have a wide tolerance to salinity, especially in the early stages, but a relatively narrow tolerance to temperature. The optimal temperatures for survival, 8° to 11°C, were also optimal for growth as reflected by maximal growth increments and body size. It is therefore felt that fluctuations in temperature as seen within and between successive larval seasons would have profound effects on larval survival, growth rates and size at metamorphosis to the benthic juvenile phase.","container-title":"Marine Biology","DOI":"10.1007/BF00386591","ISSN":"1432-1793","issue":"2","journalAbbreviation":"Mar. Biol.","language":"en","page":"125-134","source":"Springer Link","title":"Combined effects of temperature and salinity on the survival and growth of the larvae of Pandalus jordani (Decapoda: Pandalidae)","title-short":"Combined effects of temperature and salinity on the survival and growth of the larvae of Pandalus jordani (Decapoda","volume":"54","author":[{"family":"Rothlisberg","given":"P. C."}],"issued":{"date-parts":[["1979",9,1]]}}}],"schema":"https://github.com/citation-style-language/schema/raw/master/csl-citation.json"} </w:instrText>
      </w:r>
      <w:r w:rsidR="0097008B">
        <w:rPr>
          <w:rStyle w:val="math"/>
        </w:rPr>
        <w:fldChar w:fldCharType="separate"/>
      </w:r>
      <w:r w:rsidR="00CE3674" w:rsidRPr="00CE3674">
        <w:t>(Rothlisberg 1979)</w:t>
      </w:r>
      <w:r w:rsidR="0097008B">
        <w:rPr>
          <w:rStyle w:val="math"/>
        </w:rPr>
        <w:fldChar w:fldCharType="end"/>
      </w:r>
      <w:r w:rsidR="0097008B">
        <w:rPr>
          <w:rStyle w:val="math"/>
        </w:rPr>
        <w:t xml:space="preserve">. We </w:t>
      </w:r>
      <w:r w:rsidR="00D410F4">
        <w:rPr>
          <w:rStyle w:val="math"/>
        </w:rPr>
        <w:t>took monthly sea surface temperature</w:t>
      </w:r>
      <w:r w:rsidR="002F28D1">
        <w:rPr>
          <w:rStyle w:val="math"/>
        </w:rPr>
        <w:t xml:space="preserve"> (SST)</w:t>
      </w:r>
      <w:r w:rsidR="00D410F4">
        <w:rPr>
          <w:rStyle w:val="math"/>
        </w:rPr>
        <w:t xml:space="preserve"> data</w:t>
      </w:r>
      <w:r w:rsidR="008A1D0C">
        <w:rPr>
          <w:rStyle w:val="math"/>
        </w:rPr>
        <w:t xml:space="preserve"> from</w:t>
      </w:r>
      <w:r w:rsidR="00D410F4">
        <w:rPr>
          <w:rStyle w:val="math"/>
        </w:rPr>
        <w:t xml:space="preserve"> </w:t>
      </w:r>
      <w:r w:rsidR="008A1D0C">
        <w:rPr>
          <w:rStyle w:val="math"/>
        </w:rPr>
        <w:t xml:space="preserve">the </w:t>
      </w:r>
      <w:r w:rsidR="008A1D0C" w:rsidRPr="008A1D0C">
        <w:rPr>
          <w:rStyle w:val="math"/>
        </w:rPr>
        <w:t xml:space="preserve">NOAA Extended Reconstructed Sea Surface Temperature </w:t>
      </w:r>
      <w:r w:rsidR="008A1D0C">
        <w:rPr>
          <w:rStyle w:val="math"/>
        </w:rPr>
        <w:t xml:space="preserve">dataset </w:t>
      </w:r>
      <w:r w:rsidR="00D410F4">
        <w:rPr>
          <w:rStyle w:val="math"/>
        </w:rPr>
        <w:t xml:space="preserve">smoothed into two-degree bins </w:t>
      </w:r>
      <w:r w:rsidR="002F28D1">
        <w:rPr>
          <w:rStyle w:val="math"/>
        </w:rPr>
        <w:fldChar w:fldCharType="begin"/>
      </w:r>
      <w:r w:rsidR="00CE3674">
        <w:rPr>
          <w:rStyle w:val="math"/>
        </w:rPr>
        <w:instrText xml:space="preserve"> ADDIN ZOTERO_ITEM CSL_CITATION {"citationID":"QKPlT9j7","properties":{"formattedCitation":"(Huang et al. 2017)","plainCitation":"(Huang et al. 2017)","noteIndex":0},"citationItems":[{"id":6691,"uris":["http://zotero.org/users/783258/items/GT46HAJ7"],"itemData":{"id":6691,"type":"software","title":"NOAA Extended Reconstructed Sea Surface Temperature (ERSST), Version 5","URL":"https://doi.org/10.7289/V5T72FNM","author":[{"family":"Huang","given":"Boyin"},{"family":"Thorne","given":"Peter W."},{"family":"Banzon","given":"Viva F."},{"family":"Boyer","given":"Tim"},{"family":"Chepurin","given":"Gennady"},{"family":"Lawrimore","given":"Jay H."},{"family":"Menne","given":"Matthew J."},{"family":"Smith","given":"Thomas M."},{"family":"Vose","given":"Russel S."},{"family":"Zhang","given":"Huai-Min"}],"accessed":{"date-parts":[["2024",1,23]]},"issued":{"date-parts":[["2017"]]}}}],"schema":"https://github.com/citation-style-language/schema/raw/master/csl-citation.json"} </w:instrText>
      </w:r>
      <w:r w:rsidR="002F28D1">
        <w:rPr>
          <w:rStyle w:val="math"/>
        </w:rPr>
        <w:fldChar w:fldCharType="separate"/>
      </w:r>
      <w:r w:rsidR="00CE3674" w:rsidRPr="00CE3674">
        <w:t>(Huang et al. 2017)</w:t>
      </w:r>
      <w:r w:rsidR="002F28D1">
        <w:rPr>
          <w:rStyle w:val="math"/>
        </w:rPr>
        <w:fldChar w:fldCharType="end"/>
      </w:r>
      <w:r w:rsidR="00D410F4">
        <w:rPr>
          <w:rStyle w:val="math"/>
        </w:rPr>
        <w:t xml:space="preserve"> and averaged it from 40-48°N, 124-126°W, and March-August, which covers the pelagic larval period and the general spatial extent of the population.</w:t>
      </w:r>
      <w:r w:rsidR="0097008B">
        <w:rPr>
          <w:rStyle w:val="math"/>
        </w:rPr>
        <w:t xml:space="preserve"> </w:t>
      </w:r>
      <w:r w:rsidR="00D410F4">
        <w:rPr>
          <w:rStyle w:val="math"/>
        </w:rPr>
        <w:t>Bottom layer temperature would be an appropriate temperature metric for settled juveniles during the fall and winter</w:t>
      </w:r>
      <w:r w:rsidR="002F28D1">
        <w:rPr>
          <w:rStyle w:val="math"/>
        </w:rPr>
        <w:t xml:space="preserve"> months</w:t>
      </w:r>
      <w:r w:rsidR="00D410F4">
        <w:rPr>
          <w:rStyle w:val="math"/>
        </w:rPr>
        <w:t xml:space="preserve">, but no continuous bottom layer temperature time series exists for the California Current that covers the full temporal extent of the </w:t>
      </w:r>
      <w:r w:rsidR="002F28D1">
        <w:rPr>
          <w:rStyle w:val="math"/>
        </w:rPr>
        <w:t xml:space="preserve">length </w:t>
      </w:r>
      <w:r w:rsidR="00D410F4">
        <w:rPr>
          <w:rStyle w:val="math"/>
        </w:rPr>
        <w:t xml:space="preserve">data. </w:t>
      </w:r>
      <w:r w:rsidR="002F28D1">
        <w:rPr>
          <w:rStyle w:val="math"/>
        </w:rPr>
        <w:t xml:space="preserve">Finally, we </w:t>
      </w:r>
      <w:r w:rsidR="005110B0">
        <w:rPr>
          <w:rStyle w:val="math"/>
        </w:rPr>
        <w:t xml:space="preserve">also </w:t>
      </w:r>
      <w:r w:rsidR="004931AE">
        <w:rPr>
          <w:rStyle w:val="math"/>
        </w:rPr>
        <w:t>included log</w:t>
      </w:r>
      <w:r w:rsidR="00240F6F">
        <w:rPr>
          <w:rStyle w:val="math"/>
        </w:rPr>
        <w:t>-</w:t>
      </w:r>
      <w:r w:rsidR="004931AE">
        <w:rPr>
          <w:rStyle w:val="math"/>
        </w:rPr>
        <w:t xml:space="preserve">recruitment as a </w:t>
      </w:r>
      <w:r w:rsidR="005110B0">
        <w:rPr>
          <w:rStyle w:val="math"/>
        </w:rPr>
        <w:t xml:space="preserve">density-dependent </w:t>
      </w:r>
      <w:r w:rsidR="004931AE">
        <w:rPr>
          <w:rStyle w:val="math"/>
        </w:rPr>
        <w:t xml:space="preserve">variable </w:t>
      </w:r>
      <w:r w:rsidR="007360AF">
        <w:rPr>
          <w:rStyle w:val="math"/>
        </w:rPr>
        <w:t xml:space="preserve">in our analysis </w:t>
      </w:r>
      <w:r w:rsidR="004931AE">
        <w:rPr>
          <w:rStyle w:val="math"/>
        </w:rPr>
        <w:t>because</w:t>
      </w:r>
      <w:r w:rsidR="00C22641">
        <w:rPr>
          <w:rStyle w:val="math"/>
        </w:rPr>
        <w:t xml:space="preserve"> shrimp from large year classes may </w:t>
      </w:r>
      <w:r w:rsidR="00261B2C">
        <w:rPr>
          <w:rStyle w:val="math"/>
        </w:rPr>
        <w:t xml:space="preserve">grow </w:t>
      </w:r>
      <w:r w:rsidR="00480701">
        <w:rPr>
          <w:rStyle w:val="math"/>
        </w:rPr>
        <w:t xml:space="preserve">more </w:t>
      </w:r>
      <w:r w:rsidR="00261B2C">
        <w:rPr>
          <w:rStyle w:val="math"/>
        </w:rPr>
        <w:t>slow</w:t>
      </w:r>
      <w:r w:rsidR="00480701">
        <w:rPr>
          <w:rStyle w:val="math"/>
        </w:rPr>
        <w:t xml:space="preserve">ly </w:t>
      </w:r>
      <w:r w:rsidR="004931AE">
        <w:rPr>
          <w:rStyle w:val="math"/>
        </w:rPr>
        <w:t xml:space="preserve">due to competition with conspecifics </w:t>
      </w:r>
      <w:r w:rsidR="004931AE">
        <w:rPr>
          <w:rStyle w:val="math"/>
        </w:rPr>
        <w:fldChar w:fldCharType="begin"/>
      </w:r>
      <w:r w:rsidR="00CE3674">
        <w:rPr>
          <w:rStyle w:val="math"/>
        </w:rPr>
        <w:instrText xml:space="preserve"> ADDIN ZOTERO_ITEM CSL_CITATION {"citationID":"ezmj9kcB","properties":{"formattedCitation":"(Groth and Hannah 2018)","plainCitation":"(Groth and Hannah 2018)","noteIndex":0},"citationItems":[{"id":6629,"uris":["http://zotero.org/users/783258/items/6YR93GYA"],"itemData":{"id":6629,"type":"article-journal","collection-title":"Oregon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W."}],"issued":{"date-parts":[["2018"]]}}}],"schema":"https://github.com/citation-style-language/schema/raw/master/csl-citation.json"} </w:instrText>
      </w:r>
      <w:r w:rsidR="004931AE">
        <w:rPr>
          <w:rStyle w:val="math"/>
        </w:rPr>
        <w:fldChar w:fldCharType="separate"/>
      </w:r>
      <w:r w:rsidR="00CE3674" w:rsidRPr="00CE3674">
        <w:t>(Groth and Hannah 2018)</w:t>
      </w:r>
      <w:r w:rsidR="004931AE">
        <w:rPr>
          <w:rStyle w:val="math"/>
        </w:rPr>
        <w:fldChar w:fldCharType="end"/>
      </w:r>
      <w:r w:rsidR="004931AE">
        <w:rPr>
          <w:rStyle w:val="math"/>
        </w:rPr>
        <w:t>.</w:t>
      </w:r>
      <w:r w:rsidR="00C22641">
        <w:rPr>
          <w:rStyle w:val="math"/>
        </w:rPr>
        <w:t xml:space="preserve"> </w:t>
      </w:r>
    </w:p>
    <w:p w14:paraId="11BA8393" w14:textId="77777777" w:rsidR="004C47CE" w:rsidRPr="00770DCE" w:rsidRDefault="004C47CE" w:rsidP="00354A5E">
      <w:pPr>
        <w:pStyle w:val="NormalWeb"/>
        <w:spacing w:before="0" w:beforeAutospacing="0" w:after="0" w:afterAutospacing="0" w:line="480" w:lineRule="auto"/>
        <w:rPr>
          <w:rStyle w:val="math"/>
        </w:rPr>
      </w:pPr>
    </w:p>
    <w:p w14:paraId="3B565134" w14:textId="2226398B" w:rsidR="0026403B" w:rsidRPr="0026403B" w:rsidRDefault="00A11B38" w:rsidP="00354A5E">
      <w:pPr>
        <w:pStyle w:val="NormalWeb"/>
        <w:spacing w:before="0" w:beforeAutospacing="0" w:after="0" w:afterAutospacing="0" w:line="480" w:lineRule="auto"/>
        <w:rPr>
          <w:rStyle w:val="math"/>
          <w:i/>
        </w:rPr>
      </w:pPr>
      <w:r>
        <w:rPr>
          <w:rStyle w:val="math"/>
          <w:i/>
        </w:rPr>
        <w:t xml:space="preserve">2.3 </w:t>
      </w:r>
      <w:r w:rsidR="0026403B">
        <w:rPr>
          <w:rStyle w:val="math"/>
          <w:i/>
        </w:rPr>
        <w:t>Growth model</w:t>
      </w:r>
    </w:p>
    <w:p w14:paraId="79761792" w14:textId="0343CEF0" w:rsidR="007B2B30" w:rsidRDefault="00366ED0" w:rsidP="00354A5E">
      <w:pPr>
        <w:pStyle w:val="NormalWeb"/>
        <w:spacing w:before="0" w:beforeAutospacing="0" w:after="0" w:afterAutospacing="0" w:line="480" w:lineRule="auto"/>
      </w:pPr>
      <w:r>
        <w:rPr>
          <w:rStyle w:val="math"/>
        </w:rPr>
        <w:t xml:space="preserve">Variability in </w:t>
      </w:r>
      <w:r w:rsidR="00D324E9">
        <w:rPr>
          <w:rStyle w:val="math"/>
        </w:rPr>
        <w:t xml:space="preserve">size-at-age </w:t>
      </w:r>
      <w:r>
        <w:rPr>
          <w:rStyle w:val="math"/>
        </w:rPr>
        <w:t>over time and space was estimated using a multivariate autoregressive state-space model</w:t>
      </w:r>
      <w:r w:rsidR="004C625C">
        <w:rPr>
          <w:rStyle w:val="math"/>
        </w:rPr>
        <w:t xml:space="preserve"> </w:t>
      </w:r>
      <w:r w:rsidR="00753F5E">
        <w:rPr>
          <w:rStyle w:val="math"/>
        </w:rPr>
        <w:fldChar w:fldCharType="begin"/>
      </w:r>
      <w:r w:rsidR="00CE3674">
        <w:rPr>
          <w:rStyle w:val="math"/>
        </w:rPr>
        <w:instrText xml:space="preserve"> ADDIN ZOTERO_ITEM CSL_CITATION {"citationID":"TjrP4O3T","properties":{"formattedCitation":"(e.g., De Valpine 2003; Stawitz et al. 2015; Table 1)","plainCitation":"(e.g., De Valpine 2003; Stawitz et al. 2015; Table 1)","noteIndex":0},"citationItems":[{"id":6645,"uris":["http://zotero.org/users/783258/items/7PVB4PHA"],"itemData":{"id":6645,"type":"article-journal","abstract":"In experimental population ecology, there is often a gap between realistic models used to hypothesize about population dynamics and statistical models used to analyze data. Ecologists routinely conduct experiments where the data from each replicate are short time series of estimated population abundances structured by stage, species, and/or other information, and the conventional test for treatment effects uses a general linear model (GLM) such as analysis of variance (ANOVA). However, GLMs do not incorporate demographic relationships between abundances through time. An alternative is to use population-dynamics models as frameworks for statistical hypothesis testing. This approach requires general methods for fitting structured population models that can incorporate both process noise (stochastic dynamics) and observation error (inaccurate data). This paper presents such methods and compares them to GLMs for testing population-dynamics hypotheses from experiments. The methods are Monte Carlo state-space likelihood methods, including a basic Monte Carlo integration method and a recently developed Monte Carlo kernel likelihood method. Three simulated examples of population-dynamics experiments were used to compare analysis with a population model to ANOVA, analysis of covariance (ANCOVA), and repeated-measures ANOVA. The examples considered manipulations of host-plant growth conditions, causing decreased survival and increased fecundity; predator addition to investigate a behaviorally mediated change in prey demography; and changed host-plant growth conditions with a more complex model for herbivore dynamics than the one used for analysis. For the first example, a population model gave much higher statistical power than any of the ANOVA methods and provides greater biological insight. For the second example, ANOVA models are not suited to test for the behavioral effect, but a population model detected it with high statistical power. The third example suggests that even incorrect biological structure can provide better inferences than omitting all biological structure. The likelihood methods presented here make analysis with structured population models feasible for a wide range of models incorporating process noise and observation error, thus offering higher statistical power and greater biological insight for population-dynamics experiments.","container-title":"Ecology","DOI":"10.1890/02-0039","ISSN":"1939-9170","issue":"11","language":"en","license":"© 2003 by the Ecological Society of America","note":"_eprint: https://onlinelibrary.wiley.com/doi/pdf/10.1890/02-0039","page":"3064-3077","source":"Wiley Online Library","title":"Better inferences from population-dynamics experiments using Monte Carlo state-space likelihood methods","volume":"84","author":[{"family":"De Valpine","given":"Perry"}],"issued":{"date-parts":[["2003"]]}},"label":"page","prefix":"e.g., "},{"id":363,"uris":["http://zotero.org/users/783258/items/DFHKIA9I"],"itemData":{"id":363,"type":"article-journal","container-title":"Canadian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D."}],"issued":{"date-parts":[["2015"]]}},"label":"page","suffix":"; Table 1"}],"schema":"https://github.com/citation-style-language/schema/raw/master/csl-citation.json"} </w:instrText>
      </w:r>
      <w:r w:rsidR="00753F5E">
        <w:rPr>
          <w:rStyle w:val="math"/>
        </w:rPr>
        <w:fldChar w:fldCharType="separate"/>
      </w:r>
      <w:r w:rsidR="00CE3674" w:rsidRPr="00CE3674">
        <w:t>(e.g., De Valpine 2003; Stawitz et al. 2015; Table 1)</w:t>
      </w:r>
      <w:r w:rsidR="00753F5E">
        <w:rPr>
          <w:rStyle w:val="math"/>
        </w:rPr>
        <w:fldChar w:fldCharType="end"/>
      </w:r>
      <w:r>
        <w:rPr>
          <w:rStyle w:val="math"/>
        </w:rPr>
        <w:t xml:space="preserve">. </w:t>
      </w:r>
      <w:r w:rsidR="00FC413C">
        <w:rPr>
          <w:rStyle w:val="math"/>
        </w:rPr>
        <w:t xml:space="preserve">Let </w:t>
      </w:r>
      <w:proofErr w:type="spellStart"/>
      <w:proofErr w:type="gramStart"/>
      <w:r w:rsidR="00FC413C">
        <w:rPr>
          <w:rStyle w:val="math"/>
          <w:i/>
        </w:rPr>
        <w:t>L</w:t>
      </w:r>
      <w:r w:rsidR="00FC413C">
        <w:rPr>
          <w:rStyle w:val="math"/>
          <w:i/>
          <w:vertAlign w:val="subscript"/>
        </w:rPr>
        <w:t>a,c</w:t>
      </w:r>
      <w:proofErr w:type="gramEnd"/>
      <w:r w:rsidR="00FC413C">
        <w:rPr>
          <w:rStyle w:val="math"/>
          <w:i/>
          <w:vertAlign w:val="subscript"/>
        </w:rPr>
        <w:t>,r</w:t>
      </w:r>
      <w:proofErr w:type="spellEnd"/>
      <w:r w:rsidR="007B2B30">
        <w:t xml:space="preserve"> </w:t>
      </w:r>
      <w:r w:rsidR="00FC413C">
        <w:t>be</w:t>
      </w:r>
      <w:r w:rsidR="007B2B30">
        <w:t xml:space="preserve"> length</w:t>
      </w:r>
      <w:r w:rsidR="007D3486">
        <w:t xml:space="preserve"> (defined here forward as carapace length)</w:t>
      </w:r>
      <w:r w:rsidR="007B2B30">
        <w:t xml:space="preserve"> </w:t>
      </w:r>
      <w:r w:rsidR="00CB5BCC">
        <w:t xml:space="preserve">in millimeters </w:t>
      </w:r>
      <w:r w:rsidR="007B2B30">
        <w:t xml:space="preserve">of age </w:t>
      </w:r>
      <w:r w:rsidR="007B2B30" w:rsidRPr="00FC413C">
        <w:rPr>
          <w:rStyle w:val="math"/>
          <w:i/>
        </w:rPr>
        <w:t>a</w:t>
      </w:r>
      <w:r w:rsidR="007B2B30">
        <w:t xml:space="preserve"> (in months) shrimp from the cohort </w:t>
      </w:r>
      <w:r w:rsidR="00FC413C">
        <w:rPr>
          <w:rStyle w:val="math"/>
          <w:i/>
        </w:rPr>
        <w:t>c</w:t>
      </w:r>
      <w:r w:rsidR="007B2B30">
        <w:t xml:space="preserve"> in</w:t>
      </w:r>
      <w:r w:rsidR="00FC413C">
        <w:t xml:space="preserve"> state</w:t>
      </w:r>
      <w:r w:rsidR="007B2B30">
        <w:t xml:space="preserve"> area (region) </w:t>
      </w:r>
      <w:r w:rsidR="007B2B30" w:rsidRPr="00FC413C">
        <w:rPr>
          <w:i/>
        </w:rPr>
        <w:t>r</w:t>
      </w:r>
      <w:r w:rsidR="007B2B30">
        <w:t>.</w:t>
      </w:r>
      <w:r w:rsidR="00FC413C">
        <w:t xml:space="preserve"> Then:</w:t>
      </w:r>
    </w:p>
    <w:p w14:paraId="42733A85" w14:textId="61A324BA" w:rsidR="00FC413C" w:rsidRPr="00FC413C" w:rsidRDefault="00902AA7" w:rsidP="00354A5E">
      <w:pPr>
        <w:pStyle w:val="NormalWeb"/>
        <w:spacing w:before="120" w:beforeAutospacing="0" w:after="0" w:afterAutospacing="0" w:line="480" w:lineRule="auto"/>
        <w:rPr>
          <w:rStyle w:val="math"/>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μ</m:t>
            </m:r>
          </m:e>
          <m:sub>
            <m:r>
              <w:rPr>
                <w:rStyle w:val="math"/>
                <w:rFonts w:ascii="Cambria Math" w:hAnsi="Cambria Math"/>
              </w:rPr>
              <m:t>L1</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γ</m:t>
            </m:r>
          </m:e>
          <m:sub>
            <m:r>
              <w:rPr>
                <w:rStyle w:val="math"/>
                <w:rFonts w:ascii="Cambria Math" w:hAnsi="Cambria Math"/>
              </w:rPr>
              <m:t>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1,c</m:t>
            </m:r>
          </m:sub>
        </m:sSub>
      </m:oMath>
      <w:r w:rsidR="002224D7">
        <w:rPr>
          <w:rStyle w:val="math"/>
        </w:rPr>
        <w:tab/>
      </w:r>
      <w:r w:rsidR="002224D7">
        <w:rPr>
          <w:rStyle w:val="math"/>
        </w:rPr>
        <w:tab/>
      </w:r>
      <w:r w:rsidR="002224D7">
        <w:rPr>
          <w:rStyle w:val="math"/>
        </w:rPr>
        <w:tab/>
      </w:r>
      <w:r w:rsidR="002224D7">
        <w:rPr>
          <w:rStyle w:val="math"/>
        </w:rPr>
        <w:tab/>
      </w:r>
      <w:r w:rsidR="002224D7">
        <w:rPr>
          <w:rStyle w:val="math"/>
        </w:rPr>
        <w:tab/>
        <w:t>(1a)</w:t>
      </w:r>
    </w:p>
    <w:p w14:paraId="5998CB2B" w14:textId="6C1D4F63" w:rsidR="00FC413C" w:rsidRPr="00001901" w:rsidRDefault="00902AA7" w:rsidP="00354A5E">
      <w:pPr>
        <w:pStyle w:val="NormalWeb"/>
        <w:spacing w:before="0" w:beforeAutospacing="0" w:after="0" w:afterAutospacing="0" w:line="480" w:lineRule="auto"/>
        <w:rPr>
          <w:rStyle w:val="math"/>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a,c,r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0</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1</m:t>
            </m:r>
          </m:sub>
        </m:sSub>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a-1,c,r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s</m:t>
            </m:r>
          </m:sub>
        </m:sSub>
        <m:func>
          <m:funcPr>
            <m:ctrlPr>
              <w:rPr>
                <w:rStyle w:val="math"/>
                <w:rFonts w:ascii="Cambria Math" w:hAnsi="Cambria Math"/>
                <w:i/>
              </w:rPr>
            </m:ctrlPr>
          </m:funcPr>
          <m:fName>
            <m:r>
              <m:rPr>
                <m:sty m:val="p"/>
              </m:rPr>
              <w:rPr>
                <w:rStyle w:val="math"/>
                <w:rFonts w:ascii="Cambria Math" w:hAnsi="Cambria Math"/>
              </w:rPr>
              <m:t>sin</m:t>
            </m:r>
          </m:fName>
          <m:e>
            <m:d>
              <m:dPr>
                <m:ctrlPr>
                  <w:rPr>
                    <w:rStyle w:val="math"/>
                    <w:rFonts w:ascii="Cambria Math" w:hAnsi="Cambria Math"/>
                    <w:i/>
                  </w:rPr>
                </m:ctrlPr>
              </m:dPr>
              <m:e>
                <m:box>
                  <m:boxPr>
                    <m:ctrlPr>
                      <w:rPr>
                        <w:rStyle w:val="math"/>
                        <w:rFonts w:ascii="Cambria Math" w:hAnsi="Cambria Math"/>
                        <w:i/>
                      </w:rPr>
                    </m:ctrlPr>
                  </m:boxPr>
                  <m:e>
                    <m:argPr>
                      <m:argSz m:val="-1"/>
                    </m:argPr>
                    <m:f>
                      <m:fPr>
                        <m:ctrlPr>
                          <w:rPr>
                            <w:rStyle w:val="math"/>
                            <w:rFonts w:ascii="Cambria Math" w:hAnsi="Cambria Math"/>
                            <w:i/>
                          </w:rPr>
                        </m:ctrlPr>
                      </m:fPr>
                      <m:num>
                        <m:r>
                          <w:rPr>
                            <w:rStyle w:val="math"/>
                            <w:rFonts w:ascii="Cambria Math" w:hAnsi="Cambria Math"/>
                          </w:rPr>
                          <m:t>π</m:t>
                        </m:r>
                        <m:sSub>
                          <m:sSubPr>
                            <m:ctrlPr>
                              <w:rPr>
                                <w:rStyle w:val="math"/>
                                <w:rFonts w:ascii="Cambria Math" w:hAnsi="Cambria Math"/>
                                <w:i/>
                              </w:rPr>
                            </m:ctrlPr>
                          </m:sSubPr>
                          <m:e>
                            <m:r>
                              <w:rPr>
                                <w:rStyle w:val="math"/>
                                <w:rFonts w:ascii="Cambria Math" w:hAnsi="Cambria Math"/>
                              </w:rPr>
                              <m:t>m</m:t>
                            </m:r>
                          </m:e>
                          <m:sub>
                            <m:r>
                              <w:rPr>
                                <w:rStyle w:val="math"/>
                                <w:rFonts w:ascii="Cambria Math" w:hAnsi="Cambria Math"/>
                              </w:rPr>
                              <m:t>a</m:t>
                            </m:r>
                          </m:sub>
                        </m:sSub>
                        <m:r>
                          <m:rPr>
                            <m:sty m:val="p"/>
                          </m:rPr>
                          <w:rPr>
                            <w:rStyle w:val="math"/>
                            <w:rFonts w:ascii="Cambria Math" w:hAnsi="Cambria Math"/>
                          </w:rPr>
                          <w:softHyphen/>
                        </m:r>
                      </m:num>
                      <m:den>
                        <m:r>
                          <w:rPr>
                            <w:rStyle w:val="math"/>
                            <w:rFonts w:ascii="Cambria Math" w:hAnsi="Cambria Math"/>
                          </w:rPr>
                          <m:t>6</m:t>
                        </m:r>
                      </m:den>
                    </m:f>
                  </m:e>
                </m:box>
              </m:e>
            </m:d>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a,c</m:t>
                </m:r>
              </m:sub>
            </m:sSub>
          </m:e>
        </m:func>
      </m:oMath>
      <w:r w:rsidR="002224D7">
        <w:rPr>
          <w:rStyle w:val="math"/>
        </w:rPr>
        <w:t xml:space="preserve"> </w:t>
      </w:r>
      <w:r w:rsidR="002224D7">
        <w:rPr>
          <w:rStyle w:val="math"/>
        </w:rPr>
        <w:tab/>
      </w:r>
      <w:r w:rsidR="002224D7">
        <w:rPr>
          <w:rStyle w:val="math"/>
        </w:rPr>
        <w:tab/>
        <w:t>(1b)</w:t>
      </w:r>
    </w:p>
    <w:p w14:paraId="55B71C11" w14:textId="04B2D6DC" w:rsidR="00001901" w:rsidRDefault="00001901" w:rsidP="00354A5E">
      <w:pPr>
        <w:pStyle w:val="NormalWeb"/>
        <w:spacing w:before="0" w:beforeAutospacing="0" w:after="120" w:afterAutospacing="0" w:line="480" w:lineRule="auto"/>
        <w:rPr>
          <w:rStyle w:val="math"/>
        </w:rPr>
      </w:pPr>
      <m:oMath>
        <m:r>
          <w:rPr>
            <w:rStyle w:val="math"/>
            <w:rFonts w:ascii="Cambria Math" w:hAnsi="Cambria Math"/>
          </w:rPr>
          <w:lastRenderedPageBreak/>
          <m:t> </m:t>
        </m:r>
        <m:sSub>
          <m:sSubPr>
            <m:ctrlPr>
              <w:rPr>
                <w:rStyle w:val="math"/>
                <w:rFonts w:ascii="Cambria Math" w:hAnsi="Cambria Math"/>
                <w:i/>
              </w:rPr>
            </m:ctrlPr>
          </m:sSubPr>
          <m:e>
            <m:acc>
              <m:accPr>
                <m:ctrlPr>
                  <w:rPr>
                    <w:rStyle w:val="math"/>
                    <w:rFonts w:ascii="Cambria Math" w:hAnsi="Cambria Math"/>
                    <w:i/>
                  </w:rPr>
                </m:ctrlPr>
              </m:accPr>
              <m:e>
                <m:r>
                  <w:rPr>
                    <w:rStyle w:val="math"/>
                    <w:rFonts w:ascii="Cambria Math" w:hAnsi="Cambria Math"/>
                  </w:rPr>
                  <m:t>L</m:t>
                </m:r>
              </m:e>
            </m:acc>
          </m:e>
          <m:sub>
            <m:r>
              <w:rPr>
                <w:rStyle w:val="math"/>
                <w:rFonts w:ascii="Cambria Math" w:hAnsi="Cambria Math"/>
              </w:rPr>
              <m:t>a,c,r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 xml:space="preserve">a,c,r+ </m:t>
            </m:r>
            <m:sSub>
              <m:sSubPr>
                <m:ctrlPr>
                  <w:rPr>
                    <w:rStyle w:val="math"/>
                    <w:rFonts w:ascii="Cambria Math" w:hAnsi="Cambria Math"/>
                    <w:i/>
                  </w:rPr>
                </m:ctrlPr>
              </m:sSubPr>
              <m:e>
                <m:r>
                  <w:rPr>
                    <w:rStyle w:val="math"/>
                    <w:rFonts w:ascii="Cambria Math" w:hAnsi="Cambria Math"/>
                  </w:rPr>
                  <m:t>δ</m:t>
                </m:r>
              </m:e>
              <m:sub>
                <m:r>
                  <w:rPr>
                    <w:rStyle w:val="math"/>
                    <w:rFonts w:ascii="Cambria Math" w:hAnsi="Cambria Math"/>
                  </w:rPr>
                  <m:t>a,c,r</m:t>
                </m:r>
              </m:sub>
            </m:sSub>
          </m:sub>
        </m:sSub>
        <m:r>
          <w:rPr>
            <w:rStyle w:val="math"/>
            <w:rFonts w:ascii="Cambria Math" w:hAnsi="Cambria Math"/>
          </w:rPr>
          <m:t xml:space="preserve"> </m:t>
        </m:r>
      </m:oMath>
      <w:r w:rsidR="002224D7">
        <w:rPr>
          <w:rStyle w:val="math"/>
        </w:rPr>
        <w:tab/>
      </w:r>
      <w:r w:rsidR="002224D7">
        <w:rPr>
          <w:rStyle w:val="math"/>
        </w:rPr>
        <w:tab/>
      </w:r>
      <w:r w:rsidR="002224D7">
        <w:rPr>
          <w:rStyle w:val="math"/>
        </w:rPr>
        <w:tab/>
      </w:r>
      <w:r w:rsidR="002224D7">
        <w:rPr>
          <w:rStyle w:val="math"/>
        </w:rPr>
        <w:tab/>
      </w:r>
      <w:r w:rsidR="002224D7">
        <w:rPr>
          <w:rStyle w:val="math"/>
        </w:rPr>
        <w:tab/>
      </w:r>
      <w:r w:rsidR="002224D7">
        <w:rPr>
          <w:rStyle w:val="math"/>
        </w:rPr>
        <w:tab/>
        <w:t>(1c)</w:t>
      </w:r>
    </w:p>
    <w:p w14:paraId="6CBCA425" w14:textId="695489F6" w:rsidR="00001901" w:rsidRDefault="00A11B38" w:rsidP="00354A5E">
      <w:pPr>
        <w:pStyle w:val="NormalWeb"/>
        <w:spacing w:before="0" w:beforeAutospacing="0" w:after="0" w:afterAutospacing="0" w:line="480" w:lineRule="auto"/>
        <w:rPr>
          <w:rStyle w:val="math"/>
        </w:rPr>
      </w:pPr>
      <w:r>
        <w:rPr>
          <w:rStyle w:val="math"/>
        </w:rPr>
        <w:t>w</w:t>
      </w:r>
      <w:r w:rsidR="00001901">
        <w:rPr>
          <w:rStyle w:val="math"/>
        </w:rPr>
        <w:t>here</w:t>
      </w:r>
      <w:r w:rsidR="00D324E9">
        <w:rPr>
          <w:rStyle w:val="math"/>
        </w:rPr>
        <w:t xml:space="preserve"> </w:t>
      </w:r>
      <w:r w:rsidR="00D324E9" w:rsidRPr="00CB5BCC">
        <w:rPr>
          <w:rStyle w:val="math"/>
          <w:i/>
          <w:iCs/>
        </w:rPr>
        <w:t>c</w:t>
      </w:r>
      <w:r w:rsidR="00D324E9">
        <w:rPr>
          <w:rStyle w:val="math"/>
        </w:rPr>
        <w:t xml:space="preserve"> denotes annual cohort, </w:t>
      </w:r>
      <w:r w:rsidR="00D324E9" w:rsidRPr="00CB5BCC">
        <w:rPr>
          <w:rStyle w:val="math"/>
          <w:i/>
          <w:iCs/>
        </w:rPr>
        <w:t>r</w:t>
      </w:r>
      <w:r w:rsidR="00D324E9">
        <w:rPr>
          <w:rStyle w:val="math"/>
        </w:rPr>
        <w:t xml:space="preserve"> denotes region,</w:t>
      </w:r>
      <w:r w:rsidR="00001901">
        <w:rPr>
          <w:rStyle w:val="math"/>
        </w:rPr>
        <w:t xml:space="preserve"> </w:t>
      </w:r>
      <w:r w:rsidR="00001901" w:rsidRPr="00001901">
        <w:rPr>
          <w:rStyle w:val="math"/>
          <w:i/>
        </w:rPr>
        <w:t>µ</w:t>
      </w:r>
      <w:r w:rsidR="00001901" w:rsidRPr="00001901">
        <w:rPr>
          <w:rStyle w:val="math"/>
          <w:i/>
          <w:vertAlign w:val="subscript"/>
        </w:rPr>
        <w:t>L1</w:t>
      </w:r>
      <w:r w:rsidR="00001901">
        <w:rPr>
          <w:rStyle w:val="math"/>
        </w:rPr>
        <w:t xml:space="preserve"> is the average </w:t>
      </w:r>
      <w:r w:rsidR="004174E0">
        <w:rPr>
          <w:rStyle w:val="math"/>
        </w:rPr>
        <w:t>length</w:t>
      </w:r>
      <w:r w:rsidR="00001901">
        <w:rPr>
          <w:rStyle w:val="math"/>
        </w:rPr>
        <w:t xml:space="preserve"> of age 1 shrimp in April, </w:t>
      </w:r>
      <w:r w:rsidR="00001901" w:rsidRPr="00001901">
        <w:rPr>
          <w:rStyle w:val="math"/>
          <w:i/>
        </w:rPr>
        <w:t>α</w:t>
      </w:r>
      <w:r w:rsidR="00001901" w:rsidRPr="00001901">
        <w:rPr>
          <w:rStyle w:val="math"/>
          <w:i/>
          <w:vertAlign w:val="subscript"/>
        </w:rPr>
        <w:t>0</w:t>
      </w:r>
      <w:r w:rsidR="00001901">
        <w:rPr>
          <w:rStyle w:val="math"/>
        </w:rPr>
        <w:t xml:space="preserve"> </w:t>
      </w:r>
      <w:r w:rsidR="00001901">
        <w:t xml:space="preserve">and </w:t>
      </w:r>
      <w:r w:rsidR="00001901" w:rsidRPr="00001901">
        <w:rPr>
          <w:rStyle w:val="math"/>
          <w:i/>
        </w:rPr>
        <w:t>α</w:t>
      </w:r>
      <w:r w:rsidR="00001901">
        <w:rPr>
          <w:rStyle w:val="math"/>
          <w:i/>
          <w:vertAlign w:val="subscript"/>
        </w:rPr>
        <w:t>1</w:t>
      </w:r>
      <w:r w:rsidR="00001901">
        <w:t xml:space="preserve"> describe the average monthly growth increment, </w:t>
      </w:r>
      <w:r w:rsidR="00001901" w:rsidRPr="00001901">
        <w:rPr>
          <w:rStyle w:val="math"/>
          <w:i/>
        </w:rPr>
        <w:t>α</w:t>
      </w:r>
      <w:r w:rsidR="00001901">
        <w:rPr>
          <w:rStyle w:val="math"/>
          <w:i/>
          <w:vertAlign w:val="subscript"/>
        </w:rPr>
        <w:t>s</w:t>
      </w:r>
      <w:r w:rsidR="00001901">
        <w:rPr>
          <w:rStyle w:val="math"/>
        </w:rPr>
        <w:t xml:space="preserve"> is the magnitude of the seasonality component, and</w:t>
      </w:r>
      <w:r w:rsidR="00001901">
        <w:rPr>
          <w:rStyle w:val="math"/>
          <w:i/>
          <w:vertAlign w:val="subscript"/>
        </w:rPr>
        <w:t xml:space="preserve"> </w:t>
      </w:r>
      <w:r w:rsidR="00001901" w:rsidRPr="00FC413C">
        <w:rPr>
          <w:rStyle w:val="math"/>
          <w:i/>
        </w:rPr>
        <w:t>m</w:t>
      </w:r>
      <w:r w:rsidR="000777E9">
        <w:rPr>
          <w:rStyle w:val="math"/>
          <w:i/>
          <w:vertAlign w:val="subscript"/>
        </w:rPr>
        <w:t>a</w:t>
      </w:r>
      <w:r w:rsidR="00001901">
        <w:rPr>
          <w:rStyle w:val="math"/>
        </w:rPr>
        <w:t xml:space="preserve"> is </w:t>
      </w:r>
      <w:r w:rsidR="00001901">
        <w:t>the month of the year</w:t>
      </w:r>
      <w:r w:rsidR="000777E9">
        <w:t xml:space="preserve"> for shrimp of age</w:t>
      </w:r>
      <w:r w:rsidR="00082A77">
        <w:t>d</w:t>
      </w:r>
      <w:r w:rsidR="000777E9">
        <w:t xml:space="preserve"> </w:t>
      </w:r>
      <w:r w:rsidR="000777E9">
        <w:rPr>
          <w:i/>
        </w:rPr>
        <w:t xml:space="preserve">a </w:t>
      </w:r>
      <w:proofErr w:type="spellStart"/>
      <w:proofErr w:type="gramStart"/>
      <w:r w:rsidR="000777E9">
        <w:t>months</w:t>
      </w:r>
      <w:proofErr w:type="spellEnd"/>
      <w:proofErr w:type="gramEnd"/>
      <w:r w:rsidR="00001901">
        <w:t xml:space="preserve"> (</w:t>
      </w:r>
      <w:r w:rsidR="00192606">
        <w:t>growth increases into early summer, declines into the winter and increases to the next spring</w:t>
      </w:r>
      <w:r w:rsidR="00001901">
        <w:t>).</w:t>
      </w:r>
      <w:r w:rsidR="00421A54">
        <w:t xml:space="preserve"> </w:t>
      </w:r>
      <w:r w:rsidR="00001901">
        <w:t xml:space="preserve">To align </w:t>
      </w:r>
      <w:r w:rsidR="00001901" w:rsidRPr="00FC413C">
        <w:rPr>
          <w:rStyle w:val="math"/>
          <w:i/>
        </w:rPr>
        <w:t>m</w:t>
      </w:r>
      <w:r w:rsidR="00001901">
        <w:t xml:space="preserve"> with the seasonal cycle of growth, </w:t>
      </w:r>
      <w:r w:rsidR="00001901" w:rsidRPr="00FC413C">
        <w:rPr>
          <w:rStyle w:val="math"/>
          <w:i/>
        </w:rPr>
        <w:t>m</w:t>
      </w:r>
      <w:r w:rsidR="00001901">
        <w:rPr>
          <w:rStyle w:val="math"/>
        </w:rPr>
        <w:t xml:space="preserve"> = 1</w:t>
      </w:r>
      <w:r w:rsidR="00001901">
        <w:t xml:space="preserve"> corresponds with March</w:t>
      </w:r>
      <w:r w:rsidR="00001901">
        <w:rPr>
          <w:rStyle w:val="math"/>
        </w:rPr>
        <w:t xml:space="preserve">. </w:t>
      </w:r>
      <w:r w:rsidR="00664395">
        <w:t xml:space="preserve">The seasonality component was included due to a cyclical pattern initially observed in </w:t>
      </w:r>
      <w:r w:rsidR="00D324E9">
        <w:t xml:space="preserve">the </w:t>
      </w:r>
      <w:r w:rsidR="00664395">
        <w:t>process errors</w:t>
      </w:r>
      <w:r w:rsidR="00D324E9">
        <w:t xml:space="preserve"> and because</w:t>
      </w:r>
      <w:r w:rsidR="00C86D4D">
        <w:t xml:space="preserve"> crustaceans</w:t>
      </w:r>
      <w:r w:rsidR="00664395">
        <w:t xml:space="preserve"> commonly experience temperature-driven seasonal growth variation </w:t>
      </w:r>
      <w:r w:rsidR="00664395">
        <w:fldChar w:fldCharType="begin"/>
      </w:r>
      <w:r w:rsidR="00CE3674">
        <w:instrText xml:space="preserve"> ADDIN ZOTERO_ITEM CSL_CITATION {"citationID":"WWdYrpaJ","properties":{"formattedCitation":"(Chang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664395">
        <w:fldChar w:fldCharType="separate"/>
      </w:r>
      <w:r w:rsidR="00CE3674" w:rsidRPr="00CE3674">
        <w:t>(Chang et al. 2012)</w:t>
      </w:r>
      <w:r w:rsidR="00664395">
        <w:fldChar w:fldCharType="end"/>
      </w:r>
      <w:r w:rsidR="0066439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a,c,r</m:t>
            </m:r>
          </m:sub>
        </m:sSub>
      </m:oMath>
      <w:r w:rsidR="00596841">
        <w:t xml:space="preserve"> is the observed average length of </w:t>
      </w:r>
      <w:r w:rsidR="00D324E9">
        <w:t xml:space="preserve">a </w:t>
      </w:r>
      <w:r w:rsidR="00596841">
        <w:t xml:space="preserve">shrimp of age </w:t>
      </w:r>
      <w:r w:rsidR="00596841">
        <w:rPr>
          <w:i/>
        </w:rPr>
        <w:t>a</w:t>
      </w:r>
      <w:r w:rsidR="00596841">
        <w:t xml:space="preserve"> (in months) from cohort </w:t>
      </w:r>
      <w:r w:rsidR="00596841">
        <w:rPr>
          <w:i/>
        </w:rPr>
        <w:t>c</w:t>
      </w:r>
      <w:r w:rsidR="00596841">
        <w:t xml:space="preserve"> caught in </w:t>
      </w:r>
      <w:r w:rsidR="00192606">
        <w:t>region</w:t>
      </w:r>
      <w:r w:rsidR="00596841">
        <w:t xml:space="preserve"> </w:t>
      </w:r>
      <w:r w:rsidR="00596841">
        <w:rPr>
          <w:i/>
        </w:rPr>
        <w:t>r.</w:t>
      </w:r>
      <w:r w:rsidR="00596841">
        <w:t xml:space="preserve"> </w:t>
      </w:r>
      <w:r w:rsidR="00001901">
        <w:rPr>
          <w:rStyle w:val="math"/>
        </w:rPr>
        <w:t>We furthermore assume that process errors (</w:t>
      </w:r>
      <w:r w:rsidR="00001901" w:rsidRPr="00001901">
        <w:rPr>
          <w:rStyle w:val="math"/>
          <w:i/>
        </w:rPr>
        <w:t>ε</w:t>
      </w:r>
      <w:r w:rsidR="00001901">
        <w:rPr>
          <w:rStyle w:val="math"/>
        </w:rPr>
        <w:t>), observation errors (</w:t>
      </w:r>
      <w:r w:rsidR="00001901" w:rsidRPr="00001901">
        <w:rPr>
          <w:rStyle w:val="math"/>
          <w:i/>
        </w:rPr>
        <w:t>δ</w:t>
      </w:r>
      <w:r w:rsidR="00001901">
        <w:rPr>
          <w:rStyle w:val="math"/>
        </w:rPr>
        <w:t>), and spatial variation (</w:t>
      </w:r>
      <w:r w:rsidR="00001901" w:rsidRPr="00001901">
        <w:rPr>
          <w:rStyle w:val="math"/>
          <w:i/>
        </w:rPr>
        <w:t>γ</w:t>
      </w:r>
      <w:r w:rsidR="00001901">
        <w:rPr>
          <w:rStyle w:val="math"/>
        </w:rPr>
        <w:t>) are all normally distributed with mean zero and standard deviation</w:t>
      </w:r>
      <w:r w:rsidR="00A41424">
        <w:rPr>
          <w:rStyle w:val="math"/>
        </w:rPr>
        <w:t>s</w:t>
      </w:r>
      <w:r w:rsidR="00001901">
        <w:rPr>
          <w:rStyle w:val="math"/>
        </w:rPr>
        <w:t xml:space="preserve"> </w:t>
      </w:r>
      <w:r w:rsidR="00001901" w:rsidRPr="00001901">
        <w:rPr>
          <w:rStyle w:val="math"/>
          <w:i/>
        </w:rPr>
        <w:t>σ</w:t>
      </w:r>
      <w:r w:rsidR="00001901" w:rsidRPr="00001901">
        <w:rPr>
          <w:rStyle w:val="math"/>
          <w:i/>
          <w:vertAlign w:val="subscript"/>
        </w:rPr>
        <w:t>L1</w:t>
      </w:r>
      <w:r w:rsidR="00001901">
        <w:rPr>
          <w:rStyle w:val="math"/>
        </w:rPr>
        <w:t xml:space="preserve"> (</w:t>
      </w:r>
      <w:r w:rsidR="00001901" w:rsidRPr="00001901">
        <w:rPr>
          <w:rStyle w:val="math"/>
          <w:i/>
        </w:rPr>
        <w:t>ε</w:t>
      </w:r>
      <w:r w:rsidR="00001901">
        <w:rPr>
          <w:rStyle w:val="math"/>
          <w:i/>
          <w:vertAlign w:val="subscript"/>
        </w:rPr>
        <w:t>1</w:t>
      </w:r>
      <w:r w:rsidR="00001901">
        <w:rPr>
          <w:rStyle w:val="math"/>
        </w:rPr>
        <w:t>, variability of size</w:t>
      </w:r>
      <w:r w:rsidR="00D324E9">
        <w:rPr>
          <w:rStyle w:val="math"/>
        </w:rPr>
        <w:t>-</w:t>
      </w:r>
      <w:r w:rsidR="00001901">
        <w:rPr>
          <w:rStyle w:val="math"/>
        </w:rPr>
        <w:t>at</w:t>
      </w:r>
      <w:r w:rsidR="00D324E9">
        <w:rPr>
          <w:rStyle w:val="math"/>
        </w:rPr>
        <w:t>-</w:t>
      </w:r>
      <w:r w:rsidR="00001901">
        <w:rPr>
          <w:rStyle w:val="math"/>
        </w:rPr>
        <w:t xml:space="preserve">recruitment in April), </w:t>
      </w:r>
      <w:proofErr w:type="spellStart"/>
      <w:r w:rsidR="00001901" w:rsidRPr="00001901">
        <w:rPr>
          <w:rStyle w:val="math"/>
          <w:i/>
        </w:rPr>
        <w:t>σ</w:t>
      </w:r>
      <w:r w:rsidR="00001901">
        <w:rPr>
          <w:rStyle w:val="math"/>
          <w:i/>
          <w:vertAlign w:val="subscript"/>
        </w:rPr>
        <w:t>p</w:t>
      </w:r>
      <w:proofErr w:type="spellEnd"/>
      <w:r w:rsidR="00001901">
        <w:rPr>
          <w:rStyle w:val="math"/>
          <w:i/>
          <w:vertAlign w:val="subscript"/>
        </w:rPr>
        <w:t xml:space="preserve"> </w:t>
      </w:r>
      <w:r w:rsidR="00001901">
        <w:rPr>
          <w:rStyle w:val="math"/>
        </w:rPr>
        <w:t>(</w:t>
      </w:r>
      <w:proofErr w:type="spellStart"/>
      <w:r w:rsidR="00001901" w:rsidRPr="00001901">
        <w:rPr>
          <w:rStyle w:val="math"/>
          <w:i/>
        </w:rPr>
        <w:t>ε</w:t>
      </w:r>
      <w:r w:rsidR="00001901">
        <w:rPr>
          <w:rStyle w:val="math"/>
          <w:i/>
          <w:vertAlign w:val="subscript"/>
        </w:rPr>
        <w:t>a</w:t>
      </w:r>
      <w:proofErr w:type="spellEnd"/>
      <w:r w:rsidR="00001901">
        <w:rPr>
          <w:rStyle w:val="math"/>
        </w:rPr>
        <w:t xml:space="preserve">, </w:t>
      </w:r>
      <w:r w:rsidR="00001901">
        <w:rPr>
          <w:rStyle w:val="math"/>
          <w:i/>
        </w:rPr>
        <w:t xml:space="preserve">a </w:t>
      </w:r>
      <w:r w:rsidR="00001901" w:rsidRPr="00001901">
        <w:rPr>
          <w:rStyle w:val="math"/>
        </w:rPr>
        <w:t>≠</w:t>
      </w:r>
      <w:r w:rsidR="00001901">
        <w:rPr>
          <w:rStyle w:val="math"/>
        </w:rPr>
        <w:t xml:space="preserve"> </w:t>
      </w:r>
      <w:r w:rsidR="00001901" w:rsidRPr="00001901">
        <w:rPr>
          <w:rStyle w:val="math"/>
        </w:rPr>
        <w:t>1</w:t>
      </w:r>
      <w:r w:rsidR="00001901">
        <w:rPr>
          <w:rStyle w:val="math"/>
        </w:rPr>
        <w:t>, variability of</w:t>
      </w:r>
      <w:r w:rsidR="00A41424">
        <w:rPr>
          <w:rStyle w:val="math"/>
        </w:rPr>
        <w:t xml:space="preserve"> process errors</w:t>
      </w:r>
      <w:r w:rsidR="00001901">
        <w:rPr>
          <w:rStyle w:val="math"/>
        </w:rPr>
        <w:t xml:space="preserve"> after recruitment), </w:t>
      </w:r>
      <w:proofErr w:type="spellStart"/>
      <w:r w:rsidR="00A41424" w:rsidRPr="00001901">
        <w:rPr>
          <w:rStyle w:val="math"/>
          <w:i/>
        </w:rPr>
        <w:t>σ</w:t>
      </w:r>
      <w:r w:rsidR="00A41424">
        <w:rPr>
          <w:rStyle w:val="math"/>
          <w:i/>
          <w:vertAlign w:val="subscript"/>
        </w:rPr>
        <w:t>o</w:t>
      </w:r>
      <w:proofErr w:type="spellEnd"/>
      <w:r w:rsidR="00A41424">
        <w:rPr>
          <w:rStyle w:val="math"/>
        </w:rPr>
        <w:t xml:space="preserve"> (</w:t>
      </w:r>
      <w:r w:rsidR="00A41424" w:rsidRPr="00001901">
        <w:rPr>
          <w:rStyle w:val="math"/>
          <w:i/>
        </w:rPr>
        <w:t>δ</w:t>
      </w:r>
      <w:r w:rsidR="00A41424">
        <w:rPr>
          <w:rStyle w:val="math"/>
          <w:i/>
        </w:rPr>
        <w:t>,</w:t>
      </w:r>
      <w:r w:rsidR="00A41424">
        <w:rPr>
          <w:rStyle w:val="math"/>
        </w:rPr>
        <w:t xml:space="preserve"> variability of observation error), and </w:t>
      </w:r>
      <w:proofErr w:type="spellStart"/>
      <w:r w:rsidR="00A41424" w:rsidRPr="00001901">
        <w:rPr>
          <w:rStyle w:val="math"/>
          <w:i/>
        </w:rPr>
        <w:t>σ</w:t>
      </w:r>
      <w:r w:rsidR="00A41424">
        <w:rPr>
          <w:rStyle w:val="math"/>
          <w:i/>
          <w:vertAlign w:val="subscript"/>
        </w:rPr>
        <w:t>r</w:t>
      </w:r>
      <w:proofErr w:type="spellEnd"/>
      <w:r w:rsidR="00A41424">
        <w:rPr>
          <w:rStyle w:val="math"/>
        </w:rPr>
        <w:t xml:space="preserve"> (</w:t>
      </w:r>
      <w:r w:rsidR="00A41424" w:rsidRPr="00001901">
        <w:rPr>
          <w:rStyle w:val="math"/>
          <w:i/>
        </w:rPr>
        <w:t>γ</w:t>
      </w:r>
      <w:r w:rsidR="00A41424">
        <w:rPr>
          <w:rStyle w:val="math"/>
        </w:rPr>
        <w:t>, regional variability</w:t>
      </w:r>
      <w:r w:rsidR="00D324E9">
        <w:rPr>
          <w:rStyle w:val="math"/>
        </w:rPr>
        <w:t xml:space="preserve"> in size-at-recruitment</w:t>
      </w:r>
      <w:r w:rsidR="00A41424">
        <w:rPr>
          <w:rStyle w:val="math"/>
        </w:rPr>
        <w:t xml:space="preserve">). </w:t>
      </w:r>
      <w:r w:rsidR="00977870">
        <w:rPr>
          <w:rStyle w:val="math"/>
        </w:rPr>
        <w:t>Note that this model is akin to a discretized version of the</w:t>
      </w:r>
      <w:r w:rsidR="00BA2414">
        <w:rPr>
          <w:rStyle w:val="math"/>
        </w:rPr>
        <w:t xml:space="preserve"> differential equation for the</w:t>
      </w:r>
      <w:r w:rsidR="00977870">
        <w:rPr>
          <w:rStyle w:val="math"/>
        </w:rPr>
        <w:t xml:space="preserve"> Von </w:t>
      </w:r>
      <w:proofErr w:type="spellStart"/>
      <w:r w:rsidR="00977870">
        <w:rPr>
          <w:rStyle w:val="math"/>
        </w:rPr>
        <w:t>Bertalanffy</w:t>
      </w:r>
      <w:proofErr w:type="spellEnd"/>
      <w:r w:rsidR="00977870">
        <w:rPr>
          <w:rStyle w:val="math"/>
        </w:rPr>
        <w:t xml:space="preserve"> growth model:</w:t>
      </w:r>
    </w:p>
    <w:p w14:paraId="1BF215D5" w14:textId="6A0A6D8A" w:rsidR="00977870" w:rsidRPr="00A41424" w:rsidRDefault="00902AA7" w:rsidP="00354A5E">
      <w:pPr>
        <w:pStyle w:val="NormalWeb"/>
        <w:spacing w:before="120" w:beforeAutospacing="0" w:after="120" w:afterAutospacing="0" w:line="480" w:lineRule="auto"/>
      </w:pP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dL</m:t>
                </m:r>
              </m:num>
              <m:den>
                <m:r>
                  <w:rPr>
                    <w:rFonts w:ascii="Cambria Math" w:hAnsi="Cambria Math"/>
                  </w:rPr>
                  <m:t>dt</m:t>
                </m:r>
              </m:den>
            </m:f>
          </m:e>
        </m:box>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-kL</m:t>
        </m:r>
      </m:oMath>
      <w:r w:rsidR="002224D7">
        <w:tab/>
      </w:r>
      <w:r w:rsidR="002224D7">
        <w:tab/>
      </w:r>
      <w:r w:rsidR="002224D7">
        <w:tab/>
      </w:r>
      <w:r w:rsidR="002224D7">
        <w:tab/>
      </w:r>
      <w:r w:rsidR="002224D7">
        <w:tab/>
        <w:t>(2)</w:t>
      </w:r>
    </w:p>
    <w:p w14:paraId="313C3F8E" w14:textId="2746EF53" w:rsidR="00977870" w:rsidRPr="00BA2414" w:rsidRDefault="00A11B38"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977870">
        <w:rPr>
          <w:rFonts w:ascii="Times New Roman" w:hAnsi="Times New Roman" w:cs="Times New Roman"/>
          <w:sz w:val="24"/>
          <w:szCs w:val="24"/>
        </w:rPr>
        <w:t>her</w:t>
      </w:r>
      <w:r w:rsidR="00BA2414">
        <w:rPr>
          <w:rFonts w:ascii="Times New Roman" w:hAnsi="Times New Roman" w:cs="Times New Roman"/>
          <w:sz w:val="24"/>
          <w:szCs w:val="24"/>
        </w:rPr>
        <w:t xml:space="preserve">e </w:t>
      </w:r>
      <w:r w:rsidR="00BA2414" w:rsidRPr="00001901">
        <w:rPr>
          <w:rStyle w:val="math"/>
          <w:i/>
        </w:rPr>
        <w:t>α</w:t>
      </w:r>
      <w:r w:rsidR="00BA2414" w:rsidRPr="00001901">
        <w:rPr>
          <w:rStyle w:val="math"/>
          <w:i/>
          <w:vertAlign w:val="subscript"/>
        </w:rPr>
        <w:t>0</w:t>
      </w:r>
      <w:r w:rsidR="00BA2414">
        <w:rPr>
          <w:rFonts w:ascii="Times New Roman" w:hAnsi="Times New Roman" w:cs="Times New Roman"/>
          <w:sz w:val="24"/>
          <w:szCs w:val="24"/>
        </w:rPr>
        <w:t xml:space="preserve"> is analogous to </w:t>
      </w:r>
      <w:proofErr w:type="spellStart"/>
      <w:r w:rsidR="00BA2414">
        <w:rPr>
          <w:rFonts w:ascii="Times New Roman" w:hAnsi="Times New Roman" w:cs="Times New Roman"/>
          <w:i/>
          <w:sz w:val="24"/>
          <w:szCs w:val="24"/>
        </w:rPr>
        <w:t>kL</w:t>
      </w:r>
      <w:proofErr w:type="spellEnd"/>
      <w:r w:rsidR="00BA2414" w:rsidRPr="00BA2414">
        <w:rPr>
          <w:rFonts w:ascii="Times New Roman" w:hAnsi="Times New Roman" w:cs="Times New Roman"/>
          <w:sz w:val="24"/>
          <w:szCs w:val="24"/>
          <w:vertAlign w:val="subscript"/>
        </w:rPr>
        <w:t>∞</w:t>
      </w:r>
      <w:r w:rsidR="00BA2414">
        <w:rPr>
          <w:rFonts w:ascii="Times New Roman" w:hAnsi="Times New Roman" w:cs="Times New Roman"/>
          <w:sz w:val="24"/>
          <w:szCs w:val="24"/>
        </w:rPr>
        <w:t xml:space="preserve"> and </w:t>
      </w:r>
      <w:r w:rsidR="00BA2414" w:rsidRPr="00BA2414">
        <w:rPr>
          <w:rFonts w:ascii="Times New Roman" w:hAnsi="Times New Roman" w:cs="Times New Roman"/>
          <w:i/>
          <w:sz w:val="24"/>
          <w:szCs w:val="24"/>
        </w:rPr>
        <w:t>α</w:t>
      </w:r>
      <w:r w:rsidR="00BA2414">
        <w:rPr>
          <w:rFonts w:ascii="Times New Roman" w:hAnsi="Times New Roman" w:cs="Times New Roman"/>
          <w:sz w:val="24"/>
          <w:szCs w:val="24"/>
          <w:vertAlign w:val="subscript"/>
        </w:rPr>
        <w:t>1</w:t>
      </w:r>
      <w:r w:rsidR="00BA2414">
        <w:rPr>
          <w:rFonts w:ascii="Times New Roman" w:hAnsi="Times New Roman" w:cs="Times New Roman"/>
          <w:sz w:val="24"/>
          <w:szCs w:val="24"/>
        </w:rPr>
        <w:t xml:space="preserve"> is analogous to 1-</w:t>
      </w:r>
      <w:r w:rsidR="00BA2414">
        <w:rPr>
          <w:rFonts w:ascii="Times New Roman" w:hAnsi="Times New Roman" w:cs="Times New Roman"/>
          <w:i/>
          <w:sz w:val="24"/>
          <w:szCs w:val="24"/>
        </w:rPr>
        <w:t>k</w:t>
      </w:r>
      <w:r w:rsidR="00BA2414">
        <w:rPr>
          <w:rFonts w:ascii="Times New Roman" w:hAnsi="Times New Roman" w:cs="Times New Roman"/>
          <w:sz w:val="24"/>
          <w:szCs w:val="24"/>
        </w:rPr>
        <w:t xml:space="preserve">. </w:t>
      </w:r>
    </w:p>
    <w:p w14:paraId="6F5F06BF" w14:textId="64C563A4" w:rsidR="006027EC" w:rsidRDefault="00977870"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fit </w:t>
      </w:r>
      <w:r w:rsidR="00CB5BCC">
        <w:rPr>
          <w:rFonts w:ascii="Times New Roman" w:hAnsi="Times New Roman" w:cs="Times New Roman"/>
          <w:sz w:val="24"/>
          <w:szCs w:val="24"/>
        </w:rPr>
        <w:t>equation</w:t>
      </w:r>
      <w:r w:rsidR="002224D7">
        <w:rPr>
          <w:rFonts w:ascii="Times New Roman" w:hAnsi="Times New Roman" w:cs="Times New Roman"/>
          <w:sz w:val="24"/>
          <w:szCs w:val="24"/>
        </w:rPr>
        <w:t xml:space="preserve"> 1</w:t>
      </w:r>
      <w:r>
        <w:rPr>
          <w:rFonts w:ascii="Times New Roman" w:hAnsi="Times New Roman" w:cs="Times New Roman"/>
          <w:sz w:val="24"/>
          <w:szCs w:val="24"/>
        </w:rPr>
        <w:t xml:space="preserve"> </w:t>
      </w:r>
      <w:r w:rsidR="00366ED0">
        <w:rPr>
          <w:rFonts w:ascii="Times New Roman" w:hAnsi="Times New Roman" w:cs="Times New Roman"/>
          <w:sz w:val="24"/>
          <w:szCs w:val="24"/>
        </w:rPr>
        <w:t xml:space="preserve">in a Bayesian framework </w:t>
      </w:r>
      <w:del w:id="59" w:author="Kiva.Oken" w:date="2024-07-31T17:00:00Z">
        <w:r w:rsidDel="00340FB3">
          <w:rPr>
            <w:rFonts w:ascii="Times New Roman" w:hAnsi="Times New Roman" w:cs="Times New Roman"/>
            <w:sz w:val="24"/>
            <w:szCs w:val="24"/>
          </w:rPr>
          <w:delText xml:space="preserve">via </w:delText>
        </w:r>
      </w:del>
      <w:ins w:id="60" w:author="Kiva.Oken" w:date="2024-07-31T17:00:00Z">
        <w:r w:rsidR="00340FB3">
          <w:rPr>
            <w:rFonts w:ascii="Times New Roman" w:hAnsi="Times New Roman" w:cs="Times New Roman"/>
            <w:sz w:val="24"/>
            <w:szCs w:val="24"/>
          </w:rPr>
          <w:t>using</w:t>
        </w:r>
        <w:r w:rsidR="00340FB3">
          <w:rPr>
            <w:rFonts w:ascii="Times New Roman" w:hAnsi="Times New Roman" w:cs="Times New Roman"/>
            <w:sz w:val="24"/>
            <w:szCs w:val="24"/>
          </w:rPr>
          <w:t xml:space="preserve"> </w:t>
        </w:r>
      </w:ins>
      <w:r w:rsidR="002224D7">
        <w:rPr>
          <w:rFonts w:ascii="Times New Roman" w:hAnsi="Times New Roman" w:cs="Times New Roman"/>
          <w:sz w:val="24"/>
          <w:szCs w:val="24"/>
        </w:rPr>
        <w:t xml:space="preserve">Markov </w:t>
      </w:r>
      <w:r w:rsidR="008F22EC">
        <w:rPr>
          <w:rFonts w:ascii="Times New Roman" w:hAnsi="Times New Roman" w:cs="Times New Roman"/>
          <w:sz w:val="24"/>
          <w:szCs w:val="24"/>
        </w:rPr>
        <w:t xml:space="preserve">chain </w:t>
      </w:r>
      <w:r w:rsidR="002224D7">
        <w:rPr>
          <w:rFonts w:ascii="Times New Roman" w:hAnsi="Times New Roman" w:cs="Times New Roman"/>
          <w:sz w:val="24"/>
          <w:szCs w:val="24"/>
        </w:rPr>
        <w:t>M</w:t>
      </w:r>
      <w:r w:rsidR="008F22EC">
        <w:rPr>
          <w:rFonts w:ascii="Times New Roman" w:hAnsi="Times New Roman" w:cs="Times New Roman"/>
          <w:sz w:val="24"/>
          <w:szCs w:val="24"/>
        </w:rPr>
        <w:t xml:space="preserve">onte </w:t>
      </w:r>
      <w:r w:rsidR="002224D7">
        <w:rPr>
          <w:rFonts w:ascii="Times New Roman" w:hAnsi="Times New Roman" w:cs="Times New Roman"/>
          <w:sz w:val="24"/>
          <w:szCs w:val="24"/>
        </w:rPr>
        <w:t>C</w:t>
      </w:r>
      <w:r w:rsidR="008F22EC">
        <w:rPr>
          <w:rFonts w:ascii="Times New Roman" w:hAnsi="Times New Roman" w:cs="Times New Roman"/>
          <w:sz w:val="24"/>
          <w:szCs w:val="24"/>
        </w:rPr>
        <w:t>arlo (MCMC)</w:t>
      </w:r>
      <w:r>
        <w:rPr>
          <w:rFonts w:ascii="Times New Roman" w:hAnsi="Times New Roman" w:cs="Times New Roman"/>
          <w:sz w:val="24"/>
          <w:szCs w:val="24"/>
        </w:rPr>
        <w:t xml:space="preserve"> conducted </w:t>
      </w:r>
      <w:r w:rsidR="00DF28DF">
        <w:rPr>
          <w:rFonts w:ascii="Times New Roman" w:hAnsi="Times New Roman" w:cs="Times New Roman"/>
          <w:sz w:val="24"/>
          <w:szCs w:val="24"/>
        </w:rPr>
        <w:t xml:space="preserve">by </w:t>
      </w:r>
      <w:r>
        <w:rPr>
          <w:rFonts w:ascii="Times New Roman" w:hAnsi="Times New Roman" w:cs="Times New Roman"/>
          <w:sz w:val="24"/>
          <w:szCs w:val="24"/>
        </w:rPr>
        <w:t>Stan</w:t>
      </w:r>
      <w:r w:rsidR="00BA2414">
        <w:rPr>
          <w:rFonts w:ascii="Times New Roman" w:hAnsi="Times New Roman" w:cs="Times New Roman"/>
          <w:sz w:val="24"/>
          <w:szCs w:val="24"/>
        </w:rPr>
        <w:t xml:space="preserve"> </w:t>
      </w:r>
      <w:r w:rsidR="00BA241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{"citationID":"rD0KWzJy","properties":{"formattedCitation":"(Stan Development Team 2022)","plainCitation":"(Stan Development Team 2022)","noteIndex":0},"citationItems":[{"id":2778,"uris":["http://zotero.org/users/783258/items/K5L6AAHD"],"itemData":{"id":2778,"type":"article-journal","title":"Stan modeling language users guide and reference manual, 2.30","URL":"https://mc-stan.org","author":[{"family":"Stan Development Team","given":""}],"issued":{"date-parts":[["2022"]]}}}],"schema":"https://github.com/citation-style-language/schema/raw/master/csl-citation.json"} </w:instrText>
      </w:r>
      <w:r w:rsidR="00BA2414">
        <w:rPr>
          <w:rFonts w:ascii="Times New Roman" w:hAnsi="Times New Roman" w:cs="Times New Roman"/>
          <w:sz w:val="24"/>
          <w:szCs w:val="24"/>
        </w:rPr>
        <w:fldChar w:fldCharType="separate"/>
      </w:r>
      <w:r w:rsidR="00CE3674" w:rsidRPr="00CE3674">
        <w:rPr>
          <w:rFonts w:ascii="Times New Roman" w:hAnsi="Times New Roman" w:cs="Times New Roman"/>
          <w:sz w:val="24"/>
        </w:rPr>
        <w:t>(Stan Development Team 2022)</w:t>
      </w:r>
      <w:r w:rsidR="00BA2414">
        <w:rPr>
          <w:rFonts w:ascii="Times New Roman" w:hAnsi="Times New Roman" w:cs="Times New Roman"/>
          <w:sz w:val="24"/>
          <w:szCs w:val="24"/>
        </w:rPr>
        <w:fldChar w:fldCharType="end"/>
      </w:r>
      <w:r w:rsidR="00BA2414">
        <w:rPr>
          <w:rFonts w:ascii="Times New Roman" w:hAnsi="Times New Roman" w:cs="Times New Roman"/>
          <w:sz w:val="24"/>
          <w:szCs w:val="24"/>
        </w:rPr>
        <w:t xml:space="preserve"> </w:t>
      </w:r>
      <w:r w:rsidR="00005306">
        <w:rPr>
          <w:rFonts w:ascii="Times New Roman" w:hAnsi="Times New Roman" w:cs="Times New Roman"/>
          <w:sz w:val="24"/>
          <w:szCs w:val="24"/>
        </w:rPr>
        <w:t xml:space="preserve">and </w:t>
      </w:r>
      <w:r w:rsidR="00BA2414">
        <w:rPr>
          <w:rFonts w:ascii="Times New Roman" w:hAnsi="Times New Roman" w:cs="Times New Roman"/>
          <w:sz w:val="24"/>
          <w:szCs w:val="24"/>
        </w:rPr>
        <w:t xml:space="preserve">implemented with the </w:t>
      </w:r>
      <w:proofErr w:type="spellStart"/>
      <w:r w:rsidR="00BA2414">
        <w:rPr>
          <w:rFonts w:ascii="Times New Roman" w:hAnsi="Times New Roman" w:cs="Times New Roman"/>
          <w:sz w:val="24"/>
          <w:szCs w:val="24"/>
        </w:rPr>
        <w:t>Rstan</w:t>
      </w:r>
      <w:proofErr w:type="spellEnd"/>
      <w:r w:rsidR="00BA2414">
        <w:rPr>
          <w:rFonts w:ascii="Times New Roman" w:hAnsi="Times New Roman" w:cs="Times New Roman"/>
          <w:sz w:val="24"/>
          <w:szCs w:val="24"/>
        </w:rPr>
        <w:t xml:space="preserve"> package </w:t>
      </w:r>
      <w:r w:rsidR="00F67A9A">
        <w:rPr>
          <w:rFonts w:ascii="Times New Roman" w:hAnsi="Times New Roman" w:cs="Times New Roman"/>
          <w:sz w:val="24"/>
          <w:szCs w:val="24"/>
        </w:rPr>
        <w:fldChar w:fldCharType="begin"/>
      </w:r>
      <w:r w:rsidR="00340FB3">
        <w:rPr>
          <w:rFonts w:ascii="Times New Roman" w:hAnsi="Times New Roman" w:cs="Times New Roman"/>
          <w:sz w:val="24"/>
          <w:szCs w:val="24"/>
        </w:rPr>
        <w:instrText xml:space="preserve"> ADDIN ZOTERO_ITEM CSL_CITATION {"citationID":"zQDblqth","properties":{"formattedCitation":"(Stan Development Team 2023)","plainCitation":"(Stan Development Team 2023)","noteIndex":0},"citationItems":[{"id":2779,"uris":["http://zotero.org/users/783258/items/D5UEEF5S"],"itemData":{"id":2779,"type":"article-journal","title":"RStan: the R interface to Stan","URL":"http://mc-stan.org/","author":[{"family":"Stan Development Team","given":""}],"issued":{"date-parts":[["2023"]]}}}],"schema":"https://github.com/citation-style-language/schema/raw/master/csl-citation.json"} </w:instrText>
      </w:r>
      <w:r w:rsidR="00F67A9A">
        <w:rPr>
          <w:rFonts w:ascii="Times New Roman" w:hAnsi="Times New Roman" w:cs="Times New Roman"/>
          <w:sz w:val="24"/>
          <w:szCs w:val="24"/>
        </w:rPr>
        <w:fldChar w:fldCharType="separate"/>
      </w:r>
      <w:r w:rsidR="00340FB3" w:rsidRPr="00340FB3">
        <w:rPr>
          <w:rFonts w:ascii="Times New Roman" w:hAnsi="Times New Roman" w:cs="Times New Roman"/>
          <w:sz w:val="24"/>
        </w:rPr>
        <w:t>(Stan Development Team 2023)</w:t>
      </w:r>
      <w:r w:rsidR="00F67A9A">
        <w:rPr>
          <w:rFonts w:ascii="Times New Roman" w:hAnsi="Times New Roman" w:cs="Times New Roman"/>
          <w:sz w:val="24"/>
          <w:szCs w:val="24"/>
        </w:rPr>
        <w:fldChar w:fldCharType="end"/>
      </w:r>
      <w:r w:rsidR="00BA2414">
        <w:rPr>
          <w:rFonts w:ascii="Times New Roman" w:hAnsi="Times New Roman" w:cs="Times New Roman"/>
          <w:sz w:val="24"/>
          <w:szCs w:val="24"/>
        </w:rPr>
        <w:t xml:space="preserve"> in R</w:t>
      </w:r>
      <w:ins w:id="61" w:author="Kiva.Oken" w:date="2024-07-31T17:00:00Z">
        <w:r w:rsidR="00340FB3">
          <w:rPr>
            <w:rFonts w:ascii="Times New Roman" w:hAnsi="Times New Roman" w:cs="Times New Roman"/>
            <w:sz w:val="24"/>
            <w:szCs w:val="24"/>
          </w:rPr>
          <w:t xml:space="preserve"> version 4.3.2</w:t>
        </w:r>
      </w:ins>
      <w:r w:rsidR="00BA2414">
        <w:rPr>
          <w:rFonts w:ascii="Times New Roman" w:hAnsi="Times New Roman" w:cs="Times New Roman"/>
          <w:sz w:val="24"/>
          <w:szCs w:val="24"/>
        </w:rPr>
        <w:t xml:space="preserve"> </w:t>
      </w:r>
      <w:r w:rsidR="00F67A9A">
        <w:rPr>
          <w:rFonts w:ascii="Times New Roman" w:hAnsi="Times New Roman" w:cs="Times New Roman"/>
          <w:sz w:val="24"/>
          <w:szCs w:val="24"/>
        </w:rPr>
        <w:fldChar w:fldCharType="begin"/>
      </w:r>
      <w:r w:rsidR="00340FB3">
        <w:rPr>
          <w:rFonts w:ascii="Times New Roman" w:hAnsi="Times New Roman" w:cs="Times New Roman"/>
          <w:sz w:val="24"/>
          <w:szCs w:val="24"/>
        </w:rPr>
        <w:instrText xml:space="preserve"> ADDIN ZOTERO_ITEM CSL_CITATION {"citationID":"07zaB9sM","properties":{"formattedCitation":"(R Core Team 2023)","plainCitation":"(R Core Team 2023)","noteIndex":0},"citationItems":[{"id":325,"uris":["http://zotero.org/users/783258/items/PRTV72CS"],"itemData":{"id":325,"type":"software","event-place":"Vienna, Austria","publisher":"R Foundation for Statistical Computing","publisher-place":"Vienna, Austria","title":"R: A language and environment for statistical computing","URL":"http://www.R-project.org","author":[{"family":"R Core Team","given":""}],"issued":{"date-parts":[["2023"]]}}}],"schema":"https://github.com/citation-style-language/schema/raw/master/csl-citation.json"} </w:instrText>
      </w:r>
      <w:r w:rsidR="00F67A9A">
        <w:rPr>
          <w:rFonts w:ascii="Times New Roman" w:hAnsi="Times New Roman" w:cs="Times New Roman"/>
          <w:sz w:val="24"/>
          <w:szCs w:val="24"/>
        </w:rPr>
        <w:fldChar w:fldCharType="separate"/>
      </w:r>
      <w:r w:rsidR="00340FB3" w:rsidRPr="00340FB3">
        <w:rPr>
          <w:rFonts w:ascii="Times New Roman" w:hAnsi="Times New Roman" w:cs="Times New Roman"/>
          <w:sz w:val="24"/>
        </w:rPr>
        <w:t>(R Core Team 2023)</w:t>
      </w:r>
      <w:r w:rsidR="00F67A9A">
        <w:rPr>
          <w:rFonts w:ascii="Times New Roman" w:hAnsi="Times New Roman" w:cs="Times New Roman"/>
          <w:sz w:val="24"/>
          <w:szCs w:val="24"/>
        </w:rPr>
        <w:fldChar w:fldCharType="end"/>
      </w:r>
      <w:r>
        <w:rPr>
          <w:rFonts w:ascii="Times New Roman" w:hAnsi="Times New Roman" w:cs="Times New Roman"/>
          <w:sz w:val="24"/>
          <w:szCs w:val="24"/>
        </w:rPr>
        <w:t>. We subtracted the mean observed length from the data before fitting to improve numerical stability. We ran four chains for 4</w:t>
      </w:r>
      <w:r w:rsidR="002224D7">
        <w:rPr>
          <w:rFonts w:ascii="Times New Roman" w:hAnsi="Times New Roman" w:cs="Times New Roman"/>
          <w:sz w:val="24"/>
          <w:szCs w:val="24"/>
        </w:rPr>
        <w:t>,</w:t>
      </w:r>
      <w:r>
        <w:rPr>
          <w:rFonts w:ascii="Times New Roman" w:hAnsi="Times New Roman" w:cs="Times New Roman"/>
          <w:sz w:val="24"/>
          <w:szCs w:val="24"/>
        </w:rPr>
        <w:t>000 iterations each, retaining the final 2</w:t>
      </w:r>
      <w:r w:rsidR="002224D7">
        <w:rPr>
          <w:rFonts w:ascii="Times New Roman" w:hAnsi="Times New Roman" w:cs="Times New Roman"/>
          <w:sz w:val="24"/>
          <w:szCs w:val="24"/>
        </w:rPr>
        <w:t>,</w:t>
      </w:r>
      <w:r>
        <w:rPr>
          <w:rFonts w:ascii="Times New Roman" w:hAnsi="Times New Roman" w:cs="Times New Roman"/>
          <w:sz w:val="24"/>
          <w:szCs w:val="24"/>
        </w:rPr>
        <w:t>000</w:t>
      </w:r>
      <w:r w:rsidR="006F02D4">
        <w:rPr>
          <w:rFonts w:ascii="Times New Roman" w:hAnsi="Times New Roman" w:cs="Times New Roman"/>
          <w:sz w:val="24"/>
          <w:szCs w:val="24"/>
        </w:rPr>
        <w:t xml:space="preserve"> draws</w:t>
      </w:r>
      <w:r>
        <w:rPr>
          <w:rFonts w:ascii="Times New Roman" w:hAnsi="Times New Roman" w:cs="Times New Roman"/>
          <w:sz w:val="24"/>
          <w:szCs w:val="24"/>
        </w:rPr>
        <w:t>. Convergence was determined based on</w:t>
      </w:r>
      <w:r w:rsidR="00236779">
        <w:rPr>
          <w:rFonts w:ascii="Times New Roman" w:hAnsi="Times New Roman" w:cs="Times New Roman"/>
          <w:sz w:val="24"/>
          <w:szCs w:val="24"/>
        </w:rPr>
        <w:t xml:space="preserve"> </w:t>
      </w:r>
      <w:r w:rsidR="00236779">
        <w:rPr>
          <w:rFonts w:ascii="Times New Roman" w:hAnsi="Times New Roman" w:cs="Times New Roman"/>
          <w:sz w:val="24"/>
          <w:szCs w:val="24"/>
        </w:rPr>
        <w:lastRenderedPageBreak/>
        <w:t>R-hat</w:t>
      </w:r>
      <w:r w:rsidR="00144BB5">
        <w:rPr>
          <w:rFonts w:ascii="Times New Roman" w:hAnsi="Times New Roman" w:cs="Times New Roman"/>
          <w:sz w:val="24"/>
          <w:szCs w:val="24"/>
        </w:rPr>
        <w:t>, using the accepted threshold of 1.0</w:t>
      </w:r>
      <w:del w:id="62" w:author="Kiva.Oken" w:date="2024-07-09T11:25:00Z">
        <w:r w:rsidR="00144BB5" w:rsidDel="00FD4035">
          <w:rPr>
            <w:rFonts w:ascii="Times New Roman" w:hAnsi="Times New Roman" w:cs="Times New Roman"/>
            <w:sz w:val="24"/>
            <w:szCs w:val="24"/>
          </w:rPr>
          <w:delText>5</w:delText>
        </w:r>
      </w:del>
      <w:ins w:id="63" w:author="Kiva.Oken" w:date="2024-07-09T11:25:00Z">
        <w:r w:rsidR="00FD4035">
          <w:rPr>
            <w:rFonts w:ascii="Times New Roman" w:hAnsi="Times New Roman" w:cs="Times New Roman"/>
            <w:sz w:val="24"/>
            <w:szCs w:val="24"/>
          </w:rPr>
          <w:t>1</w:t>
        </w:r>
      </w:ins>
      <w:r w:rsidR="00B25FBE">
        <w:rPr>
          <w:rFonts w:ascii="Times New Roman" w:hAnsi="Times New Roman" w:cs="Times New Roman"/>
          <w:sz w:val="24"/>
          <w:szCs w:val="24"/>
        </w:rPr>
        <w:t xml:space="preserve">, and </w:t>
      </w:r>
      <w:r w:rsidR="00DF28DF">
        <w:rPr>
          <w:rFonts w:ascii="Times New Roman" w:hAnsi="Times New Roman" w:cs="Times New Roman"/>
          <w:sz w:val="24"/>
          <w:szCs w:val="24"/>
        </w:rPr>
        <w:t xml:space="preserve">by ensuring </w:t>
      </w:r>
      <w:r w:rsidR="00B25FBE">
        <w:rPr>
          <w:rFonts w:ascii="Times New Roman" w:hAnsi="Times New Roman" w:cs="Times New Roman"/>
          <w:sz w:val="24"/>
          <w:szCs w:val="24"/>
        </w:rPr>
        <w:t xml:space="preserve">effective sample sizes of at least </w:t>
      </w:r>
      <w:ins w:id="64" w:author="Kiva.Oken" w:date="2024-07-09T11:25:00Z">
        <w:r w:rsidR="00FD4035">
          <w:rPr>
            <w:rFonts w:ascii="Times New Roman" w:hAnsi="Times New Roman" w:cs="Times New Roman"/>
            <w:sz w:val="24"/>
            <w:szCs w:val="24"/>
          </w:rPr>
          <w:t>4</w:t>
        </w:r>
      </w:ins>
      <w:del w:id="65" w:author="Kiva.Oken" w:date="2024-07-09T11:25:00Z">
        <w:r w:rsidR="00B25FBE" w:rsidDel="00FD4035">
          <w:rPr>
            <w:rFonts w:ascii="Times New Roman" w:hAnsi="Times New Roman" w:cs="Times New Roman"/>
            <w:sz w:val="24"/>
            <w:szCs w:val="24"/>
          </w:rPr>
          <w:delText>1</w:delText>
        </w:r>
      </w:del>
      <w:r w:rsidR="00B25FBE">
        <w:rPr>
          <w:rFonts w:ascii="Times New Roman" w:hAnsi="Times New Roman" w:cs="Times New Roman"/>
          <w:sz w:val="24"/>
          <w:szCs w:val="24"/>
        </w:rPr>
        <w:t>00</w:t>
      </w:r>
      <w:r w:rsidR="00236779">
        <w:rPr>
          <w:rFonts w:ascii="Times New Roman" w:hAnsi="Times New Roman" w:cs="Times New Roman"/>
          <w:sz w:val="24"/>
          <w:szCs w:val="24"/>
        </w:rPr>
        <w:t xml:space="preserve"> </w:t>
      </w:r>
      <w:r w:rsidR="00236779">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{"citationID":"8w5HyKMv","properties":{"formattedCitation":"(Vehtari et al. 2021)","plainCitation":"(Vehtari et al. 2021)","noteIndex":0},"citationItems":[{"id":6615,"uris":["http://zotero.org/users/783258/items/U4TRN94Q"],"itemData":{"id":6615,"type":"article-journal","abstract":"Markov chain Monte Carlo is a key computational tool in Bayesian statistics, but it can be challenging to monitor the convergence of an iterative stochastic algorithm. In this paper we show that the convergence diagnostic $\\widehat{R}$ of Gelman and Rubin (1992) has serious flaws. Traditional $\\widehat{R}$ will fail to correctly diagnose convergence failures when the chain has a heavy tail or when the variance varies across the chains. In this paper we propose an alternative rank-based diagnostic that fixes these problems. We also introduce a collection of quantile-based local efficiency measures, along with a practical approach for computing Monte Carlo error estimates for quantiles. We suggest that common trace plots should be replaced with rank plots from multiple chains. Finally, we give recommendations for how these methods should be used in practice.","container-title":"Bayesian Analysis","DOI":"10.1214/20-BA1221","ISSN":"1936-0975","issue":"2","journalAbbreviation":"Bayesian Anal.","note":"arXiv:1903.08008 [stat]","source":"arXiv.org","title":"Rank-normalization, folding, and localization: An improved R-hat for assessing convergence of MCMC","title-short":"Rank-normalization, folding, and localization","URL":"http://arxiv.org/abs/1903.08008","volume":"16","author":[{"family":"Vehtari","given":"Aki"},{"family":"Gelman","given":"Andrew"},{"family":"Simpson","given":"Daniel"},{"family":"Carpenter","given":"Bob"},{"family":"Bürkner","given":"Paul-Christian"}],"accessed":{"date-parts":[["2023",12,13]]},"issued":{"date-parts":[["2021",6,1]]}}}],"schema":"https://github.com/citation-style-language/schema/raw/master/csl-citation.json"} </w:instrText>
      </w:r>
      <w:r w:rsidR="00236779">
        <w:rPr>
          <w:rFonts w:ascii="Times New Roman" w:hAnsi="Times New Roman" w:cs="Times New Roman"/>
          <w:sz w:val="24"/>
          <w:szCs w:val="24"/>
        </w:rPr>
        <w:fldChar w:fldCharType="separate"/>
      </w:r>
      <w:r w:rsidR="00CE3674" w:rsidRPr="00CE3674">
        <w:rPr>
          <w:rFonts w:ascii="Times New Roman" w:hAnsi="Times New Roman" w:cs="Times New Roman"/>
          <w:sz w:val="24"/>
        </w:rPr>
        <w:t>(Vehtari et al. 2021)</w:t>
      </w:r>
      <w:r w:rsidR="00236779">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B92B743" w14:textId="393D1982" w:rsidR="000534C3" w:rsidRDefault="000534C3"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w:t>
      </w:r>
      <w:r w:rsidR="006D4FE8">
        <w:rPr>
          <w:rFonts w:ascii="Times New Roman" w:hAnsi="Times New Roman" w:cs="Times New Roman"/>
          <w:sz w:val="24"/>
          <w:szCs w:val="24"/>
        </w:rPr>
        <w:t xml:space="preserve"> </w:t>
      </w:r>
      <w:r>
        <w:rPr>
          <w:rFonts w:ascii="Times New Roman" w:hAnsi="Times New Roman" w:cs="Times New Roman"/>
          <w:sz w:val="24"/>
          <w:szCs w:val="24"/>
        </w:rPr>
        <w:t xml:space="preserve">fit to equations </w:t>
      </w:r>
      <w:r w:rsidR="002224D7">
        <w:rPr>
          <w:rFonts w:ascii="Times New Roman" w:hAnsi="Times New Roman" w:cs="Times New Roman"/>
          <w:sz w:val="24"/>
          <w:szCs w:val="24"/>
        </w:rPr>
        <w:t>1</w:t>
      </w:r>
      <w:r w:rsidR="00C77154">
        <w:rPr>
          <w:rFonts w:ascii="Times New Roman" w:hAnsi="Times New Roman" w:cs="Times New Roman"/>
          <w:sz w:val="24"/>
          <w:szCs w:val="24"/>
        </w:rPr>
        <w:t>a-1c</w:t>
      </w:r>
      <w:r>
        <w:rPr>
          <w:rFonts w:ascii="Times New Roman" w:hAnsi="Times New Roman" w:cs="Times New Roman"/>
          <w:sz w:val="24"/>
          <w:szCs w:val="24"/>
        </w:rPr>
        <w:t xml:space="preserve"> indicated high variability in </w:t>
      </w:r>
      <w:r w:rsidR="00C77154">
        <w:rPr>
          <w:rFonts w:ascii="Times New Roman" w:hAnsi="Times New Roman" w:cs="Times New Roman"/>
          <w:sz w:val="24"/>
          <w:szCs w:val="24"/>
        </w:rPr>
        <w:t>size-at-</w:t>
      </w:r>
      <w:r>
        <w:rPr>
          <w:rFonts w:ascii="Times New Roman" w:hAnsi="Times New Roman" w:cs="Times New Roman"/>
          <w:sz w:val="24"/>
          <w:szCs w:val="24"/>
        </w:rPr>
        <w:t>recruitment across space and time (i.e.,</w:t>
      </w:r>
      <w:r w:rsidR="00714C68">
        <w:rPr>
          <w:rFonts w:ascii="Times New Roman" w:hAnsi="Times New Roman" w:cs="Times New Roman"/>
          <w:sz w:val="24"/>
          <w:szCs w:val="24"/>
        </w:rPr>
        <w:t xml:space="preserve"> high estimates</w:t>
      </w:r>
      <w:r>
        <w:rPr>
          <w:rFonts w:ascii="Times New Roman" w:hAnsi="Times New Roman" w:cs="Times New Roman"/>
          <w:sz w:val="24"/>
          <w:szCs w:val="24"/>
        </w:rPr>
        <w:t xml:space="preserve"> of </w:t>
      </w:r>
      <w:r w:rsidRPr="000534C3">
        <w:rPr>
          <w:rFonts w:ascii="Times New Roman" w:hAnsi="Times New Roman" w:cs="Times New Roman"/>
          <w:i/>
          <w:sz w:val="24"/>
          <w:szCs w:val="24"/>
        </w:rPr>
        <w:t>σ</w:t>
      </w:r>
      <w:r w:rsidRPr="000534C3">
        <w:rPr>
          <w:rFonts w:ascii="Times New Roman" w:hAnsi="Times New Roman" w:cs="Times New Roman"/>
          <w:i/>
          <w:sz w:val="24"/>
          <w:szCs w:val="24"/>
          <w:vertAlign w:val="subscript"/>
        </w:rPr>
        <w:t>L1</w:t>
      </w:r>
      <w:r>
        <w:rPr>
          <w:rFonts w:ascii="Times New Roman" w:hAnsi="Times New Roman" w:cs="Times New Roman"/>
          <w:sz w:val="24"/>
          <w:szCs w:val="24"/>
        </w:rPr>
        <w:t xml:space="preserve"> and </w:t>
      </w:r>
      <w:proofErr w:type="spellStart"/>
      <w:r w:rsidRPr="000534C3">
        <w:rPr>
          <w:rFonts w:ascii="Times New Roman" w:hAnsi="Times New Roman" w:cs="Times New Roman"/>
          <w:i/>
          <w:sz w:val="24"/>
          <w:szCs w:val="24"/>
        </w:rPr>
        <w:t>σ</w:t>
      </w:r>
      <w:r w:rsidRPr="000534C3">
        <w:rPr>
          <w:rFonts w:ascii="Times New Roman" w:hAnsi="Times New Roman" w:cs="Times New Roman"/>
          <w:i/>
          <w:sz w:val="24"/>
          <w:szCs w:val="24"/>
          <w:vertAlign w:val="subscript"/>
        </w:rPr>
        <w:t>r</w:t>
      </w:r>
      <w:proofErr w:type="spellEnd"/>
      <w:r w:rsidR="00714C68">
        <w:rPr>
          <w:rFonts w:ascii="Times New Roman" w:hAnsi="Times New Roman" w:cs="Times New Roman"/>
          <w:sz w:val="24"/>
          <w:szCs w:val="24"/>
        </w:rPr>
        <w:t xml:space="preserve"> relative to</w:t>
      </w:r>
      <w:r w:rsidR="00C77154">
        <w:rPr>
          <w:rFonts w:ascii="Times New Roman" w:hAnsi="Times New Roman" w:cs="Times New Roman"/>
          <w:sz w:val="24"/>
          <w:szCs w:val="24"/>
        </w:rPr>
        <w:t xml:space="preserve"> the other</w:t>
      </w:r>
      <w:r w:rsidR="00714C68">
        <w:rPr>
          <w:rFonts w:ascii="Times New Roman" w:hAnsi="Times New Roman" w:cs="Times New Roman"/>
          <w:sz w:val="24"/>
          <w:szCs w:val="24"/>
        </w:rPr>
        <w:t xml:space="preserve"> variance estimates</w:t>
      </w:r>
      <w:r>
        <w:rPr>
          <w:rFonts w:ascii="Times New Roman" w:hAnsi="Times New Roman" w:cs="Times New Roman"/>
          <w:sz w:val="24"/>
          <w:szCs w:val="24"/>
        </w:rPr>
        <w:t>). Thus, environmental c</w:t>
      </w:r>
      <w:r w:rsidR="004C060F">
        <w:rPr>
          <w:rFonts w:ascii="Times New Roman" w:hAnsi="Times New Roman" w:cs="Times New Roman"/>
          <w:sz w:val="24"/>
          <w:szCs w:val="24"/>
        </w:rPr>
        <w:t xml:space="preserve">ovariates </w:t>
      </w:r>
      <w:r>
        <w:rPr>
          <w:rFonts w:ascii="Times New Roman" w:hAnsi="Times New Roman" w:cs="Times New Roman"/>
          <w:sz w:val="24"/>
          <w:szCs w:val="24"/>
        </w:rPr>
        <w:t xml:space="preserve">were included in a way that modified </w:t>
      </w:r>
      <w:r w:rsidR="002224D7">
        <w:rPr>
          <w:rFonts w:ascii="Times New Roman" w:hAnsi="Times New Roman" w:cs="Times New Roman"/>
          <w:sz w:val="24"/>
          <w:szCs w:val="24"/>
        </w:rPr>
        <w:t>size-at-</w:t>
      </w:r>
      <w:r>
        <w:rPr>
          <w:rFonts w:ascii="Times New Roman" w:hAnsi="Times New Roman" w:cs="Times New Roman"/>
          <w:sz w:val="24"/>
          <w:szCs w:val="24"/>
        </w:rPr>
        <w:t>recruitment:</w:t>
      </w:r>
    </w:p>
    <w:p w14:paraId="368D5224" w14:textId="1DBC1AFF" w:rsidR="000534C3" w:rsidRPr="000534C3" w:rsidRDefault="00902AA7" w:rsidP="00354A5E">
      <w:pPr>
        <w:pStyle w:val="NormalWeb"/>
        <w:spacing w:before="120" w:beforeAutospacing="0" w:after="120" w:afterAutospacing="0" w:line="480" w:lineRule="auto"/>
        <w:rPr>
          <w:rStyle w:val="math"/>
          <w:rFonts w:asciiTheme="minorHAnsi" w:eastAsiaTheme="minorHAnsi" w:hAnsiTheme="minorHAnsi" w:cstheme="minorBidi"/>
          <w:sz w:val="22"/>
          <w:szCs w:val="22"/>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μ</m:t>
            </m:r>
          </m:e>
          <m:sub>
            <m:r>
              <w:rPr>
                <w:rStyle w:val="math"/>
                <w:rFonts w:ascii="Cambria Math" w:hAnsi="Cambria Math"/>
              </w:rPr>
              <m:t>L1</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γ</m:t>
            </m:r>
          </m:e>
          <m:sub>
            <m:r>
              <w:rPr>
                <w:rStyle w:val="math"/>
                <w:rFonts w:ascii="Cambria Math" w:hAnsi="Cambria Math"/>
              </w:rPr>
              <m:t>r</m:t>
            </m:r>
          </m:sub>
        </m:sSub>
        <m:r>
          <w:rPr>
            <w:rStyle w:val="math"/>
            <w:rFonts w:ascii="Cambria Math" w:hAnsi="Cambria Math"/>
          </w:rPr>
          <m:t>+</m:t>
        </m:r>
        <m:sSup>
          <m:sSupPr>
            <m:ctrlPr>
              <w:rPr>
                <w:rStyle w:val="math"/>
                <w:rFonts w:ascii="Cambria Math" w:hAnsi="Cambria Math"/>
                <w:b/>
                <w:i/>
              </w:rPr>
            </m:ctrlPr>
          </m:sSupPr>
          <m:e>
            <m:r>
              <m:rPr>
                <m:sty m:val="bi"/>
              </m:rPr>
              <w:rPr>
                <w:rStyle w:val="math"/>
                <w:rFonts w:ascii="Cambria Math" w:hAnsi="Cambria Math"/>
              </w:rPr>
              <m:t>β</m:t>
            </m:r>
          </m:e>
          <m:sup>
            <m:r>
              <w:rPr>
                <w:rStyle w:val="math"/>
                <w:rFonts w:ascii="Cambria Math" w:hAnsi="Cambria Math"/>
              </w:rPr>
              <m:t>T</m:t>
            </m:r>
          </m:sup>
        </m:sSup>
        <m:sSub>
          <m:sSubPr>
            <m:ctrlPr>
              <w:rPr>
                <w:rStyle w:val="math"/>
                <w:rFonts w:ascii="Cambria Math" w:hAnsi="Cambria Math"/>
                <w:i/>
              </w:rPr>
            </m:ctrlPr>
          </m:sSubPr>
          <m:e>
            <m:r>
              <m:rPr>
                <m:sty m:val="bi"/>
              </m:rPr>
              <w:rPr>
                <w:rStyle w:val="math"/>
                <w:rFonts w:ascii="Cambria Math" w:hAnsi="Cambria Math"/>
              </w:rPr>
              <m:t>x</m:t>
            </m:r>
          </m:e>
          <m:sub>
            <m:r>
              <w:rPr>
                <w:rStyle w:val="math"/>
                <w:rFonts w:ascii="Cambria Math" w:hAnsi="Cambria Math"/>
              </w:rPr>
              <m:t>c</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1,c</m:t>
            </m:r>
          </m:sub>
        </m:sSub>
      </m:oMath>
      <w:r w:rsidR="00C77154">
        <w:rPr>
          <w:rStyle w:val="math"/>
        </w:rPr>
        <w:tab/>
      </w:r>
      <w:r w:rsidR="00C77154">
        <w:rPr>
          <w:rStyle w:val="math"/>
        </w:rPr>
        <w:tab/>
      </w:r>
      <w:r w:rsidR="00C77154">
        <w:rPr>
          <w:rStyle w:val="math"/>
        </w:rPr>
        <w:tab/>
        <w:t>(3)</w:t>
      </w:r>
    </w:p>
    <w:p w14:paraId="66950FE2" w14:textId="4F199409" w:rsidR="000534C3" w:rsidRDefault="00957073" w:rsidP="00354A5E">
      <w:pPr>
        <w:pStyle w:val="NormalWeb"/>
        <w:spacing w:before="0" w:beforeAutospacing="0" w:after="0" w:afterAutospacing="0" w:line="480" w:lineRule="auto"/>
      </w:pPr>
      <w:r>
        <w:rPr>
          <w:rStyle w:val="math"/>
        </w:rPr>
        <w:t>w</w:t>
      </w:r>
      <w:r w:rsidR="000534C3">
        <w:rPr>
          <w:rStyle w:val="math"/>
        </w:rPr>
        <w:t xml:space="preserve">here </w:t>
      </w:r>
      <w:r w:rsidR="00A07E85">
        <w:rPr>
          <w:rStyle w:val="math"/>
          <w:b/>
          <w:i/>
        </w:rPr>
        <w:t>x</w:t>
      </w:r>
      <w:r w:rsidR="000534C3">
        <w:rPr>
          <w:rStyle w:val="math"/>
          <w:i/>
          <w:vertAlign w:val="subscript"/>
        </w:rPr>
        <w:t>c</w:t>
      </w:r>
      <w:r w:rsidR="000534C3">
        <w:rPr>
          <w:rStyle w:val="math"/>
        </w:rPr>
        <w:t xml:space="preserve"> is a vector of </w:t>
      </w:r>
      <w:r w:rsidR="00714C68">
        <w:rPr>
          <w:rStyle w:val="math"/>
        </w:rPr>
        <w:t xml:space="preserve">environmental </w:t>
      </w:r>
      <w:r w:rsidR="000534C3">
        <w:rPr>
          <w:rStyle w:val="math"/>
        </w:rPr>
        <w:t>covariates during the period that impact</w:t>
      </w:r>
      <w:r w:rsidR="00714C68">
        <w:rPr>
          <w:rStyle w:val="math"/>
        </w:rPr>
        <w:t>s</w:t>
      </w:r>
      <w:r w:rsidR="000534C3">
        <w:rPr>
          <w:rStyle w:val="math"/>
        </w:rPr>
        <w:t xml:space="preserve"> </w:t>
      </w:r>
      <w:ins w:id="66" w:author="Kiva.Oken" w:date="2024-07-31T17:01:00Z">
        <w:r w:rsidR="00340FB3">
          <w:rPr>
            <w:rStyle w:val="math"/>
          </w:rPr>
          <w:t xml:space="preserve">the </w:t>
        </w:r>
      </w:ins>
      <w:r w:rsidR="000534C3">
        <w:rPr>
          <w:rStyle w:val="math"/>
        </w:rPr>
        <w:t>size</w:t>
      </w:r>
      <w:r>
        <w:rPr>
          <w:rStyle w:val="math"/>
        </w:rPr>
        <w:t>-</w:t>
      </w:r>
      <w:r w:rsidR="000534C3">
        <w:rPr>
          <w:rStyle w:val="math"/>
        </w:rPr>
        <w:t>at</w:t>
      </w:r>
      <w:r>
        <w:rPr>
          <w:rStyle w:val="math"/>
        </w:rPr>
        <w:t>-</w:t>
      </w:r>
      <w:r w:rsidR="000534C3">
        <w:rPr>
          <w:rStyle w:val="math"/>
        </w:rPr>
        <w:t xml:space="preserve">recruitment </w:t>
      </w:r>
      <w:del w:id="67" w:author="Kiva.Oken" w:date="2024-07-31T17:01:00Z">
        <w:r w:rsidR="000534C3" w:rsidDel="00340FB3">
          <w:rPr>
            <w:rStyle w:val="math"/>
          </w:rPr>
          <w:delText xml:space="preserve">of </w:delText>
        </w:r>
      </w:del>
      <w:ins w:id="68" w:author="Kiva.Oken" w:date="2024-07-31T17:01:00Z">
        <w:r w:rsidR="00340FB3">
          <w:rPr>
            <w:rStyle w:val="math"/>
          </w:rPr>
          <w:t>for</w:t>
        </w:r>
        <w:r w:rsidR="00340FB3">
          <w:rPr>
            <w:rStyle w:val="math"/>
          </w:rPr>
          <w:t xml:space="preserve"> </w:t>
        </w:r>
      </w:ins>
      <w:r w:rsidR="000534C3">
        <w:rPr>
          <w:rStyle w:val="math"/>
        </w:rPr>
        <w:t xml:space="preserve">cohort </w:t>
      </w:r>
      <w:r w:rsidR="000534C3">
        <w:rPr>
          <w:rStyle w:val="math"/>
          <w:i/>
        </w:rPr>
        <w:t>c</w:t>
      </w:r>
      <w:r w:rsidR="000534C3">
        <w:rPr>
          <w:rStyle w:val="math"/>
        </w:rPr>
        <w:t xml:space="preserve">, </w:t>
      </w:r>
      <w:r w:rsidR="000534C3" w:rsidRPr="000534C3">
        <w:rPr>
          <w:rStyle w:val="math"/>
          <w:b/>
          <w:i/>
        </w:rPr>
        <w:t>β</w:t>
      </w:r>
      <w:r w:rsidR="000534C3">
        <w:rPr>
          <w:rStyle w:val="math"/>
          <w:b/>
        </w:rPr>
        <w:t xml:space="preserve"> </w:t>
      </w:r>
      <w:r w:rsidR="000534C3">
        <w:rPr>
          <w:rStyle w:val="math"/>
        </w:rPr>
        <w:t>i</w:t>
      </w:r>
      <w:r w:rsidR="00445FE9">
        <w:rPr>
          <w:rStyle w:val="math"/>
        </w:rPr>
        <w:t>s</w:t>
      </w:r>
      <w:r w:rsidR="000534C3">
        <w:rPr>
          <w:rStyle w:val="math"/>
        </w:rPr>
        <w:t xml:space="preserve"> a vector of </w:t>
      </w:r>
      <w:r w:rsidR="00714C68">
        <w:rPr>
          <w:rStyle w:val="math"/>
        </w:rPr>
        <w:t xml:space="preserve">estimated </w:t>
      </w:r>
      <w:r w:rsidR="000534C3">
        <w:rPr>
          <w:rStyle w:val="math"/>
        </w:rPr>
        <w:t>parameters quantifying the impact of the covariates on size</w:t>
      </w:r>
      <w:r>
        <w:rPr>
          <w:rStyle w:val="math"/>
        </w:rPr>
        <w:t>-</w:t>
      </w:r>
      <w:r w:rsidR="000534C3">
        <w:rPr>
          <w:rStyle w:val="math"/>
        </w:rPr>
        <w:t>at</w:t>
      </w:r>
      <w:r>
        <w:rPr>
          <w:rStyle w:val="math"/>
        </w:rPr>
        <w:t>-</w:t>
      </w:r>
      <w:r w:rsidR="000534C3">
        <w:rPr>
          <w:rStyle w:val="math"/>
        </w:rPr>
        <w:t>recruitment</w:t>
      </w:r>
      <w:r w:rsidR="00445FE9">
        <w:rPr>
          <w:rStyle w:val="math"/>
        </w:rPr>
        <w:t xml:space="preserve">, and the </w:t>
      </w:r>
      <w:r w:rsidR="00445FE9">
        <w:rPr>
          <w:rStyle w:val="math"/>
          <w:i/>
        </w:rPr>
        <w:t>T</w:t>
      </w:r>
      <w:r w:rsidR="00445FE9">
        <w:rPr>
          <w:rStyle w:val="math"/>
        </w:rPr>
        <w:t xml:space="preserve"> superscript indicates the </w:t>
      </w:r>
      <w:r w:rsidR="008B1D92">
        <w:rPr>
          <w:rStyle w:val="math"/>
        </w:rPr>
        <w:t xml:space="preserve">vector </w:t>
      </w:r>
      <w:r w:rsidR="00445FE9">
        <w:rPr>
          <w:rStyle w:val="math"/>
        </w:rPr>
        <w:t>transpose</w:t>
      </w:r>
      <w:r w:rsidR="000534C3">
        <w:rPr>
          <w:rStyle w:val="math"/>
        </w:rPr>
        <w:t xml:space="preserve">. For simplicity and due to </w:t>
      </w:r>
      <w:r w:rsidR="006D4FE8">
        <w:rPr>
          <w:rStyle w:val="math"/>
        </w:rPr>
        <w:t xml:space="preserve">the </w:t>
      </w:r>
      <w:r w:rsidR="000534C3">
        <w:rPr>
          <w:rStyle w:val="math"/>
        </w:rPr>
        <w:t xml:space="preserve">computational limitations of the Bayesian model, </w:t>
      </w:r>
      <w:r w:rsidR="00A07E85">
        <w:rPr>
          <w:rStyle w:val="math"/>
          <w:b/>
          <w:i/>
        </w:rPr>
        <w:t>x</w:t>
      </w:r>
      <w:r w:rsidR="000534C3" w:rsidRPr="000534C3">
        <w:rPr>
          <w:i/>
          <w:vertAlign w:val="subscript"/>
        </w:rPr>
        <w:t>c</w:t>
      </w:r>
      <w:r w:rsidR="000534C3">
        <w:t xml:space="preserve"> was either a scalar representing a single covariate, </w:t>
      </w:r>
      <w:r w:rsidR="000534C3" w:rsidRPr="00501F33">
        <w:t xml:space="preserve">or a vector of length two, representing a single covariate and its </w:t>
      </w:r>
      <w:r w:rsidR="005E1F65" w:rsidRPr="00501F33">
        <w:t>quadratic term</w:t>
      </w:r>
      <w:r w:rsidR="000534C3" w:rsidRPr="00501F33">
        <w:t>.</w:t>
      </w:r>
      <w:r w:rsidR="00EE0870">
        <w:t xml:space="preserve"> CUTI and BEUTI were lagged by one year (i.e., upwelling impacts larval age-0 growth</w:t>
      </w:r>
      <w:r>
        <w:t>,</w:t>
      </w:r>
      <w:r w:rsidR="00EE0870">
        <w:t xml:space="preserve"> which is observed when </w:t>
      </w:r>
      <w:r>
        <w:t xml:space="preserve">shrimp </w:t>
      </w:r>
      <w:r w:rsidR="00EE0870">
        <w:t>recruit to the fishery</w:t>
      </w:r>
      <w:r w:rsidR="00125AC4">
        <w:t xml:space="preserve"> the next year</w:t>
      </w:r>
      <w:r w:rsidR="00EE0870">
        <w:t>)</w:t>
      </w:r>
      <w:r w:rsidR="00F7183B">
        <w:t xml:space="preserve">. </w:t>
      </w:r>
      <w:r>
        <w:t xml:space="preserve">The covariates </w:t>
      </w:r>
      <w:r w:rsidR="00F7183B">
        <w:t>were standardized by subtracting the</w:t>
      </w:r>
      <w:r>
        <w:t>ir</w:t>
      </w:r>
      <w:r w:rsidR="00F7183B">
        <w:t xml:space="preserve"> mean</w:t>
      </w:r>
      <w:r>
        <w:t>s</w:t>
      </w:r>
      <w:r w:rsidR="00F7183B">
        <w:t xml:space="preserve"> and dividing by the</w:t>
      </w:r>
      <w:r>
        <w:t>ir</w:t>
      </w:r>
      <w:r w:rsidR="00F7183B">
        <w:t xml:space="preserve"> standard deviation</w:t>
      </w:r>
      <w:r>
        <w:t>s</w:t>
      </w:r>
      <w:r w:rsidR="00F7183B">
        <w:t>.</w:t>
      </w:r>
      <w:r w:rsidR="00240F6F">
        <w:t xml:space="preserve"> We did not include a quadratic term for </w:t>
      </w:r>
      <w:r w:rsidR="007360AF">
        <w:t>the density-dependent term, l</w:t>
      </w:r>
      <w:r w:rsidR="00240F6F">
        <w:t>og-recruitment</w:t>
      </w:r>
      <w:r w:rsidR="007360AF">
        <w:t xml:space="preserve">, </w:t>
      </w:r>
      <w:r w:rsidR="00240F6F">
        <w:t>because there was no clear mechanism for an intermediate optimum.</w:t>
      </w:r>
    </w:p>
    <w:p w14:paraId="7F8F4503" w14:textId="61109395" w:rsidR="000534C3" w:rsidRDefault="006D2BEB" w:rsidP="00354A5E">
      <w:pPr>
        <w:pStyle w:val="NormalWeb"/>
        <w:spacing w:before="0" w:beforeAutospacing="0" w:after="0" w:afterAutospacing="0" w:line="480" w:lineRule="auto"/>
        <w:ind w:firstLine="360"/>
        <w:rPr>
          <w:rStyle w:val="math"/>
        </w:rPr>
      </w:pPr>
      <w:r>
        <w:rPr>
          <w:rStyle w:val="math"/>
        </w:rPr>
        <w:t xml:space="preserve">Model selection was </w:t>
      </w:r>
      <w:r w:rsidR="00366ED0">
        <w:rPr>
          <w:rStyle w:val="math"/>
        </w:rPr>
        <w:t xml:space="preserve">conducted </w:t>
      </w:r>
      <w:r>
        <w:rPr>
          <w:rStyle w:val="math"/>
        </w:rPr>
        <w:t xml:space="preserve">using </w:t>
      </w:r>
      <w:r w:rsidR="000D5D1E">
        <w:rPr>
          <w:rStyle w:val="math"/>
        </w:rPr>
        <w:t>Pareto smoothed importance sampling</w:t>
      </w:r>
      <w:r>
        <w:rPr>
          <w:rStyle w:val="math"/>
        </w:rPr>
        <w:t xml:space="preserve"> leave</w:t>
      </w:r>
      <w:r w:rsidR="000D5D1E">
        <w:rPr>
          <w:rStyle w:val="math"/>
        </w:rPr>
        <w:t xml:space="preserve"> </w:t>
      </w:r>
      <w:r>
        <w:rPr>
          <w:rStyle w:val="math"/>
        </w:rPr>
        <w:t>one</w:t>
      </w:r>
      <w:r w:rsidR="000D5D1E">
        <w:rPr>
          <w:rStyle w:val="math"/>
        </w:rPr>
        <w:t xml:space="preserve"> </w:t>
      </w:r>
      <w:r>
        <w:rPr>
          <w:rStyle w:val="math"/>
        </w:rPr>
        <w:t xml:space="preserve">out </w:t>
      </w:r>
      <w:r w:rsidR="000D5D1E">
        <w:rPr>
          <w:rStyle w:val="math"/>
        </w:rPr>
        <w:t>cross validation (PSIS-LOO CV), which efficiently approximates leave one out cross validation from MCMC samples</w:t>
      </w:r>
      <w:r>
        <w:rPr>
          <w:rStyle w:val="math"/>
        </w:rPr>
        <w:t xml:space="preserve"> </w:t>
      </w:r>
      <w:r w:rsidR="000D5D1E">
        <w:rPr>
          <w:rStyle w:val="math"/>
        </w:rPr>
        <w:fldChar w:fldCharType="begin"/>
      </w:r>
      <w:r w:rsidR="00CE3674">
        <w:rPr>
          <w:rStyle w:val="math"/>
        </w:rPr>
        <w:instrText xml:space="preserve"> ADDIN ZOTERO_ITEM CSL_CITATION {"citationID":"YJKtjyGW","properties":{"unsorted":true,"formattedCitation":"(Vehtari et al. 2017, 2022b)","plainCitation":"(Vehtari et al. 2017, 2022b)","noteIndex":0},"citationItems":[{"id":6578,"uris":["http://zotero.org/users/783258/items/9DFJGKMG"],"itemData":{"id":6578,"type":"article-journal","abstract":"Leave-one-out cross-validation (LOO) and the widely applicable information criterion (WAIC) are methods for estimating pointwise out-of-sample prediction accuracy from a fitted Bayesian model using the log-likelihood evaluated at the posterior simulations of the parameter values. LOO and WAIC have various advantages over simpler estimates of predictive error such as AIC and DIC but are less used in practice because they involve additional computational steps. Here we lay out fast and stable computations for LOO and WAIC that can be performed using existing simulation draws. We introduce an efficient computation of LOO using Pareto-smoothed importance sampling (PSIS), a new procedure for regularizing importance weights. Although WAIC is asymptotically equal to LOO, we demonstrate that PSIS-LOO is more robust in the finite case with weak priors or influential observations. As a byproduct of our calculations, we also obtain approximate standard errors for estimated predictive errors and for comparison of predictive errors between two models. We implement the computations in an R package called loo and demonstrate using models fit with the Bayesian inference package Stan.","container-title":"Statistics and Computing","DOI":"10.1007/s11222-016-9696-4","ISSN":"1573-1375","issue":"5","journalAbbreviation":"Stat Comput","language":"en","page":"1413-1432","source":"Springer Link","title":"Practical Bayesian model evaluation using leave-one-out cross-validation and WAIC","volume":"27","author":[{"family":"Vehtari","given":"Aki"},{"family":"Gelman","given":"Andrew"},{"family":"Gabry","given":"Jonah"}],"issued":{"date-parts":[["2017",9,1]]}}},{"id":6580,"uris":["http://zotero.org/users/783258/items/NUUG4E38"],"itemData":{"id":6580,"type":"article","abstract":"Importance weighting is a general way to adjust Monte Carlo integration to account for draws from the wrong distribution, but the resulting estimate can be highly variable when the importance ratios have a heavy right tail. This routinely occurs when there are aspects of the target distribution that are not well captured by the approximating distribution, in which case more stable estimates can be obtained by modifying extreme importance ratios. We present a new method for stabilizing importance weights using a generalized Pareto distribution fit to the upper tail of the distribution of the simulated importance ratios. The method, which empirically performs better than existing methods for stabilizing importance sampling estimates, includes stabilized effective sample size estimates, Monte Carlo error estimates, and convergence diagnostics. The presented Pareto $\\hat{k}$ finite sample convergence rate diagnostic is useful for any Monte Carlo estimator.","DOI":"10.48550/arXiv.1507.02646","note":"arXiv:1507.02646 [stat]","number":"arXiv:1507.02646","publisher":"arXiv","source":"arXiv.org","title":"Pareto Smoothed Importance Sampling","URL":"http://arxiv.org/abs/1507.02646","author":[{"family":"Vehtari","given":"Aki"},{"family":"Simpson","given":"Daniel"},{"family":"Gelman","given":"Andrew"},{"family":"Yao","given":"Yuling"},{"family":"Gabry","given":"Jonah"}],"accessed":{"date-parts":[["2023",8,10]]},"issued":{"date-parts":[["2022",8,4]]}}}],"schema":"https://github.com/citation-style-language/schema/raw/master/csl-citation.json"} </w:instrText>
      </w:r>
      <w:r w:rsidR="000D5D1E">
        <w:rPr>
          <w:rStyle w:val="math"/>
        </w:rPr>
        <w:fldChar w:fldCharType="separate"/>
      </w:r>
      <w:r w:rsidR="00CE3674" w:rsidRPr="00CE3674">
        <w:t>(Vehtari et al. 2017, 2022b)</w:t>
      </w:r>
      <w:r w:rsidR="000D5D1E">
        <w:rPr>
          <w:rStyle w:val="math"/>
        </w:rPr>
        <w:fldChar w:fldCharType="end"/>
      </w:r>
      <w:r w:rsidR="000D5D1E">
        <w:rPr>
          <w:rStyle w:val="math"/>
        </w:rPr>
        <w:t xml:space="preserve">, </w:t>
      </w:r>
      <w:r w:rsidR="00A54CEF">
        <w:rPr>
          <w:rStyle w:val="math"/>
        </w:rPr>
        <w:t>and</w:t>
      </w:r>
      <w:r w:rsidR="007C67FB">
        <w:rPr>
          <w:rStyle w:val="math"/>
        </w:rPr>
        <w:t xml:space="preserve"> </w:t>
      </w:r>
      <w:r w:rsidR="000D5D1E">
        <w:rPr>
          <w:rStyle w:val="math"/>
        </w:rPr>
        <w:t xml:space="preserve">implemented </w:t>
      </w:r>
      <w:r w:rsidR="003D3CA4">
        <w:rPr>
          <w:rStyle w:val="math"/>
        </w:rPr>
        <w:t xml:space="preserve">in </w:t>
      </w:r>
      <w:r w:rsidR="000D5D1E">
        <w:rPr>
          <w:rStyle w:val="math"/>
        </w:rPr>
        <w:t xml:space="preserve">the </w:t>
      </w:r>
      <w:r w:rsidR="000D5D1E" w:rsidRPr="00850645">
        <w:rPr>
          <w:rStyle w:val="math"/>
          <w:rFonts w:ascii="Courier New" w:hAnsi="Courier New"/>
        </w:rPr>
        <w:t>loo</w:t>
      </w:r>
      <w:r w:rsidR="000D5D1E">
        <w:rPr>
          <w:rStyle w:val="math"/>
        </w:rPr>
        <w:t xml:space="preserve"> package</w:t>
      </w:r>
      <w:r w:rsidR="00082A77">
        <w:rPr>
          <w:rStyle w:val="math"/>
        </w:rPr>
        <w:t xml:space="preserve"> in R</w:t>
      </w:r>
      <w:r w:rsidR="007C67FB">
        <w:rPr>
          <w:rStyle w:val="math"/>
        </w:rPr>
        <w:t xml:space="preserve"> </w:t>
      </w:r>
      <w:r w:rsidR="007C67FB">
        <w:rPr>
          <w:rStyle w:val="math"/>
        </w:rPr>
        <w:fldChar w:fldCharType="begin"/>
      </w:r>
      <w:r w:rsidR="00CE3674">
        <w:rPr>
          <w:rStyle w:val="math"/>
        </w:rPr>
        <w:instrText xml:space="preserve"> ADDIN ZOTERO_ITEM CSL_CITATION {"citationID":"7KWXmy1b","properties":{"formattedCitation":"(Vehtari et al. 2022a)","plainCitation":"(Vehtari et al. 2022a)","noteIndex":0},"citationItems":[{"id":6584,"uris":["http://zotero.org/users/783258/items/DP77P3FN"],"itemData":{"id":6584,"type":"article-journal","collection-title":"R package version 2.5.1","DOI":"https://mc-stan.org/loo/","title":"loo: Efficient leave-one-out cross-validation and WAIC for Bayesian models","author":[{"family":"Vehtari","given":"Aki"},{"family":"Gabry","given":"Jonah"},{"family":"Magnusson","given":"Mans"},{"family":"Yao","given":"Yuling"},{"family":"Bürkner","given":"Paul-Christian"},{"family":"Paananen","given":"Topi"},{"family":"Gelman","given":"Andrew"}],"issued":{"date-parts":[["2022"]]}}}],"schema":"https://github.com/citation-style-language/schema/raw/master/csl-citation.json"} </w:instrText>
      </w:r>
      <w:r w:rsidR="007C67FB">
        <w:rPr>
          <w:rStyle w:val="math"/>
        </w:rPr>
        <w:fldChar w:fldCharType="separate"/>
      </w:r>
      <w:r w:rsidR="00CE3674" w:rsidRPr="00CE3674">
        <w:t>(Vehtari et al. 2022a)</w:t>
      </w:r>
      <w:r w:rsidR="007C67FB">
        <w:rPr>
          <w:rStyle w:val="math"/>
        </w:rPr>
        <w:fldChar w:fldCharType="end"/>
      </w:r>
      <w:r>
        <w:rPr>
          <w:rStyle w:val="math"/>
        </w:rPr>
        <w:t>.</w:t>
      </w:r>
      <w:r w:rsidR="00F81228">
        <w:rPr>
          <w:rStyle w:val="math"/>
        </w:rPr>
        <w:t xml:space="preserve"> While </w:t>
      </w:r>
      <w:r w:rsidR="006D4FE8">
        <w:rPr>
          <w:rStyle w:val="math"/>
        </w:rPr>
        <w:t xml:space="preserve">the PSIS-LOO CV </w:t>
      </w:r>
      <w:r w:rsidR="00F81228">
        <w:rPr>
          <w:rStyle w:val="math"/>
        </w:rPr>
        <w:t xml:space="preserve">does not explicitly account for the autoregressive nature of the data, there are limited methods available for </w:t>
      </w:r>
      <w:r w:rsidR="009D2C98">
        <w:rPr>
          <w:rStyle w:val="math"/>
        </w:rPr>
        <w:t xml:space="preserve">reliable and </w:t>
      </w:r>
      <w:r w:rsidR="00F81228">
        <w:rPr>
          <w:rStyle w:val="math"/>
        </w:rPr>
        <w:t xml:space="preserve">computationally tractable Bayesian model selection. </w:t>
      </w:r>
      <w:r w:rsidR="005F2112">
        <w:rPr>
          <w:rStyle w:val="math"/>
        </w:rPr>
        <w:t xml:space="preserve">We summarized results of PSIS-LOO CV using the expected log-predictive density </w:t>
      </w:r>
      <w:r w:rsidR="005F2112">
        <w:rPr>
          <w:rStyle w:val="math"/>
        </w:rPr>
        <w:fldChar w:fldCharType="begin"/>
      </w:r>
      <w:r w:rsidR="00CE3674">
        <w:rPr>
          <w:rStyle w:val="math"/>
        </w:rPr>
        <w:instrText xml:space="preserve"> ADDIN ZOTERO_ITEM CSL_CITATION {"citationID":"28GgU2Gi","properties":{"formattedCitation":"(Sivula et al. 2023)","plainCitation":"(Sivula et al. 2023)","noteIndex":0},"citationItems":[{"id":6607,"uris":["http://zotero.org/users/783258/items/E2IB6Z4U"],"itemData":{"id":6607,"type":"article","abstract":"Leave-one-out cross-validation (LOO-CV) is a popular method for comparing Bayesian models based on their estimated predictive performance on new, unseen, data. As leave-one-out cross-validation is based on finite observed data, there is uncertainty about the expected predictive performance on new data. By modeling this uncertainty when comparing two models, we can compute the probability that one model has a better predictive performance than the other. Modeling this uncertainty well is not trivial, and for example, it is known that the commonly used standard error estimate is often too small. We study the properties of the Bayesian LOO-CV estimator and the related uncertainty estimates when comparing two models. We provide new results of the properties both theoretically in the linear regression case and empirically for multiple different models and discuss the challenges of modeling the uncertainty. We show that problematic cases include: comparing models with similar predictions, misspecified models, and small data. In these cases, there is a weak connection in the skewness of the individual leave-one-out terms and the distribution of the error of the Bayesian LOO-CV estimator. We show that it is possible that the problematic skewness of the error distribution, which occurs when the models make similar predictions, does not fade away when the data size grows to infinity in certain situations. Based on the results, we also provide practical recommendations for the users of Bayesian LOO-CV for model comparison.","DOI":"10.48550/arXiv.2008.10296","note":"arXiv:2008.10296 [stat]","number":"arXiv:2008.10296","publisher":"arXiv","source":"arXiv.org","title":"Uncertainty in Bayesian leave-one-out cross-validation based model comparison","URL":"http://arxiv.org/abs/2008.10296","author":[{"family":"Sivula","given":"Tuomas"},{"family":"Magnusson","given":"Måns"},{"family":"Matamoros","given":"Asael Alonzo"},{"family":"Vehtari","given":"Aki"}],"accessed":{"date-parts":[["2023",12,8]]},"issued":{"date-parts":[["2023",10,21]]}}}],"schema":"https://github.com/citation-style-language/schema/raw/master/csl-citation.json"} </w:instrText>
      </w:r>
      <w:r w:rsidR="005F2112">
        <w:rPr>
          <w:rStyle w:val="math"/>
        </w:rPr>
        <w:fldChar w:fldCharType="separate"/>
      </w:r>
      <w:r w:rsidR="00CE3674" w:rsidRPr="00CE3674">
        <w:t>(Sivula et al. 2023)</w:t>
      </w:r>
      <w:r w:rsidR="005F2112">
        <w:rPr>
          <w:rStyle w:val="math"/>
        </w:rPr>
        <w:fldChar w:fldCharType="end"/>
      </w:r>
      <w:r w:rsidR="005F2112">
        <w:rPr>
          <w:rStyle w:val="math"/>
        </w:rPr>
        <w:t xml:space="preserve">. </w:t>
      </w:r>
    </w:p>
    <w:p w14:paraId="56782332" w14:textId="31F7C72D" w:rsidR="004C060F" w:rsidRDefault="003D3CA4" w:rsidP="00354A5E">
      <w:pPr>
        <w:spacing w:before="240" w:after="0" w:line="48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2.4 </w:t>
      </w:r>
      <w:r w:rsidR="0026403B">
        <w:rPr>
          <w:rFonts w:ascii="Times New Roman" w:hAnsi="Times New Roman" w:cs="Times New Roman"/>
          <w:i/>
          <w:sz w:val="24"/>
          <w:szCs w:val="24"/>
        </w:rPr>
        <w:t>Bioeconomic model</w:t>
      </w:r>
    </w:p>
    <w:p w14:paraId="59EB209C" w14:textId="5A1E82CC" w:rsidR="0026403B" w:rsidRDefault="005E2AE4"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estimated growth model was </w:t>
      </w:r>
      <w:del w:id="69" w:author="Kiva.Oken" w:date="2024-07-31T17:01:00Z">
        <w:r w:rsidDel="00340FB3">
          <w:rPr>
            <w:rFonts w:ascii="Times New Roman" w:hAnsi="Times New Roman" w:cs="Times New Roman"/>
            <w:sz w:val="24"/>
            <w:szCs w:val="24"/>
          </w:rPr>
          <w:delText>t</w:delText>
        </w:r>
        <w:r w:rsidR="00C61B17" w:rsidDel="00340FB3">
          <w:rPr>
            <w:rFonts w:ascii="Times New Roman" w:hAnsi="Times New Roman" w:cs="Times New Roman"/>
            <w:sz w:val="24"/>
            <w:szCs w:val="24"/>
          </w:rPr>
          <w:delText>hen</w:delText>
        </w:r>
        <w:r w:rsidDel="00340FB3">
          <w:rPr>
            <w:rFonts w:ascii="Times New Roman" w:hAnsi="Times New Roman" w:cs="Times New Roman"/>
            <w:sz w:val="24"/>
            <w:szCs w:val="24"/>
          </w:rPr>
          <w:delText xml:space="preserve"> </w:delText>
        </w:r>
      </w:del>
      <w:r>
        <w:rPr>
          <w:rFonts w:ascii="Times New Roman" w:hAnsi="Times New Roman" w:cs="Times New Roman"/>
          <w:sz w:val="24"/>
          <w:szCs w:val="24"/>
        </w:rPr>
        <w:t xml:space="preserve">used </w:t>
      </w:r>
      <w:r w:rsidR="0086636F">
        <w:rPr>
          <w:rFonts w:ascii="Times New Roman" w:hAnsi="Times New Roman" w:cs="Times New Roman"/>
          <w:sz w:val="24"/>
          <w:szCs w:val="24"/>
        </w:rPr>
        <w:t xml:space="preserve">as an input </w:t>
      </w:r>
      <w:r>
        <w:rPr>
          <w:rFonts w:ascii="Times New Roman" w:hAnsi="Times New Roman" w:cs="Times New Roman"/>
          <w:sz w:val="24"/>
          <w:szCs w:val="24"/>
        </w:rPr>
        <w:t>in</w:t>
      </w:r>
      <w:r w:rsidR="0086636F">
        <w:rPr>
          <w:rFonts w:ascii="Times New Roman" w:hAnsi="Times New Roman" w:cs="Times New Roman"/>
          <w:sz w:val="24"/>
          <w:szCs w:val="24"/>
        </w:rPr>
        <w:t>to</w:t>
      </w:r>
      <w:r>
        <w:rPr>
          <w:rFonts w:ascii="Times New Roman" w:hAnsi="Times New Roman" w:cs="Times New Roman"/>
          <w:sz w:val="24"/>
          <w:szCs w:val="24"/>
        </w:rPr>
        <w:t xml:space="preserve"> a </w:t>
      </w:r>
      <w:r w:rsidR="006D56E3">
        <w:rPr>
          <w:rFonts w:ascii="Times New Roman" w:hAnsi="Times New Roman" w:cs="Times New Roman"/>
          <w:sz w:val="24"/>
          <w:szCs w:val="24"/>
        </w:rPr>
        <w:t>revenue</w:t>
      </w:r>
      <w:r w:rsidR="00872A23">
        <w:rPr>
          <w:rFonts w:ascii="Times New Roman" w:hAnsi="Times New Roman" w:cs="Times New Roman"/>
          <w:sz w:val="24"/>
          <w:szCs w:val="24"/>
        </w:rPr>
        <w:t>-</w:t>
      </w:r>
      <w:r w:rsidR="006D56E3">
        <w:rPr>
          <w:rFonts w:ascii="Times New Roman" w:hAnsi="Times New Roman" w:cs="Times New Roman"/>
          <w:sz w:val="24"/>
          <w:szCs w:val="24"/>
        </w:rPr>
        <w:t>per</w:t>
      </w:r>
      <w:r w:rsidR="00872A23">
        <w:rPr>
          <w:rFonts w:ascii="Times New Roman" w:hAnsi="Times New Roman" w:cs="Times New Roman"/>
          <w:sz w:val="24"/>
          <w:szCs w:val="24"/>
        </w:rPr>
        <w:t>-</w:t>
      </w:r>
      <w:r w:rsidR="006D56E3">
        <w:rPr>
          <w:rFonts w:ascii="Times New Roman" w:hAnsi="Times New Roman" w:cs="Times New Roman"/>
          <w:sz w:val="24"/>
          <w:szCs w:val="24"/>
        </w:rPr>
        <w:t>recruit</w:t>
      </w:r>
      <w:r>
        <w:rPr>
          <w:rFonts w:ascii="Times New Roman" w:hAnsi="Times New Roman" w:cs="Times New Roman"/>
          <w:sz w:val="24"/>
          <w:szCs w:val="24"/>
        </w:rPr>
        <w:t xml:space="preserve"> model to assess the impact of growth and different </w:t>
      </w:r>
      <w:r w:rsidR="00602168">
        <w:rPr>
          <w:rFonts w:ascii="Times New Roman" w:hAnsi="Times New Roman" w:cs="Times New Roman"/>
          <w:sz w:val="24"/>
          <w:szCs w:val="24"/>
        </w:rPr>
        <w:t xml:space="preserve">season opening dates </w:t>
      </w:r>
      <w:r>
        <w:rPr>
          <w:rFonts w:ascii="Times New Roman" w:hAnsi="Times New Roman" w:cs="Times New Roman"/>
          <w:sz w:val="24"/>
          <w:szCs w:val="24"/>
        </w:rPr>
        <w:t>on expected</w:t>
      </w:r>
      <w:r w:rsidR="0024045F">
        <w:rPr>
          <w:rFonts w:ascii="Times New Roman" w:hAnsi="Times New Roman" w:cs="Times New Roman"/>
          <w:sz w:val="24"/>
          <w:szCs w:val="24"/>
        </w:rPr>
        <w:t xml:space="preserve"> </w:t>
      </w:r>
      <w:r>
        <w:rPr>
          <w:rFonts w:ascii="Times New Roman" w:hAnsi="Times New Roman" w:cs="Times New Roman"/>
          <w:sz w:val="24"/>
          <w:szCs w:val="24"/>
        </w:rPr>
        <w:t>revenue</w:t>
      </w:r>
      <w:r w:rsidR="00F527E6">
        <w:rPr>
          <w:rFonts w:ascii="Times New Roman" w:hAnsi="Times New Roman" w:cs="Times New Roman"/>
          <w:sz w:val="24"/>
          <w:szCs w:val="24"/>
        </w:rPr>
        <w:t xml:space="preserve"> (Tables 1, </w:t>
      </w:r>
      <w:r w:rsidR="00DA4A2A">
        <w:rPr>
          <w:rFonts w:ascii="Times New Roman" w:hAnsi="Times New Roman" w:cs="Times New Roman"/>
          <w:sz w:val="24"/>
          <w:szCs w:val="24"/>
        </w:rPr>
        <w:t>S1</w:t>
      </w:r>
      <w:r w:rsidR="00F527E6">
        <w:rPr>
          <w:rFonts w:ascii="Times New Roman" w:hAnsi="Times New Roman" w:cs="Times New Roman"/>
          <w:sz w:val="24"/>
          <w:szCs w:val="24"/>
        </w:rPr>
        <w:t>)</w:t>
      </w:r>
      <w:r>
        <w:rPr>
          <w:rFonts w:ascii="Times New Roman" w:hAnsi="Times New Roman" w:cs="Times New Roman"/>
          <w:sz w:val="24"/>
          <w:szCs w:val="24"/>
        </w:rPr>
        <w:t>.</w:t>
      </w:r>
      <w:r w:rsidR="00602168">
        <w:rPr>
          <w:rFonts w:ascii="Times New Roman" w:hAnsi="Times New Roman" w:cs="Times New Roman"/>
          <w:sz w:val="24"/>
          <w:szCs w:val="24"/>
        </w:rPr>
        <w:t xml:space="preserve"> Specifically, we </w:t>
      </w:r>
      <w:r w:rsidR="00872A23">
        <w:rPr>
          <w:rFonts w:ascii="Times New Roman" w:hAnsi="Times New Roman" w:cs="Times New Roman"/>
          <w:sz w:val="24"/>
          <w:szCs w:val="24"/>
        </w:rPr>
        <w:t xml:space="preserve">analyzed </w:t>
      </w:r>
      <w:r w:rsidR="00602168">
        <w:rPr>
          <w:rFonts w:ascii="Times New Roman" w:hAnsi="Times New Roman" w:cs="Times New Roman"/>
          <w:sz w:val="24"/>
          <w:szCs w:val="24"/>
        </w:rPr>
        <w:t>the revenue</w:t>
      </w:r>
      <w:r w:rsidR="00872A23">
        <w:rPr>
          <w:rFonts w:ascii="Times New Roman" w:hAnsi="Times New Roman" w:cs="Times New Roman"/>
          <w:sz w:val="24"/>
          <w:szCs w:val="24"/>
        </w:rPr>
        <w:t>-</w:t>
      </w:r>
      <w:r w:rsidR="00602168">
        <w:rPr>
          <w:rFonts w:ascii="Times New Roman" w:hAnsi="Times New Roman" w:cs="Times New Roman"/>
          <w:sz w:val="24"/>
          <w:szCs w:val="24"/>
        </w:rPr>
        <w:t>per</w:t>
      </w:r>
      <w:r w:rsidR="00872A23">
        <w:rPr>
          <w:rFonts w:ascii="Times New Roman" w:hAnsi="Times New Roman" w:cs="Times New Roman"/>
          <w:sz w:val="24"/>
          <w:szCs w:val="24"/>
        </w:rPr>
        <w:t>-</w:t>
      </w:r>
      <w:r w:rsidR="00602168">
        <w:rPr>
          <w:rFonts w:ascii="Times New Roman" w:hAnsi="Times New Roman" w:cs="Times New Roman"/>
          <w:sz w:val="24"/>
          <w:szCs w:val="24"/>
        </w:rPr>
        <w:t xml:space="preserve">recruit curves </w:t>
      </w:r>
      <w:r w:rsidR="00872A23">
        <w:rPr>
          <w:rFonts w:ascii="Times New Roman" w:hAnsi="Times New Roman" w:cs="Times New Roman"/>
          <w:sz w:val="24"/>
          <w:szCs w:val="24"/>
        </w:rPr>
        <w:t xml:space="preserve">for </w:t>
      </w:r>
      <w:r w:rsidR="00602168">
        <w:rPr>
          <w:rFonts w:ascii="Times New Roman" w:hAnsi="Times New Roman" w:cs="Times New Roman"/>
          <w:sz w:val="24"/>
          <w:szCs w:val="24"/>
        </w:rPr>
        <w:t>opening dates between April 1 and June 1 in bimonthly increments (i.e., April 1, April 15, May 1, etc.)</w:t>
      </w:r>
      <w:r w:rsidR="006D56E3">
        <w:rPr>
          <w:rFonts w:ascii="Times New Roman" w:hAnsi="Times New Roman" w:cs="Times New Roman"/>
          <w:sz w:val="24"/>
          <w:szCs w:val="24"/>
        </w:rPr>
        <w:t>.</w:t>
      </w:r>
    </w:p>
    <w:p w14:paraId="2C4EECA5" w14:textId="35245C94" w:rsidR="006D56E3" w:rsidRPr="006D56E3" w:rsidRDefault="001C6C67" w:rsidP="00FD03E6">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 revenue</w:t>
      </w:r>
      <w:r w:rsidR="006D4FE8">
        <w:rPr>
          <w:rFonts w:ascii="Times New Roman" w:hAnsi="Times New Roman" w:cs="Times New Roman"/>
          <w:sz w:val="24"/>
          <w:szCs w:val="24"/>
        </w:rPr>
        <w:t>-</w:t>
      </w:r>
      <w:r>
        <w:rPr>
          <w:rFonts w:ascii="Times New Roman" w:hAnsi="Times New Roman" w:cs="Times New Roman"/>
          <w:sz w:val="24"/>
          <w:szCs w:val="24"/>
        </w:rPr>
        <w:t>per</w:t>
      </w:r>
      <w:r w:rsidR="006D4FE8">
        <w:rPr>
          <w:rFonts w:ascii="Times New Roman" w:hAnsi="Times New Roman" w:cs="Times New Roman"/>
          <w:sz w:val="24"/>
          <w:szCs w:val="24"/>
        </w:rPr>
        <w:t>-</w:t>
      </w:r>
      <w:r>
        <w:rPr>
          <w:rFonts w:ascii="Times New Roman" w:hAnsi="Times New Roman" w:cs="Times New Roman"/>
          <w:sz w:val="24"/>
          <w:szCs w:val="24"/>
        </w:rPr>
        <w:t xml:space="preserve">recruit model begins with a population with </w:t>
      </w:r>
      <w:r w:rsidR="00872A23">
        <w:rPr>
          <w:rFonts w:ascii="Times New Roman" w:hAnsi="Times New Roman" w:cs="Times New Roman"/>
          <w:sz w:val="24"/>
          <w:szCs w:val="24"/>
        </w:rPr>
        <w:t xml:space="preserve">a single </w:t>
      </w:r>
      <w:r>
        <w:rPr>
          <w:rFonts w:ascii="Times New Roman" w:hAnsi="Times New Roman" w:cs="Times New Roman"/>
          <w:sz w:val="24"/>
          <w:szCs w:val="24"/>
        </w:rPr>
        <w:t xml:space="preserve">recruit, projects that </w:t>
      </w:r>
      <w:bookmarkStart w:id="70" w:name="_Hlk161821023"/>
      <w:r>
        <w:rPr>
          <w:rFonts w:ascii="Times New Roman" w:hAnsi="Times New Roman" w:cs="Times New Roman"/>
          <w:sz w:val="24"/>
          <w:szCs w:val="24"/>
        </w:rPr>
        <w:t>recruit</w:t>
      </w:r>
      <w:r w:rsidR="002A529A">
        <w:rPr>
          <w:rFonts w:ascii="Times New Roman" w:hAnsi="Times New Roman" w:cs="Times New Roman"/>
          <w:sz w:val="24"/>
          <w:szCs w:val="24"/>
        </w:rPr>
        <w:t xml:space="preserve"> </w:t>
      </w:r>
      <w:r w:rsidR="00082A77">
        <w:rPr>
          <w:rFonts w:ascii="Times New Roman" w:hAnsi="Times New Roman" w:cs="Times New Roman"/>
          <w:sz w:val="24"/>
          <w:szCs w:val="24"/>
        </w:rPr>
        <w:t>using</w:t>
      </w:r>
      <w:bookmarkEnd w:id="70"/>
      <w:r w:rsidR="002A529A">
        <w:rPr>
          <w:rFonts w:ascii="Times New Roman" w:hAnsi="Times New Roman" w:cs="Times New Roman"/>
          <w:sz w:val="24"/>
          <w:szCs w:val="24"/>
        </w:rPr>
        <w:t xml:space="preserve"> </w:t>
      </w:r>
      <w:r>
        <w:rPr>
          <w:rFonts w:ascii="Times New Roman" w:hAnsi="Times New Roman" w:cs="Times New Roman"/>
          <w:sz w:val="24"/>
          <w:szCs w:val="24"/>
        </w:rPr>
        <w:t>a population model, and then sums</w:t>
      </w:r>
      <w:r w:rsidR="00646D96">
        <w:rPr>
          <w:rFonts w:ascii="Times New Roman" w:hAnsi="Times New Roman" w:cs="Times New Roman"/>
          <w:sz w:val="24"/>
          <w:szCs w:val="24"/>
        </w:rPr>
        <w:t xml:space="preserve"> expected</w:t>
      </w:r>
      <w:r>
        <w:rPr>
          <w:rFonts w:ascii="Times New Roman" w:hAnsi="Times New Roman" w:cs="Times New Roman"/>
          <w:sz w:val="24"/>
          <w:szCs w:val="24"/>
        </w:rPr>
        <w:t xml:space="preserve"> revenue over </w:t>
      </w:r>
      <w:r w:rsidR="00872A23">
        <w:rPr>
          <w:rFonts w:ascii="Times New Roman" w:hAnsi="Times New Roman" w:cs="Times New Roman"/>
          <w:sz w:val="24"/>
          <w:szCs w:val="24"/>
        </w:rPr>
        <w:t xml:space="preserve">its </w:t>
      </w:r>
      <w:r>
        <w:rPr>
          <w:rFonts w:ascii="Times New Roman" w:hAnsi="Times New Roman" w:cs="Times New Roman"/>
          <w:sz w:val="24"/>
          <w:szCs w:val="24"/>
        </w:rPr>
        <w:t>lifetime. Thus, the number of shrimp</w:t>
      </w:r>
      <w:r w:rsidR="00872A23">
        <w:rPr>
          <w:rFonts w:ascii="Times New Roman" w:hAnsi="Times New Roman" w:cs="Times New Roman"/>
          <w:sz w:val="24"/>
          <w:szCs w:val="24"/>
        </w:rPr>
        <w:t>-</w:t>
      </w:r>
      <w:r>
        <w:rPr>
          <w:rFonts w:ascii="Times New Roman" w:hAnsi="Times New Roman" w:cs="Times New Roman"/>
          <w:sz w:val="24"/>
          <w:szCs w:val="24"/>
        </w:rPr>
        <w:t>per</w:t>
      </w:r>
      <w:r w:rsidR="00872A23">
        <w:rPr>
          <w:rFonts w:ascii="Times New Roman" w:hAnsi="Times New Roman" w:cs="Times New Roman"/>
          <w:sz w:val="24"/>
          <w:szCs w:val="24"/>
        </w:rPr>
        <w:t>-</w:t>
      </w:r>
      <w:r>
        <w:rPr>
          <w:rFonts w:ascii="Times New Roman" w:hAnsi="Times New Roman" w:cs="Times New Roman"/>
          <w:sz w:val="24"/>
          <w:szCs w:val="24"/>
        </w:rPr>
        <w:t xml:space="preserve">recruit at age </w:t>
      </w:r>
      <w:r>
        <w:rPr>
          <w:rFonts w:ascii="Times New Roman" w:hAnsi="Times New Roman" w:cs="Times New Roman"/>
          <w:i/>
          <w:sz w:val="24"/>
          <w:szCs w:val="24"/>
        </w:rPr>
        <w:t>a</w:t>
      </w:r>
      <w:r>
        <w:rPr>
          <w:rFonts w:ascii="Times New Roman" w:hAnsi="Times New Roman" w:cs="Times New Roman"/>
          <w:sz w:val="24"/>
          <w:szCs w:val="24"/>
        </w:rPr>
        <w:t xml:space="preserve"> = 0 months, </w:t>
      </w:r>
      <w:r w:rsidRPr="006D56E3">
        <w:rPr>
          <w:rFonts w:ascii="Times New Roman" w:hAnsi="Times New Roman" w:cs="Times New Roman"/>
          <w:i/>
          <w:sz w:val="24"/>
          <w:szCs w:val="24"/>
        </w:rPr>
        <w:t>N</w:t>
      </w:r>
      <w:r>
        <w:rPr>
          <w:rFonts w:ascii="Times New Roman" w:hAnsi="Times New Roman" w:cs="Times New Roman"/>
          <w:i/>
          <w:sz w:val="24"/>
          <w:szCs w:val="24"/>
          <w:vertAlign w:val="subscript"/>
        </w:rPr>
        <w:t>0</w:t>
      </w:r>
      <w:r>
        <w:rPr>
          <w:rFonts w:ascii="Times New Roman" w:hAnsi="Times New Roman" w:cs="Times New Roman"/>
          <w:i/>
          <w:sz w:val="24"/>
          <w:szCs w:val="24"/>
        </w:rPr>
        <w:t>,</w:t>
      </w:r>
      <w:r>
        <w:rPr>
          <w:rFonts w:ascii="Times New Roman" w:hAnsi="Times New Roman" w:cs="Times New Roman"/>
          <w:sz w:val="24"/>
          <w:szCs w:val="24"/>
        </w:rPr>
        <w:t xml:space="preserve"> is </w:t>
      </w:r>
      <w:r w:rsidR="00DC69CD">
        <w:rPr>
          <w:rFonts w:ascii="Times New Roman" w:hAnsi="Times New Roman" w:cs="Times New Roman"/>
          <w:sz w:val="24"/>
          <w:szCs w:val="24"/>
        </w:rPr>
        <w:t xml:space="preserve">assumed </w:t>
      </w:r>
      <w:ins w:id="71" w:author="Kiva.Oken" w:date="2024-07-31T17:01:00Z">
        <w:r w:rsidR="00340FB3">
          <w:rPr>
            <w:rFonts w:ascii="Times New Roman" w:hAnsi="Times New Roman" w:cs="Times New Roman"/>
            <w:sz w:val="24"/>
            <w:szCs w:val="24"/>
          </w:rPr>
          <w:t xml:space="preserve">to be </w:t>
        </w:r>
      </w:ins>
      <w:r>
        <w:rPr>
          <w:rFonts w:ascii="Times New Roman" w:hAnsi="Times New Roman" w:cs="Times New Roman"/>
          <w:sz w:val="24"/>
          <w:szCs w:val="24"/>
        </w:rPr>
        <w:t xml:space="preserve">1. </w:t>
      </w:r>
      <w:ins w:id="72" w:author="Kiva.Oken" w:date="2024-07-31T16:37:00Z">
        <w:r w:rsidR="00FD03E6">
          <w:rPr>
            <w:rFonts w:ascii="Times New Roman" w:hAnsi="Times New Roman" w:cs="Times New Roman"/>
            <w:sz w:val="24"/>
            <w:szCs w:val="24"/>
          </w:rPr>
          <w:t xml:space="preserve">The approach </w:t>
        </w:r>
        <w:r w:rsidR="00FD03E6" w:rsidRPr="00FD03E6">
          <w:rPr>
            <w:rFonts w:ascii="Times New Roman" w:hAnsi="Times New Roman" w:cs="Times New Roman"/>
            <w:sz w:val="24"/>
            <w:szCs w:val="24"/>
          </w:rPr>
          <w:t>allow</w:t>
        </w:r>
        <w:r w:rsidR="00FD03E6">
          <w:rPr>
            <w:rFonts w:ascii="Times New Roman" w:hAnsi="Times New Roman" w:cs="Times New Roman"/>
            <w:sz w:val="24"/>
            <w:szCs w:val="24"/>
          </w:rPr>
          <w:t>s</w:t>
        </w:r>
        <w:r w:rsidR="00FD03E6" w:rsidRPr="00FD03E6">
          <w:rPr>
            <w:rFonts w:ascii="Times New Roman" w:hAnsi="Times New Roman" w:cs="Times New Roman"/>
            <w:sz w:val="24"/>
            <w:szCs w:val="24"/>
          </w:rPr>
          <w:t xml:space="preserve"> us to compare the gain </w:t>
        </w:r>
      </w:ins>
      <w:ins w:id="73" w:author="Kiva.Oken" w:date="2024-08-01T10:21:00Z">
        <w:r w:rsidR="00C003F9">
          <w:rPr>
            <w:rFonts w:ascii="Times New Roman" w:hAnsi="Times New Roman" w:cs="Times New Roman"/>
            <w:sz w:val="24"/>
            <w:szCs w:val="24"/>
          </w:rPr>
          <w:t xml:space="preserve">achieved </w:t>
        </w:r>
      </w:ins>
      <w:ins w:id="74" w:author="Kiva.Oken" w:date="2024-07-31T16:37:00Z">
        <w:r w:rsidR="00FD03E6" w:rsidRPr="00FD03E6">
          <w:rPr>
            <w:rFonts w:ascii="Times New Roman" w:hAnsi="Times New Roman" w:cs="Times New Roman"/>
            <w:sz w:val="24"/>
            <w:szCs w:val="24"/>
          </w:rPr>
          <w:t>from the higher price</w:t>
        </w:r>
      </w:ins>
      <w:ins w:id="75" w:author="Kiva.Oken" w:date="2024-08-01T10:22:00Z">
        <w:r w:rsidR="00470E04">
          <w:rPr>
            <w:rFonts w:ascii="Times New Roman" w:hAnsi="Times New Roman" w:cs="Times New Roman"/>
            <w:sz w:val="24"/>
            <w:szCs w:val="24"/>
          </w:rPr>
          <w:t xml:space="preserve"> of</w:t>
        </w:r>
      </w:ins>
      <w:ins w:id="76" w:author="Kiva.Oken" w:date="2024-07-31T16:37:00Z">
        <w:r w:rsidR="00FD03E6" w:rsidRPr="00FD03E6">
          <w:rPr>
            <w:rFonts w:ascii="Times New Roman" w:hAnsi="Times New Roman" w:cs="Times New Roman"/>
            <w:sz w:val="24"/>
            <w:szCs w:val="24"/>
          </w:rPr>
          <w:t xml:space="preserve"> bigger shrimp </w:t>
        </w:r>
      </w:ins>
      <w:ins w:id="77" w:author="Kiva.Oken" w:date="2024-08-01T10:22:00Z">
        <w:r w:rsidR="00470E04">
          <w:rPr>
            <w:rFonts w:ascii="Times New Roman" w:hAnsi="Times New Roman" w:cs="Times New Roman"/>
            <w:sz w:val="24"/>
            <w:szCs w:val="24"/>
          </w:rPr>
          <w:t xml:space="preserve">caught after </w:t>
        </w:r>
      </w:ins>
      <w:ins w:id="78" w:author="Kiva.Oken" w:date="2024-07-31T16:37:00Z">
        <w:r w:rsidR="00FD03E6" w:rsidRPr="00FD03E6">
          <w:rPr>
            <w:rFonts w:ascii="Times New Roman" w:hAnsi="Times New Roman" w:cs="Times New Roman"/>
            <w:sz w:val="24"/>
            <w:szCs w:val="24"/>
          </w:rPr>
          <w:t>delaying harvest against the loss associated with the natural mortality that occurs in the period that harvest is delayed. There may be other economic implications of delaying the season, but quantifying them is beyond the scope of this analysis, and there is insufficient data on fishing costs and how they are impacted by shrimp biomass or size to undertake such an analysis.</w:t>
        </w:r>
        <w:r w:rsidR="00FD03E6">
          <w:rPr>
            <w:rFonts w:ascii="Times New Roman" w:hAnsi="Times New Roman" w:cs="Times New Roman"/>
            <w:sz w:val="24"/>
            <w:szCs w:val="24"/>
          </w:rPr>
          <w:t xml:space="preserve"> </w:t>
        </w:r>
      </w:ins>
      <w:r w:rsidR="00602168">
        <w:rPr>
          <w:rFonts w:ascii="Times New Roman" w:hAnsi="Times New Roman" w:cs="Times New Roman"/>
          <w:sz w:val="24"/>
          <w:szCs w:val="24"/>
        </w:rPr>
        <w:t>The model was implemented in bimonthly increments</w:t>
      </w:r>
      <w:r>
        <w:rPr>
          <w:rFonts w:ascii="Times New Roman" w:hAnsi="Times New Roman" w:cs="Times New Roman"/>
          <w:sz w:val="24"/>
          <w:szCs w:val="24"/>
        </w:rPr>
        <w:t xml:space="preserve"> because of the set of opening dates tested, but </w:t>
      </w:r>
      <w:proofErr w:type="gramStart"/>
      <w:r>
        <w:rPr>
          <w:rFonts w:ascii="Times New Roman" w:hAnsi="Times New Roman" w:cs="Times New Roman"/>
          <w:sz w:val="24"/>
          <w:szCs w:val="24"/>
        </w:rPr>
        <w:t>all time</w:t>
      </w:r>
      <w:proofErr w:type="gramEnd"/>
      <w:r>
        <w:rPr>
          <w:rFonts w:ascii="Times New Roman" w:hAnsi="Times New Roman" w:cs="Times New Roman"/>
          <w:sz w:val="24"/>
          <w:szCs w:val="24"/>
        </w:rPr>
        <w:t xml:space="preserve"> units are in months. Thus,</w:t>
      </w:r>
      <w:r w:rsidR="00843D21">
        <w:rPr>
          <w:rFonts w:ascii="Times New Roman" w:hAnsi="Times New Roman" w:cs="Times New Roman"/>
          <w:sz w:val="24"/>
          <w:szCs w:val="24"/>
        </w:rPr>
        <w:t xml:space="preserve"> the number of shrimp</w:t>
      </w:r>
      <w:r w:rsidR="00872A23">
        <w:rPr>
          <w:rFonts w:ascii="Times New Roman" w:hAnsi="Times New Roman" w:cs="Times New Roman"/>
          <w:sz w:val="24"/>
          <w:szCs w:val="24"/>
        </w:rPr>
        <w:t>-</w:t>
      </w:r>
      <w:r w:rsidR="00843D21">
        <w:rPr>
          <w:rFonts w:ascii="Times New Roman" w:hAnsi="Times New Roman" w:cs="Times New Roman"/>
          <w:sz w:val="24"/>
          <w:szCs w:val="24"/>
        </w:rPr>
        <w:t>per</w:t>
      </w:r>
      <w:r w:rsidR="00872A23">
        <w:rPr>
          <w:rFonts w:ascii="Times New Roman" w:hAnsi="Times New Roman" w:cs="Times New Roman"/>
          <w:sz w:val="24"/>
          <w:szCs w:val="24"/>
        </w:rPr>
        <w:t>-</w:t>
      </w:r>
      <w:r w:rsidR="00843D21">
        <w:rPr>
          <w:rFonts w:ascii="Times New Roman" w:hAnsi="Times New Roman" w:cs="Times New Roman"/>
          <w:sz w:val="24"/>
          <w:szCs w:val="24"/>
        </w:rPr>
        <w:t xml:space="preserve">recruit at age </w:t>
      </w:r>
      <w:r w:rsidR="00843D21">
        <w:rPr>
          <w:rFonts w:ascii="Times New Roman" w:hAnsi="Times New Roman" w:cs="Times New Roman"/>
          <w:i/>
          <w:sz w:val="24"/>
          <w:szCs w:val="24"/>
        </w:rPr>
        <w:t>a</w:t>
      </w:r>
      <w:r w:rsidR="00843D21">
        <w:rPr>
          <w:rFonts w:ascii="Times New Roman" w:hAnsi="Times New Roman" w:cs="Times New Roman"/>
          <w:sz w:val="24"/>
          <w:szCs w:val="24"/>
        </w:rPr>
        <w:t xml:space="preserve"> + 0.5 months is</w:t>
      </w:r>
      <w:r w:rsidR="00D05D5C">
        <w:rPr>
          <w:rFonts w:ascii="Times New Roman" w:hAnsi="Times New Roman" w:cs="Times New Roman"/>
          <w:sz w:val="24"/>
          <w:szCs w:val="24"/>
        </w:rPr>
        <w:t xml:space="preserve">: </w:t>
      </w:r>
    </w:p>
    <w:p w14:paraId="6AD945F6" w14:textId="6AA282B2" w:rsidR="006D56E3" w:rsidRPr="00D05D5C" w:rsidRDefault="00902AA7" w:rsidP="00354A5E">
      <w:pPr>
        <w:spacing w:before="120" w:after="12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r>
              <w:rPr>
                <w:rFonts w:ascii="Cambria Math" w:hAnsi="Cambria Math" w:cs="Times New Roman"/>
                <w:sz w:val="24"/>
                <w:szCs w:val="24"/>
              </w:rPr>
              <m:t>[-0.5(</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m:rPr>
                    <m:nor/>
                  </m:rPr>
                  <w:rPr>
                    <w:rFonts w:ascii="Cambria Math" w:hAnsi="Cambria Math" w:cs="Times New Roman"/>
                    <w:sz w:val="24"/>
                    <w:szCs w:val="24"/>
                  </w:rPr>
                  <m:t>open</m:t>
                </m:r>
              </m:sub>
            </m:sSub>
            <m:r>
              <w:rPr>
                <w:rFonts w:ascii="Cambria Math" w:hAnsi="Cambria Math" w:cs="Times New Roman"/>
                <w:sz w:val="24"/>
                <w:szCs w:val="24"/>
              </w:rPr>
              <m:t>F)]</m:t>
            </m:r>
          </m:e>
        </m:func>
      </m:oMath>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t>(4)</w:t>
      </w:r>
    </w:p>
    <w:p w14:paraId="2C5DEE45" w14:textId="6923B503" w:rsidR="00D05D5C" w:rsidRDefault="00872A23"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D05D5C">
        <w:rPr>
          <w:rFonts w:ascii="Times New Roman" w:hAnsi="Times New Roman" w:cs="Times New Roman"/>
          <w:sz w:val="24"/>
          <w:szCs w:val="24"/>
        </w:rPr>
        <w:t xml:space="preserve">here </w:t>
      </w:r>
      <w:proofErr w:type="spellStart"/>
      <w:r w:rsidR="00D05D5C">
        <w:rPr>
          <w:rFonts w:ascii="Times New Roman" w:hAnsi="Times New Roman" w:cs="Times New Roman"/>
          <w:i/>
          <w:sz w:val="24"/>
          <w:szCs w:val="24"/>
        </w:rPr>
        <w:t>M</w:t>
      </w:r>
      <w:r w:rsidR="00D05D5C">
        <w:rPr>
          <w:rFonts w:ascii="Times New Roman" w:hAnsi="Times New Roman" w:cs="Times New Roman"/>
          <w:i/>
          <w:sz w:val="24"/>
          <w:szCs w:val="24"/>
          <w:vertAlign w:val="subscript"/>
        </w:rPr>
        <w:t>s</w:t>
      </w:r>
      <w:proofErr w:type="spellEnd"/>
      <w:r w:rsidR="00D05D5C">
        <w:rPr>
          <w:rFonts w:ascii="Times New Roman" w:hAnsi="Times New Roman" w:cs="Times New Roman"/>
          <w:sz w:val="24"/>
          <w:szCs w:val="24"/>
        </w:rPr>
        <w:t xml:space="preserve"> is the </w:t>
      </w:r>
      <w:r w:rsidR="00843D21">
        <w:rPr>
          <w:rFonts w:ascii="Times New Roman" w:hAnsi="Times New Roman" w:cs="Times New Roman"/>
          <w:sz w:val="24"/>
          <w:szCs w:val="24"/>
        </w:rPr>
        <w:t xml:space="preserve">monthly </w:t>
      </w:r>
      <w:r w:rsidR="00D05D5C">
        <w:rPr>
          <w:rFonts w:ascii="Times New Roman" w:hAnsi="Times New Roman" w:cs="Times New Roman"/>
          <w:sz w:val="24"/>
          <w:szCs w:val="24"/>
        </w:rPr>
        <w:t>natural mortality rate during</w:t>
      </w:r>
      <w:r w:rsidR="001C6C67">
        <w:rPr>
          <w:rFonts w:ascii="Times New Roman" w:hAnsi="Times New Roman" w:cs="Times New Roman"/>
          <w:sz w:val="24"/>
          <w:szCs w:val="24"/>
        </w:rPr>
        <w:t xml:space="preserve"> season </w:t>
      </w:r>
      <w:r w:rsidR="001C6C67">
        <w:rPr>
          <w:rFonts w:ascii="Times New Roman" w:hAnsi="Times New Roman" w:cs="Times New Roman"/>
          <w:i/>
          <w:sz w:val="24"/>
          <w:szCs w:val="24"/>
        </w:rPr>
        <w:t>s</w:t>
      </w:r>
      <w:r w:rsidR="00D05D5C">
        <w:rPr>
          <w:rFonts w:ascii="Times New Roman" w:hAnsi="Times New Roman" w:cs="Times New Roman"/>
          <w:sz w:val="24"/>
          <w:szCs w:val="24"/>
        </w:rPr>
        <w:t xml:space="preserve">, </w:t>
      </w:r>
      <w:proofErr w:type="spellStart"/>
      <w:r w:rsidR="00D05D5C">
        <w:rPr>
          <w:rFonts w:ascii="Times New Roman" w:hAnsi="Times New Roman" w:cs="Times New Roman"/>
          <w:i/>
          <w:sz w:val="24"/>
          <w:szCs w:val="24"/>
        </w:rPr>
        <w:t>I</w:t>
      </w:r>
      <w:r w:rsidR="00D05D5C">
        <w:rPr>
          <w:rFonts w:ascii="Times New Roman" w:hAnsi="Times New Roman" w:cs="Times New Roman"/>
          <w:sz w:val="24"/>
          <w:szCs w:val="24"/>
          <w:vertAlign w:val="subscript"/>
        </w:rPr>
        <w:t>open</w:t>
      </w:r>
      <w:proofErr w:type="spellEnd"/>
      <w:r w:rsidR="00D05D5C">
        <w:rPr>
          <w:rFonts w:ascii="Times New Roman" w:hAnsi="Times New Roman" w:cs="Times New Roman"/>
          <w:sz w:val="24"/>
          <w:szCs w:val="24"/>
        </w:rPr>
        <w:t xml:space="preserve"> is an indicator variable that is equal to 1 if the fishery is open and 0 otherwise, and </w:t>
      </w:r>
      <w:r w:rsidR="00D05D5C">
        <w:rPr>
          <w:rFonts w:ascii="Times New Roman" w:hAnsi="Times New Roman" w:cs="Times New Roman"/>
          <w:i/>
          <w:sz w:val="24"/>
          <w:szCs w:val="24"/>
        </w:rPr>
        <w:t>F</w:t>
      </w:r>
      <w:r w:rsidR="00D05D5C">
        <w:rPr>
          <w:rFonts w:ascii="Times New Roman" w:hAnsi="Times New Roman" w:cs="Times New Roman"/>
          <w:sz w:val="24"/>
          <w:szCs w:val="24"/>
        </w:rPr>
        <w:t xml:space="preserve"> is the presumed </w:t>
      </w:r>
      <w:r w:rsidR="00843D21">
        <w:rPr>
          <w:rFonts w:ascii="Times New Roman" w:hAnsi="Times New Roman" w:cs="Times New Roman"/>
          <w:sz w:val="24"/>
          <w:szCs w:val="24"/>
        </w:rPr>
        <w:t xml:space="preserve">monthly </w:t>
      </w:r>
      <w:r w:rsidR="00D05D5C">
        <w:rPr>
          <w:rFonts w:ascii="Times New Roman" w:hAnsi="Times New Roman" w:cs="Times New Roman"/>
          <w:sz w:val="24"/>
          <w:szCs w:val="24"/>
        </w:rPr>
        <w:t>fishing mortality rate</w:t>
      </w:r>
      <w:r w:rsidR="002A529A">
        <w:rPr>
          <w:rFonts w:ascii="Times New Roman" w:hAnsi="Times New Roman" w:cs="Times New Roman"/>
          <w:sz w:val="24"/>
          <w:szCs w:val="24"/>
        </w:rPr>
        <w:t>, assuming uniform age and size selectivity</w:t>
      </w:r>
      <w:ins w:id="79" w:author="Kiva.Oken" w:date="2024-07-25T14:03:00Z">
        <w:r w:rsidR="00F05132">
          <w:rPr>
            <w:rFonts w:ascii="Times New Roman" w:hAnsi="Times New Roman" w:cs="Times New Roman"/>
            <w:sz w:val="24"/>
            <w:szCs w:val="24"/>
          </w:rPr>
          <w:t>, similar to the VPA</w:t>
        </w:r>
      </w:ins>
      <w:r w:rsidR="00D05D5C">
        <w:rPr>
          <w:rFonts w:ascii="Times New Roman" w:hAnsi="Times New Roman" w:cs="Times New Roman"/>
          <w:sz w:val="24"/>
          <w:szCs w:val="24"/>
        </w:rPr>
        <w:t xml:space="preserve">. </w:t>
      </w:r>
      <w:r w:rsidR="00F46BFA">
        <w:rPr>
          <w:rFonts w:ascii="Times New Roman" w:hAnsi="Times New Roman" w:cs="Times New Roman"/>
          <w:sz w:val="24"/>
          <w:szCs w:val="24"/>
        </w:rPr>
        <w:t>Catch</w:t>
      </w:r>
      <w:r>
        <w:rPr>
          <w:rFonts w:ascii="Times New Roman" w:hAnsi="Times New Roman" w:cs="Times New Roman"/>
          <w:sz w:val="24"/>
          <w:szCs w:val="24"/>
        </w:rPr>
        <w:t>-</w:t>
      </w:r>
      <w:r w:rsidR="00F46BFA">
        <w:rPr>
          <w:rFonts w:ascii="Times New Roman" w:hAnsi="Times New Roman" w:cs="Times New Roman"/>
          <w:sz w:val="24"/>
          <w:szCs w:val="24"/>
        </w:rPr>
        <w:t>in</w:t>
      </w:r>
      <w:r>
        <w:rPr>
          <w:rFonts w:ascii="Times New Roman" w:hAnsi="Times New Roman" w:cs="Times New Roman"/>
          <w:sz w:val="24"/>
          <w:szCs w:val="24"/>
        </w:rPr>
        <w:t>-</w:t>
      </w:r>
      <w:r w:rsidR="00F46BFA">
        <w:rPr>
          <w:rFonts w:ascii="Times New Roman" w:hAnsi="Times New Roman" w:cs="Times New Roman"/>
          <w:sz w:val="24"/>
          <w:szCs w:val="24"/>
        </w:rPr>
        <w:t xml:space="preserve">numbers </w:t>
      </w:r>
      <w:r w:rsidR="00D05D5C">
        <w:rPr>
          <w:rFonts w:ascii="Times New Roman" w:hAnsi="Times New Roman" w:cs="Times New Roman"/>
          <w:sz w:val="24"/>
          <w:szCs w:val="24"/>
        </w:rPr>
        <w:t xml:space="preserve">during </w:t>
      </w:r>
      <w:r w:rsidR="00F46BFA">
        <w:rPr>
          <w:rFonts w:ascii="Times New Roman" w:hAnsi="Times New Roman" w:cs="Times New Roman"/>
          <w:sz w:val="24"/>
          <w:szCs w:val="24"/>
        </w:rPr>
        <w:t xml:space="preserve">each bimonthly period </w:t>
      </w:r>
      <w:r w:rsidR="00D05D5C">
        <w:rPr>
          <w:rFonts w:ascii="Times New Roman" w:hAnsi="Times New Roman" w:cs="Times New Roman"/>
          <w:sz w:val="24"/>
          <w:szCs w:val="24"/>
        </w:rPr>
        <w:t>follows the Baranov catch equation</w:t>
      </w:r>
      <w:ins w:id="80" w:author="Kiva.Oken" w:date="2024-07-31T17:10:00Z">
        <w:r w:rsidR="00326B6E">
          <w:rPr>
            <w:rFonts w:ascii="Times New Roman" w:hAnsi="Times New Roman" w:cs="Times New Roman"/>
            <w:sz w:val="24"/>
            <w:szCs w:val="24"/>
          </w:rPr>
          <w:t>:</w:t>
        </w:r>
      </w:ins>
      <w:del w:id="81" w:author="Kiva.Oken" w:date="2024-07-31T17:10:00Z">
        <w:r w:rsidR="00D05D5C" w:rsidDel="00326B6E">
          <w:rPr>
            <w:rFonts w:ascii="Times New Roman" w:hAnsi="Times New Roman" w:cs="Times New Roman"/>
            <w:sz w:val="24"/>
            <w:szCs w:val="24"/>
          </w:rPr>
          <w:delText>s</w:delText>
        </w:r>
        <w:r w:rsidR="00D05D5C" w:rsidDel="00340FB3">
          <w:rPr>
            <w:rFonts w:ascii="Times New Roman" w:hAnsi="Times New Roman" w:cs="Times New Roman"/>
            <w:sz w:val="24"/>
            <w:szCs w:val="24"/>
          </w:rPr>
          <w:delText xml:space="preserve"> and is</w:delText>
        </w:r>
      </w:del>
    </w:p>
    <w:p w14:paraId="2A8AA94E" w14:textId="79B84B85" w:rsidR="00D05D5C" w:rsidRPr="00B000A5" w:rsidRDefault="00902AA7" w:rsidP="00354A5E">
      <w:pPr>
        <w:spacing w:before="120" w:after="12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m:rPr>
                <m:nor/>
              </m:rPr>
              <w:rPr>
                <w:rFonts w:ascii="Cambria Math" w:eastAsiaTheme="minorEastAsia" w:hAnsi="Cambria Math" w:cs="Times New Roman"/>
                <w:sz w:val="24"/>
                <w:szCs w:val="24"/>
              </w:rPr>
              <m:t>open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box>
          <m:boxPr>
            <m:ctrlPr>
              <w:rPr>
                <w:rFonts w:ascii="Cambria Math" w:eastAsiaTheme="minorEastAsia" w:hAnsi="Cambria Math" w:cs="Times New Roman"/>
                <w:i/>
                <w:sz w:val="24"/>
                <w:szCs w:val="24"/>
              </w:rPr>
            </m:ctrlPr>
          </m:boxPr>
          <m:e>
            <m:argPr>
              <m:argSz m:val="-1"/>
            </m:argP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+F</m:t>
                    </m:r>
                  </m:den>
                </m:f>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r>
                      <w:rPr>
                        <w:rFonts w:ascii="Cambria Math" w:eastAsiaTheme="minorEastAsia" w:hAnsi="Cambria Math" w:cs="Times New Roman"/>
                        <w:sz w:val="24"/>
                        <w:szCs w:val="24"/>
                      </w:rPr>
                      <m:t>(-0.5[</m:t>
                    </m:r>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+F])</m:t>
                </m:r>
              </m:e>
            </m:d>
          </m:e>
        </m:box>
      </m:oMath>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t>(5)</w:t>
      </w:r>
    </w:p>
    <w:p w14:paraId="248DDFD1" w14:textId="21B6EF02" w:rsidR="00E14A76" w:rsidRPr="00D05D5C" w:rsidRDefault="001C6C67" w:rsidP="00354A5E">
      <w:pPr>
        <w:spacing w:after="0" w:line="480" w:lineRule="auto"/>
        <w:ind w:firstLine="360"/>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Season </w:t>
      </w:r>
      <w:r>
        <w:rPr>
          <w:rFonts w:ascii="Times New Roman" w:hAnsi="Times New Roman" w:cs="Times New Roman"/>
          <w:i/>
          <w:sz w:val="24"/>
          <w:szCs w:val="24"/>
        </w:rPr>
        <w:t xml:space="preserve">s </w:t>
      </w:r>
      <w:r w:rsidR="007D1313">
        <w:rPr>
          <w:rFonts w:ascii="Times New Roman" w:eastAsiaTheme="minorEastAsia" w:hAnsi="Times New Roman" w:cs="Times New Roman"/>
          <w:sz w:val="24"/>
          <w:szCs w:val="24"/>
        </w:rPr>
        <w:t>is either summer (April-</w:t>
      </w:r>
      <w:r w:rsidR="0010740E">
        <w:rPr>
          <w:rFonts w:ascii="Times New Roman" w:eastAsiaTheme="minorEastAsia" w:hAnsi="Times New Roman" w:cs="Times New Roman"/>
          <w:sz w:val="24"/>
          <w:szCs w:val="24"/>
        </w:rPr>
        <w:t>October</w:t>
      </w:r>
      <w:r w:rsidR="007D1313">
        <w:rPr>
          <w:rFonts w:ascii="Times New Roman" w:eastAsiaTheme="minorEastAsia" w:hAnsi="Times New Roman" w:cs="Times New Roman"/>
          <w:sz w:val="24"/>
          <w:szCs w:val="24"/>
        </w:rPr>
        <w:t>), when natural mortality is higher or winter (</w:t>
      </w:r>
      <w:r w:rsidR="0010740E">
        <w:rPr>
          <w:rFonts w:ascii="Times New Roman" w:eastAsiaTheme="minorEastAsia" w:hAnsi="Times New Roman" w:cs="Times New Roman"/>
          <w:sz w:val="24"/>
          <w:szCs w:val="24"/>
        </w:rPr>
        <w:t>November</w:t>
      </w:r>
      <w:r w:rsidR="007D1313">
        <w:rPr>
          <w:rFonts w:ascii="Times New Roman" w:eastAsiaTheme="minorEastAsia" w:hAnsi="Times New Roman" w:cs="Times New Roman"/>
          <w:sz w:val="24"/>
          <w:szCs w:val="24"/>
        </w:rPr>
        <w:t>-March), when natural mortality is lowe</w:t>
      </w:r>
      <w:r>
        <w:rPr>
          <w:rFonts w:ascii="Times New Roman" w:eastAsiaTheme="minorEastAsia" w:hAnsi="Times New Roman" w:cs="Times New Roman"/>
          <w:sz w:val="24"/>
          <w:szCs w:val="24"/>
        </w:rPr>
        <w:t>r</w:t>
      </w:r>
      <w:r w:rsidR="00E9544A">
        <w:rPr>
          <w:rFonts w:ascii="Times New Roman" w:eastAsiaTheme="minorEastAsia" w:hAnsi="Times New Roman" w:cs="Times New Roman"/>
          <w:sz w:val="24"/>
          <w:szCs w:val="24"/>
        </w:rPr>
        <w:t xml:space="preserve"> </w:t>
      </w:r>
      <w:r w:rsidR="00E9544A">
        <w:rPr>
          <w:rFonts w:ascii="Times New Roman" w:eastAsiaTheme="minorEastAsia" w:hAnsi="Times New Roman" w:cs="Times New Roman"/>
          <w:sz w:val="24"/>
          <w:szCs w:val="24"/>
        </w:rPr>
        <w:fldChar w:fldCharType="begin"/>
      </w:r>
      <w:r w:rsidR="00CE3674">
        <w:rPr>
          <w:rFonts w:ascii="Times New Roman" w:eastAsiaTheme="minorEastAsia" w:hAnsi="Times New Roman" w:cs="Times New Roman"/>
          <w:sz w:val="24"/>
          <w:szCs w:val="24"/>
        </w:rPr>
        <w:instrText xml:space="preserve"> ADDIN ZOTERO_ITEM CSL_CITATION {"citationID":"AaZgoAA0","properties":{"formattedCitation":"(Gallagher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sidR="00E9544A">
        <w:rPr>
          <w:rFonts w:ascii="Times New Roman" w:eastAsiaTheme="minorEastAsia" w:hAnsi="Times New Roman" w:cs="Times New Roman"/>
          <w:sz w:val="24"/>
          <w:szCs w:val="24"/>
        </w:rPr>
        <w:fldChar w:fldCharType="separate"/>
      </w:r>
      <w:r w:rsidR="00CE3674" w:rsidRPr="00CE3674">
        <w:rPr>
          <w:rFonts w:ascii="Times New Roman" w:hAnsi="Times New Roman" w:cs="Times New Roman"/>
          <w:sz w:val="24"/>
        </w:rPr>
        <w:t>(Gallagher et al. 2004)</w:t>
      </w:r>
      <w:r w:rsidR="00E9544A">
        <w:rPr>
          <w:rFonts w:ascii="Times New Roman" w:eastAsiaTheme="minorEastAsia" w:hAnsi="Times New Roman" w:cs="Times New Roman"/>
          <w:sz w:val="24"/>
          <w:szCs w:val="24"/>
        </w:rPr>
        <w:fldChar w:fldCharType="end"/>
      </w:r>
      <w:r w:rsidR="007D1313">
        <w:rPr>
          <w:rFonts w:ascii="Times New Roman" w:eastAsiaTheme="minorEastAsia" w:hAnsi="Times New Roman" w:cs="Times New Roman"/>
          <w:sz w:val="24"/>
          <w:szCs w:val="24"/>
        </w:rPr>
        <w:t>.</w:t>
      </w:r>
      <w:r w:rsidR="00151887">
        <w:rPr>
          <w:rFonts w:ascii="Times New Roman" w:eastAsiaTheme="minorEastAsia" w:hAnsi="Times New Roman" w:cs="Times New Roman"/>
          <w:sz w:val="24"/>
          <w:szCs w:val="24"/>
        </w:rPr>
        <w:t xml:space="preserve"> </w:t>
      </w:r>
      <w:r w:rsidR="00082A77">
        <w:rPr>
          <w:rFonts w:ascii="Times New Roman" w:eastAsiaTheme="minorEastAsia" w:hAnsi="Times New Roman" w:cs="Times New Roman"/>
          <w:sz w:val="24"/>
          <w:szCs w:val="24"/>
        </w:rPr>
        <w:t>T</w:t>
      </w:r>
      <w:r w:rsidR="00E14A76">
        <w:rPr>
          <w:rFonts w:ascii="Times New Roman" w:eastAsiaTheme="minorEastAsia" w:hAnsi="Times New Roman" w:cs="Times New Roman"/>
          <w:sz w:val="24"/>
          <w:szCs w:val="24"/>
        </w:rPr>
        <w:t xml:space="preserve">here is no </w:t>
      </w:r>
      <w:r w:rsidR="000C07BD">
        <w:rPr>
          <w:rFonts w:ascii="Times New Roman" w:eastAsiaTheme="minorEastAsia" w:hAnsi="Times New Roman" w:cs="Times New Roman"/>
          <w:sz w:val="24"/>
          <w:szCs w:val="24"/>
        </w:rPr>
        <w:t xml:space="preserve">straightforward </w:t>
      </w:r>
      <w:r w:rsidR="00E14A76">
        <w:rPr>
          <w:rFonts w:ascii="Times New Roman" w:eastAsiaTheme="minorEastAsia" w:hAnsi="Times New Roman" w:cs="Times New Roman"/>
          <w:sz w:val="24"/>
          <w:szCs w:val="24"/>
        </w:rPr>
        <w:t>analytical solution for the plus group</w:t>
      </w:r>
      <w:r w:rsidR="00082A77" w:rsidRPr="00082A77">
        <w:rPr>
          <w:rFonts w:ascii="Times New Roman" w:eastAsiaTheme="minorEastAsia" w:hAnsi="Times New Roman" w:cs="Times New Roman"/>
          <w:sz w:val="24"/>
          <w:szCs w:val="24"/>
        </w:rPr>
        <w:t xml:space="preserve"> </w:t>
      </w:r>
      <w:r w:rsidR="00082A77">
        <w:rPr>
          <w:rFonts w:ascii="Times New Roman" w:eastAsiaTheme="minorEastAsia" w:hAnsi="Times New Roman" w:cs="Times New Roman"/>
          <w:sz w:val="24"/>
          <w:szCs w:val="24"/>
        </w:rPr>
        <w:t>because of the seasonal nature of both fishing and natural mortality</w:t>
      </w:r>
      <w:r w:rsidR="00E14A76">
        <w:rPr>
          <w:rFonts w:ascii="Times New Roman" w:eastAsiaTheme="minorEastAsia" w:hAnsi="Times New Roman" w:cs="Times New Roman"/>
          <w:sz w:val="24"/>
          <w:szCs w:val="24"/>
        </w:rPr>
        <w:t>.</w:t>
      </w:r>
      <w:r w:rsidR="004C636A">
        <w:rPr>
          <w:rFonts w:ascii="Times New Roman" w:eastAsiaTheme="minorEastAsia" w:hAnsi="Times New Roman" w:cs="Times New Roman"/>
          <w:sz w:val="24"/>
          <w:szCs w:val="24"/>
        </w:rPr>
        <w:t xml:space="preserve"> Few </w:t>
      </w:r>
      <w:proofErr w:type="gramStart"/>
      <w:r w:rsidR="004C636A">
        <w:rPr>
          <w:rFonts w:ascii="Times New Roman" w:eastAsiaTheme="minorEastAsia" w:hAnsi="Times New Roman" w:cs="Times New Roman"/>
          <w:sz w:val="24"/>
          <w:szCs w:val="24"/>
        </w:rPr>
        <w:t>shrimp</w:t>
      </w:r>
      <w:proofErr w:type="gramEnd"/>
      <w:r w:rsidR="004C636A">
        <w:rPr>
          <w:rFonts w:ascii="Times New Roman" w:eastAsiaTheme="minorEastAsia" w:hAnsi="Times New Roman" w:cs="Times New Roman"/>
          <w:sz w:val="24"/>
          <w:szCs w:val="24"/>
        </w:rPr>
        <w:t xml:space="preserve"> survive past their third summer, </w:t>
      </w:r>
      <w:r w:rsidR="00403B1F">
        <w:rPr>
          <w:rFonts w:ascii="Times New Roman" w:eastAsiaTheme="minorEastAsia" w:hAnsi="Times New Roman" w:cs="Times New Roman"/>
          <w:sz w:val="24"/>
          <w:szCs w:val="24"/>
        </w:rPr>
        <w:t xml:space="preserve">so </w:t>
      </w:r>
      <w:r w:rsidR="004C636A">
        <w:rPr>
          <w:rFonts w:ascii="Times New Roman" w:eastAsiaTheme="minorEastAsia" w:hAnsi="Times New Roman" w:cs="Times New Roman"/>
          <w:sz w:val="24"/>
          <w:szCs w:val="24"/>
        </w:rPr>
        <w:t xml:space="preserve">expected </w:t>
      </w:r>
      <w:r w:rsidR="00E9544A">
        <w:rPr>
          <w:rFonts w:ascii="Times New Roman" w:eastAsiaTheme="minorEastAsia" w:hAnsi="Times New Roman" w:cs="Times New Roman"/>
          <w:sz w:val="24"/>
          <w:szCs w:val="24"/>
        </w:rPr>
        <w:t>revenue</w:t>
      </w:r>
      <w:r w:rsidR="004C636A">
        <w:rPr>
          <w:rFonts w:ascii="Times New Roman" w:eastAsiaTheme="minorEastAsia" w:hAnsi="Times New Roman" w:cs="Times New Roman"/>
          <w:sz w:val="24"/>
          <w:szCs w:val="24"/>
        </w:rPr>
        <w:t xml:space="preserve"> was assumed</w:t>
      </w:r>
      <w:r w:rsidR="005B25C8">
        <w:rPr>
          <w:rFonts w:ascii="Times New Roman" w:eastAsiaTheme="minorEastAsia" w:hAnsi="Times New Roman" w:cs="Times New Roman"/>
          <w:sz w:val="24"/>
          <w:szCs w:val="24"/>
        </w:rPr>
        <w:t xml:space="preserve"> to be</w:t>
      </w:r>
      <w:r w:rsidR="004C636A">
        <w:rPr>
          <w:rFonts w:ascii="Times New Roman" w:eastAsiaTheme="minorEastAsia" w:hAnsi="Times New Roman" w:cs="Times New Roman"/>
          <w:sz w:val="24"/>
          <w:szCs w:val="24"/>
        </w:rPr>
        <w:t xml:space="preserve"> zero at this point</w:t>
      </w:r>
      <w:r w:rsidR="00CB0736">
        <w:rPr>
          <w:rFonts w:ascii="Times New Roman" w:eastAsiaTheme="minorEastAsia" w:hAnsi="Times New Roman" w:cs="Times New Roman"/>
          <w:sz w:val="24"/>
          <w:szCs w:val="24"/>
        </w:rPr>
        <w:t xml:space="preserve">. The </w:t>
      </w:r>
      <w:r w:rsidR="00082A77">
        <w:rPr>
          <w:rFonts w:ascii="Times New Roman" w:eastAsiaTheme="minorEastAsia" w:hAnsi="Times New Roman" w:cs="Times New Roman"/>
          <w:sz w:val="24"/>
          <w:szCs w:val="24"/>
        </w:rPr>
        <w:t>VPA</w:t>
      </w:r>
      <w:r w:rsidR="00CB0736">
        <w:rPr>
          <w:rFonts w:ascii="Times New Roman" w:eastAsiaTheme="minorEastAsia" w:hAnsi="Times New Roman" w:cs="Times New Roman"/>
          <w:sz w:val="24"/>
          <w:szCs w:val="24"/>
        </w:rPr>
        <w:t xml:space="preserve"> used to manage the fishery </w:t>
      </w:r>
      <w:r w:rsidR="00082A77">
        <w:rPr>
          <w:rFonts w:ascii="Times New Roman" w:eastAsiaTheme="minorEastAsia" w:hAnsi="Times New Roman" w:cs="Times New Roman"/>
          <w:sz w:val="24"/>
          <w:szCs w:val="24"/>
        </w:rPr>
        <w:t>also assumes that all shrimp die after their third summer</w:t>
      </w:r>
      <w:r w:rsidR="00CB0736">
        <w:rPr>
          <w:rFonts w:ascii="Times New Roman" w:eastAsiaTheme="minorEastAsia" w:hAnsi="Times New Roman" w:cs="Times New Roman"/>
          <w:sz w:val="24"/>
          <w:szCs w:val="24"/>
        </w:rPr>
        <w:t xml:space="preserve"> </w:t>
      </w:r>
      <w:del w:id="82" w:author="Kiva.Oken" w:date="2024-07-17T12:29:00Z">
        <w:r w:rsidR="00CB0736" w:rsidDel="0046549D">
          <w:rPr>
            <w:rFonts w:ascii="Times New Roman" w:eastAsiaTheme="minorEastAsia" w:hAnsi="Times New Roman" w:cs="Times New Roman"/>
            <w:sz w:val="24"/>
            <w:szCs w:val="24"/>
          </w:rPr>
          <w:delText>assumption</w:delText>
        </w:r>
        <w:r w:rsidR="00A1327F" w:rsidDel="0046549D">
          <w:rPr>
            <w:rFonts w:ascii="Times New Roman" w:eastAsiaTheme="minorEastAsia" w:hAnsi="Times New Roman" w:cs="Times New Roman"/>
            <w:sz w:val="24"/>
            <w:szCs w:val="24"/>
          </w:rPr>
          <w:delText xml:space="preserve"> </w:delText>
        </w:r>
      </w:del>
      <w:r w:rsidR="00A1327F">
        <w:rPr>
          <w:rFonts w:ascii="Times New Roman" w:eastAsiaTheme="minorEastAsia" w:hAnsi="Times New Roman" w:cs="Times New Roman"/>
          <w:sz w:val="24"/>
          <w:szCs w:val="24"/>
        </w:rPr>
        <w:fldChar w:fldCharType="begin"/>
      </w:r>
      <w:r w:rsidR="007A2D54">
        <w:rPr>
          <w:rFonts w:ascii="Times New Roman" w:eastAsiaTheme="minorEastAsia" w:hAnsi="Times New Roman" w:cs="Times New Roman"/>
          <w:sz w:val="24"/>
          <w:szCs w:val="24"/>
        </w:rPr>
        <w:instrText xml:space="preserve"> ADDIN ZOTERO_ITEM CSL_CITATION {"citationID":"ltwDzF41","properties":{"formattedCitation":"(Hannah and Jones 2014b)","plainCitation":"(Hannah and Jones 2014b)","noteIndex":0},"citationItems":[{"id":6601,"uris":["http://zotero.org/users/783258/items/VHH7PKJZ"],"itemData":{"id":6601,"type":"article-journal","collection-title":"Oregon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A1327F">
        <w:rPr>
          <w:rFonts w:ascii="Times New Roman" w:eastAsiaTheme="minorEastAsia" w:hAnsi="Times New Roman" w:cs="Times New Roman"/>
          <w:sz w:val="24"/>
          <w:szCs w:val="24"/>
        </w:rPr>
        <w:fldChar w:fldCharType="separate"/>
      </w:r>
      <w:r w:rsidR="007A2D54" w:rsidRPr="007A2D54">
        <w:rPr>
          <w:rFonts w:ascii="Times New Roman" w:hAnsi="Times New Roman" w:cs="Times New Roman"/>
          <w:sz w:val="24"/>
        </w:rPr>
        <w:t>(Hannah and Jones 2014b)</w:t>
      </w:r>
      <w:r w:rsidR="00A1327F">
        <w:rPr>
          <w:rFonts w:ascii="Times New Roman" w:eastAsiaTheme="minorEastAsia" w:hAnsi="Times New Roman" w:cs="Times New Roman"/>
          <w:sz w:val="24"/>
          <w:szCs w:val="24"/>
        </w:rPr>
        <w:fldChar w:fldCharType="end"/>
      </w:r>
      <w:r w:rsidR="004C636A">
        <w:rPr>
          <w:rFonts w:ascii="Times New Roman" w:eastAsiaTheme="minorEastAsia" w:hAnsi="Times New Roman" w:cs="Times New Roman"/>
          <w:sz w:val="24"/>
          <w:szCs w:val="24"/>
        </w:rPr>
        <w:t>.</w:t>
      </w:r>
    </w:p>
    <w:p w14:paraId="71D01D87" w14:textId="48C149A8" w:rsidR="00B000A5" w:rsidRDefault="00512279"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Obtaining yield</w:t>
      </w:r>
      <w:r w:rsidR="00872A23">
        <w:rPr>
          <w:rFonts w:ascii="Times New Roman" w:hAnsi="Times New Roman" w:cs="Times New Roman"/>
          <w:sz w:val="24"/>
          <w:szCs w:val="24"/>
        </w:rPr>
        <w:t>-in-</w:t>
      </w:r>
      <w:r w:rsidR="00C40A2A">
        <w:rPr>
          <w:rFonts w:ascii="Times New Roman" w:hAnsi="Times New Roman" w:cs="Times New Roman"/>
          <w:sz w:val="24"/>
          <w:szCs w:val="24"/>
        </w:rPr>
        <w:t>weight</w:t>
      </w:r>
      <w:r>
        <w:rPr>
          <w:rFonts w:ascii="Times New Roman" w:hAnsi="Times New Roman" w:cs="Times New Roman"/>
          <w:sz w:val="24"/>
          <w:szCs w:val="24"/>
        </w:rPr>
        <w:t xml:space="preserve"> from catch</w:t>
      </w:r>
      <w:ins w:id="83" w:author="Kiva.Oken" w:date="2024-07-31T17:10:00Z">
        <w:r w:rsidR="00326B6E">
          <w:rPr>
            <w:rFonts w:ascii="Times New Roman" w:hAnsi="Times New Roman" w:cs="Times New Roman"/>
            <w:sz w:val="24"/>
            <w:szCs w:val="24"/>
          </w:rPr>
          <w:t>-</w:t>
        </w:r>
      </w:ins>
      <w:del w:id="84" w:author="Kiva.Oken" w:date="2024-07-31T17:10:00Z">
        <w:r w:rsidDel="00326B6E">
          <w:rPr>
            <w:rFonts w:ascii="Times New Roman" w:hAnsi="Times New Roman" w:cs="Times New Roman"/>
            <w:sz w:val="24"/>
            <w:szCs w:val="24"/>
          </w:rPr>
          <w:delText xml:space="preserve"> </w:delText>
        </w:r>
      </w:del>
      <w:r>
        <w:rPr>
          <w:rFonts w:ascii="Times New Roman" w:hAnsi="Times New Roman" w:cs="Times New Roman"/>
          <w:sz w:val="24"/>
          <w:szCs w:val="24"/>
        </w:rPr>
        <w:t>in</w:t>
      </w:r>
      <w:ins w:id="85" w:author="Kiva.Oken" w:date="2024-07-31T17:10:00Z">
        <w:r w:rsidR="00326B6E">
          <w:rPr>
            <w:rFonts w:ascii="Times New Roman" w:hAnsi="Times New Roman" w:cs="Times New Roman"/>
            <w:sz w:val="24"/>
            <w:szCs w:val="24"/>
          </w:rPr>
          <w:t>-</w:t>
        </w:r>
      </w:ins>
      <w:del w:id="86" w:author="Kiva.Oken" w:date="2024-07-31T17:10:00Z">
        <w:r w:rsidDel="00326B6E">
          <w:rPr>
            <w:rFonts w:ascii="Times New Roman" w:hAnsi="Times New Roman" w:cs="Times New Roman"/>
            <w:sz w:val="24"/>
            <w:szCs w:val="24"/>
          </w:rPr>
          <w:delText xml:space="preserve"> </w:delText>
        </w:r>
      </w:del>
      <w:r>
        <w:rPr>
          <w:rFonts w:ascii="Times New Roman" w:hAnsi="Times New Roman" w:cs="Times New Roman"/>
          <w:sz w:val="24"/>
          <w:szCs w:val="24"/>
        </w:rPr>
        <w:t xml:space="preserve">numbers required a length-age relationship, fit above, and a length-weight </w:t>
      </w:r>
      <w:r w:rsidR="0085618C">
        <w:rPr>
          <w:rFonts w:ascii="Times New Roman" w:hAnsi="Times New Roman" w:cs="Times New Roman"/>
          <w:sz w:val="24"/>
          <w:szCs w:val="24"/>
        </w:rPr>
        <w:t>relationship. S</w:t>
      </w:r>
      <w:r w:rsidR="0091245B">
        <w:rPr>
          <w:rFonts w:ascii="Times New Roman" w:hAnsi="Times New Roman" w:cs="Times New Roman"/>
          <w:sz w:val="24"/>
          <w:szCs w:val="24"/>
        </w:rPr>
        <w:t xml:space="preserve">hrimp in the middle of the month were assigned length based on their age at the </w:t>
      </w:r>
      <w:r w:rsidR="009D1B87" w:rsidRPr="00A1327F">
        <w:rPr>
          <w:rFonts w:ascii="Times New Roman" w:hAnsi="Times New Roman" w:cs="Times New Roman"/>
          <w:sz w:val="24"/>
          <w:szCs w:val="24"/>
        </w:rPr>
        <w:t>start</w:t>
      </w:r>
      <w:r w:rsidR="009D1B87">
        <w:rPr>
          <w:rFonts w:ascii="Times New Roman" w:hAnsi="Times New Roman" w:cs="Times New Roman"/>
          <w:sz w:val="24"/>
          <w:szCs w:val="24"/>
        </w:rPr>
        <w:t xml:space="preserve"> </w:t>
      </w:r>
      <w:r w:rsidR="0091245B">
        <w:rPr>
          <w:rFonts w:ascii="Times New Roman" w:hAnsi="Times New Roman" w:cs="Times New Roman"/>
          <w:sz w:val="24"/>
          <w:szCs w:val="24"/>
        </w:rPr>
        <w:t xml:space="preserve">of the month. </w:t>
      </w:r>
      <w:r w:rsidR="00DC69CD">
        <w:rPr>
          <w:rFonts w:ascii="Times New Roman" w:hAnsi="Times New Roman" w:cs="Times New Roman"/>
          <w:sz w:val="24"/>
          <w:szCs w:val="24"/>
        </w:rPr>
        <w:t xml:space="preserve">A </w:t>
      </w:r>
      <w:r w:rsidR="00066F21">
        <w:rPr>
          <w:rFonts w:ascii="Times New Roman" w:hAnsi="Times New Roman" w:cs="Times New Roman"/>
          <w:sz w:val="24"/>
          <w:szCs w:val="24"/>
        </w:rPr>
        <w:t xml:space="preserve">time-invariant </w:t>
      </w:r>
      <w:r w:rsidR="00DC69CD">
        <w:rPr>
          <w:rFonts w:ascii="Times New Roman" w:hAnsi="Times New Roman" w:cs="Times New Roman"/>
          <w:sz w:val="24"/>
          <w:szCs w:val="24"/>
        </w:rPr>
        <w:t xml:space="preserve">weight-length </w:t>
      </w:r>
      <w:r w:rsidR="00213A71">
        <w:rPr>
          <w:rFonts w:ascii="Times New Roman" w:hAnsi="Times New Roman" w:cs="Times New Roman"/>
          <w:sz w:val="24"/>
          <w:szCs w:val="24"/>
        </w:rPr>
        <w:t xml:space="preserve">power </w:t>
      </w:r>
      <w:r w:rsidR="00DC69CD">
        <w:rPr>
          <w:rFonts w:ascii="Times New Roman" w:hAnsi="Times New Roman" w:cs="Times New Roman"/>
          <w:sz w:val="24"/>
          <w:szCs w:val="24"/>
        </w:rPr>
        <w:t xml:space="preserve">relationship was fit </w:t>
      </w:r>
      <w:r w:rsidR="00213A71">
        <w:rPr>
          <w:rFonts w:ascii="Times New Roman" w:hAnsi="Times New Roman" w:cs="Times New Roman"/>
          <w:sz w:val="24"/>
          <w:szCs w:val="24"/>
        </w:rPr>
        <w:t xml:space="preserve">to available </w:t>
      </w:r>
      <w:r w:rsidR="005E65C6">
        <w:rPr>
          <w:rFonts w:ascii="Times New Roman" w:hAnsi="Times New Roman" w:cs="Times New Roman"/>
          <w:sz w:val="24"/>
          <w:szCs w:val="24"/>
        </w:rPr>
        <w:t xml:space="preserve">ODFW </w:t>
      </w:r>
      <w:r w:rsidR="00213A71">
        <w:rPr>
          <w:rFonts w:ascii="Times New Roman" w:hAnsi="Times New Roman" w:cs="Times New Roman"/>
          <w:sz w:val="24"/>
          <w:szCs w:val="24"/>
        </w:rPr>
        <w:t xml:space="preserve">data from 2014-2021 as a linear model on a log-log scale </w:t>
      </w:r>
      <w:r w:rsidR="00532EB0">
        <w:rPr>
          <w:rFonts w:ascii="Times New Roman" w:hAnsi="Times New Roman" w:cs="Times New Roman"/>
          <w:sz w:val="24"/>
          <w:szCs w:val="24"/>
        </w:rPr>
        <w:t xml:space="preserve">using ordinary least squares regression </w:t>
      </w:r>
      <w:r w:rsidR="00213A71">
        <w:rPr>
          <w:rFonts w:ascii="Times New Roman" w:hAnsi="Times New Roman" w:cs="Times New Roman"/>
          <w:sz w:val="24"/>
          <w:szCs w:val="24"/>
        </w:rPr>
        <w:t>and then bias corrected</w:t>
      </w:r>
      <w:r w:rsidR="00CB5BCC">
        <w:rPr>
          <w:rFonts w:ascii="Times New Roman" w:hAnsi="Times New Roman" w:cs="Times New Roman"/>
          <w:sz w:val="24"/>
          <w:szCs w:val="24"/>
        </w:rPr>
        <w:t xml:space="preserve"> (Table </w:t>
      </w:r>
      <w:r w:rsidR="00DA4A2A">
        <w:rPr>
          <w:rFonts w:ascii="Times New Roman" w:hAnsi="Times New Roman" w:cs="Times New Roman"/>
          <w:sz w:val="24"/>
          <w:szCs w:val="24"/>
        </w:rPr>
        <w:t>S1</w:t>
      </w:r>
      <w:r w:rsidR="00066F21">
        <w:rPr>
          <w:rFonts w:ascii="Times New Roman" w:hAnsi="Times New Roman" w:cs="Times New Roman"/>
          <w:sz w:val="24"/>
          <w:szCs w:val="24"/>
        </w:rPr>
        <w:t>, Fig. S</w:t>
      </w:r>
      <w:r w:rsidR="00DA4A2A">
        <w:rPr>
          <w:rFonts w:ascii="Times New Roman" w:hAnsi="Times New Roman" w:cs="Times New Roman"/>
          <w:sz w:val="24"/>
          <w:szCs w:val="24"/>
        </w:rPr>
        <w:t>2</w:t>
      </w:r>
      <w:r w:rsidR="00CB5BCC">
        <w:rPr>
          <w:rFonts w:ascii="Times New Roman" w:hAnsi="Times New Roman" w:cs="Times New Roman"/>
          <w:sz w:val="24"/>
          <w:szCs w:val="24"/>
        </w:rPr>
        <w:t>)</w:t>
      </w:r>
      <w:r w:rsidR="00DC69CD">
        <w:rPr>
          <w:rFonts w:ascii="Times New Roman" w:hAnsi="Times New Roman" w:cs="Times New Roman"/>
          <w:sz w:val="24"/>
          <w:szCs w:val="24"/>
        </w:rPr>
        <w:t>.</w:t>
      </w:r>
      <w:r w:rsidR="0047517A">
        <w:rPr>
          <w:rFonts w:ascii="Times New Roman" w:hAnsi="Times New Roman" w:cs="Times New Roman"/>
          <w:sz w:val="24"/>
          <w:szCs w:val="24"/>
        </w:rPr>
        <w:t xml:space="preserve"> Total yield</w:t>
      </w:r>
      <w:r w:rsidR="00872A23">
        <w:rPr>
          <w:rFonts w:ascii="Times New Roman" w:hAnsi="Times New Roman" w:cs="Times New Roman"/>
          <w:sz w:val="24"/>
          <w:szCs w:val="24"/>
        </w:rPr>
        <w:t>-</w:t>
      </w:r>
      <w:r w:rsidR="0047517A">
        <w:rPr>
          <w:rFonts w:ascii="Times New Roman" w:hAnsi="Times New Roman" w:cs="Times New Roman"/>
          <w:sz w:val="24"/>
          <w:szCs w:val="24"/>
        </w:rPr>
        <w:t>per</w:t>
      </w:r>
      <w:r w:rsidR="00872A23">
        <w:rPr>
          <w:rFonts w:ascii="Times New Roman" w:hAnsi="Times New Roman" w:cs="Times New Roman"/>
          <w:sz w:val="24"/>
          <w:szCs w:val="24"/>
        </w:rPr>
        <w:t>-</w:t>
      </w:r>
      <w:r w:rsidR="0047517A">
        <w:rPr>
          <w:rFonts w:ascii="Times New Roman" w:hAnsi="Times New Roman" w:cs="Times New Roman"/>
          <w:sz w:val="24"/>
          <w:szCs w:val="24"/>
        </w:rPr>
        <w:t xml:space="preserve">recruit was </w:t>
      </w:r>
      <w:r w:rsidR="00060E15">
        <w:rPr>
          <w:rFonts w:ascii="Times New Roman" w:hAnsi="Times New Roman" w:cs="Times New Roman"/>
          <w:sz w:val="24"/>
          <w:szCs w:val="24"/>
        </w:rPr>
        <w:t xml:space="preserve">calculated as </w:t>
      </w:r>
      <w:r w:rsidR="0047517A">
        <w:rPr>
          <w:rFonts w:ascii="Times New Roman" w:hAnsi="Times New Roman" w:cs="Times New Roman"/>
          <w:sz w:val="24"/>
          <w:szCs w:val="24"/>
        </w:rPr>
        <w:t xml:space="preserve">yield summed across all bimonthly </w:t>
      </w:r>
      <w:r w:rsidR="00EF78DC">
        <w:rPr>
          <w:rFonts w:ascii="Times New Roman" w:hAnsi="Times New Roman" w:cs="Times New Roman"/>
          <w:sz w:val="24"/>
          <w:szCs w:val="24"/>
        </w:rPr>
        <w:t xml:space="preserve">(i.e., April 1-14, April 15-30, May 1-14, etc.) </w:t>
      </w:r>
      <w:r w:rsidR="0047517A">
        <w:rPr>
          <w:rFonts w:ascii="Times New Roman" w:hAnsi="Times New Roman" w:cs="Times New Roman"/>
          <w:sz w:val="24"/>
          <w:szCs w:val="24"/>
        </w:rPr>
        <w:t>age increments.</w:t>
      </w:r>
    </w:p>
    <w:p w14:paraId="1DFC88E0" w14:textId="5F88702F" w:rsidR="00FD03E6" w:rsidRPr="0091245B" w:rsidDel="00FD03E6" w:rsidRDefault="00A82904" w:rsidP="00FD03E6">
      <w:pPr>
        <w:spacing w:after="0" w:line="480" w:lineRule="auto"/>
        <w:ind w:firstLine="360"/>
        <w:rPr>
          <w:del w:id="87" w:author="Kiva.Oken" w:date="2024-07-31T16:36:00Z"/>
          <w:rFonts w:ascii="Times New Roman" w:hAnsi="Times New Roman" w:cs="Times New Roman"/>
          <w:sz w:val="24"/>
          <w:szCs w:val="24"/>
        </w:rPr>
      </w:pPr>
      <w:r>
        <w:rPr>
          <w:rFonts w:ascii="Times New Roman" w:hAnsi="Times New Roman" w:cs="Times New Roman"/>
          <w:sz w:val="24"/>
          <w:szCs w:val="24"/>
        </w:rPr>
        <w:t>Processors generally pay higher prices per pound for shrimp when the count per pound is lower (i.e., when individual shrimp are larger). We accounted for this in our revenue</w:t>
      </w:r>
      <w:r w:rsidR="008A563D">
        <w:rPr>
          <w:rFonts w:ascii="Times New Roman" w:hAnsi="Times New Roman" w:cs="Times New Roman"/>
          <w:sz w:val="24"/>
          <w:szCs w:val="24"/>
        </w:rPr>
        <w:t>-</w:t>
      </w:r>
      <w:r>
        <w:rPr>
          <w:rFonts w:ascii="Times New Roman" w:hAnsi="Times New Roman" w:cs="Times New Roman"/>
          <w:sz w:val="24"/>
          <w:szCs w:val="24"/>
        </w:rPr>
        <w:t>per</w:t>
      </w:r>
      <w:r w:rsidR="008A563D">
        <w:rPr>
          <w:rFonts w:ascii="Times New Roman" w:hAnsi="Times New Roman" w:cs="Times New Roman"/>
          <w:sz w:val="24"/>
          <w:szCs w:val="24"/>
        </w:rPr>
        <w:t>-</w:t>
      </w:r>
      <w:r>
        <w:rPr>
          <w:rFonts w:ascii="Times New Roman" w:hAnsi="Times New Roman" w:cs="Times New Roman"/>
          <w:sz w:val="24"/>
          <w:szCs w:val="24"/>
        </w:rPr>
        <w:t xml:space="preserve">recruit model by fitting a linear model of </w:t>
      </w:r>
      <w:r w:rsidR="009924C6">
        <w:rPr>
          <w:rFonts w:ascii="Times New Roman" w:hAnsi="Times New Roman" w:cs="Times New Roman"/>
          <w:sz w:val="24"/>
          <w:szCs w:val="24"/>
        </w:rPr>
        <w:t>ex</w:t>
      </w:r>
      <w:r w:rsidR="008A563D">
        <w:rPr>
          <w:rFonts w:ascii="Times New Roman" w:hAnsi="Times New Roman" w:cs="Times New Roman"/>
          <w:sz w:val="24"/>
          <w:szCs w:val="24"/>
        </w:rPr>
        <w:t>-</w:t>
      </w:r>
      <w:r w:rsidR="009924C6">
        <w:rPr>
          <w:rFonts w:ascii="Times New Roman" w:hAnsi="Times New Roman" w:cs="Times New Roman"/>
          <w:sz w:val="24"/>
          <w:szCs w:val="24"/>
        </w:rPr>
        <w:t xml:space="preserve">vessel </w:t>
      </w:r>
      <w:r>
        <w:rPr>
          <w:rFonts w:ascii="Times New Roman" w:hAnsi="Times New Roman" w:cs="Times New Roman"/>
          <w:sz w:val="24"/>
          <w:szCs w:val="24"/>
        </w:rPr>
        <w:t>price as a function of count</w:t>
      </w:r>
      <w:r w:rsidR="008A563D">
        <w:rPr>
          <w:rFonts w:ascii="Times New Roman" w:hAnsi="Times New Roman" w:cs="Times New Roman"/>
          <w:sz w:val="24"/>
          <w:szCs w:val="24"/>
        </w:rPr>
        <w:t>-</w:t>
      </w:r>
      <w:r>
        <w:rPr>
          <w:rFonts w:ascii="Times New Roman" w:hAnsi="Times New Roman" w:cs="Times New Roman"/>
          <w:sz w:val="24"/>
          <w:szCs w:val="24"/>
        </w:rPr>
        <w:t>per</w:t>
      </w:r>
      <w:r w:rsidR="008A563D">
        <w:rPr>
          <w:rFonts w:ascii="Times New Roman" w:hAnsi="Times New Roman" w:cs="Times New Roman"/>
          <w:sz w:val="24"/>
          <w:szCs w:val="24"/>
        </w:rPr>
        <w:t>-</w:t>
      </w:r>
      <w:r>
        <w:rPr>
          <w:rFonts w:ascii="Times New Roman" w:hAnsi="Times New Roman" w:cs="Times New Roman"/>
          <w:sz w:val="24"/>
          <w:szCs w:val="24"/>
        </w:rPr>
        <w:t xml:space="preserve">pound, </w:t>
      </w:r>
      <w:r w:rsidR="009F36DB">
        <w:rPr>
          <w:rFonts w:ascii="Times New Roman" w:hAnsi="Times New Roman" w:cs="Times New Roman"/>
          <w:sz w:val="24"/>
          <w:szCs w:val="24"/>
        </w:rPr>
        <w:t xml:space="preserve">including </w:t>
      </w:r>
      <w:r>
        <w:rPr>
          <w:rFonts w:ascii="Times New Roman" w:hAnsi="Times New Roman" w:cs="Times New Roman"/>
          <w:sz w:val="24"/>
          <w:szCs w:val="24"/>
        </w:rPr>
        <w:t>each year-month combination as a fixed effect to account for market effects on price.</w:t>
      </w:r>
      <w:r w:rsidR="004A4D9C">
        <w:rPr>
          <w:rFonts w:ascii="Times New Roman" w:hAnsi="Times New Roman" w:cs="Times New Roman"/>
          <w:sz w:val="24"/>
          <w:szCs w:val="24"/>
        </w:rPr>
        <w:t xml:space="preserve"> </w:t>
      </w:r>
      <w:r w:rsidR="002376D6">
        <w:rPr>
          <w:rFonts w:ascii="Times New Roman" w:hAnsi="Times New Roman" w:cs="Times New Roman"/>
          <w:sz w:val="24"/>
          <w:szCs w:val="24"/>
        </w:rPr>
        <w:t xml:space="preserve">The model was fit to data </w:t>
      </w:r>
      <w:r w:rsidR="00D250B9">
        <w:rPr>
          <w:rFonts w:ascii="Times New Roman" w:hAnsi="Times New Roman" w:cs="Times New Roman"/>
          <w:sz w:val="24"/>
          <w:szCs w:val="24"/>
        </w:rPr>
        <w:t xml:space="preserve">from </w:t>
      </w:r>
      <w:r w:rsidR="004A4D9C">
        <w:rPr>
          <w:rFonts w:ascii="Times New Roman" w:hAnsi="Times New Roman" w:cs="Times New Roman"/>
          <w:sz w:val="24"/>
          <w:szCs w:val="24"/>
        </w:rPr>
        <w:t xml:space="preserve">shrimp tickets </w:t>
      </w:r>
      <w:r w:rsidR="00F72BC6">
        <w:rPr>
          <w:rFonts w:ascii="Times New Roman" w:hAnsi="Times New Roman" w:cs="Times New Roman"/>
          <w:sz w:val="24"/>
          <w:szCs w:val="24"/>
        </w:rPr>
        <w:t xml:space="preserve">in </w:t>
      </w:r>
      <w:proofErr w:type="spellStart"/>
      <w:r w:rsidR="00F72BC6">
        <w:rPr>
          <w:rFonts w:ascii="Times New Roman" w:hAnsi="Times New Roman" w:cs="Times New Roman"/>
          <w:sz w:val="24"/>
          <w:szCs w:val="24"/>
        </w:rPr>
        <w:t>PacFIN</w:t>
      </w:r>
      <w:proofErr w:type="spellEnd"/>
      <w:r w:rsidR="00F72BC6">
        <w:rPr>
          <w:rFonts w:ascii="Times New Roman" w:hAnsi="Times New Roman" w:cs="Times New Roman"/>
          <w:sz w:val="24"/>
          <w:szCs w:val="24"/>
        </w:rPr>
        <w:t xml:space="preserve"> (Pacific Fishery Information Network; </w:t>
      </w:r>
      <w:r w:rsidR="00F72BC6" w:rsidRPr="00F72BC6">
        <w:rPr>
          <w:rFonts w:ascii="Times New Roman" w:hAnsi="Times New Roman" w:cs="Times New Roman"/>
          <w:sz w:val="24"/>
          <w:szCs w:val="24"/>
        </w:rPr>
        <w:t>https://pacfin.psmfc.org/</w:t>
      </w:r>
      <w:r w:rsidR="00F72BC6">
        <w:rPr>
          <w:rFonts w:ascii="Times New Roman" w:hAnsi="Times New Roman" w:cs="Times New Roman"/>
          <w:sz w:val="24"/>
          <w:szCs w:val="24"/>
        </w:rPr>
        <w:t>)</w:t>
      </w:r>
      <w:r w:rsidR="004A4D9C">
        <w:rPr>
          <w:rFonts w:ascii="Times New Roman" w:hAnsi="Times New Roman" w:cs="Times New Roman"/>
          <w:sz w:val="24"/>
          <w:szCs w:val="24"/>
        </w:rPr>
        <w:t xml:space="preserve"> between </w:t>
      </w:r>
      <w:del w:id="88" w:author="Kiva.Oken" w:date="2024-07-17T12:40:00Z">
        <w:r w:rsidR="004A4D9C" w:rsidDel="00B00C93">
          <w:rPr>
            <w:rFonts w:ascii="Times New Roman" w:hAnsi="Times New Roman" w:cs="Times New Roman"/>
            <w:sz w:val="24"/>
            <w:szCs w:val="24"/>
          </w:rPr>
          <w:delText>2016</w:delText>
        </w:r>
      </w:del>
      <w:ins w:id="89" w:author="Kiva.Oken" w:date="2024-07-17T12:40:00Z">
        <w:r w:rsidR="00B00C93">
          <w:rPr>
            <w:rFonts w:ascii="Times New Roman" w:hAnsi="Times New Roman" w:cs="Times New Roman"/>
            <w:sz w:val="24"/>
            <w:szCs w:val="24"/>
          </w:rPr>
          <w:t>2017</w:t>
        </w:r>
      </w:ins>
      <w:r w:rsidR="004A4D9C">
        <w:rPr>
          <w:rFonts w:ascii="Times New Roman" w:hAnsi="Times New Roman" w:cs="Times New Roman"/>
          <w:sz w:val="24"/>
          <w:szCs w:val="24"/>
        </w:rPr>
        <w:t xml:space="preserve">-2020 </w:t>
      </w:r>
      <w:r w:rsidR="002376D6">
        <w:rPr>
          <w:rFonts w:ascii="Times New Roman" w:hAnsi="Times New Roman" w:cs="Times New Roman"/>
          <w:sz w:val="24"/>
          <w:szCs w:val="24"/>
        </w:rPr>
        <w:t xml:space="preserve">matched </w:t>
      </w:r>
      <w:r w:rsidR="004A4D9C">
        <w:rPr>
          <w:rFonts w:ascii="Times New Roman" w:hAnsi="Times New Roman" w:cs="Times New Roman"/>
          <w:sz w:val="24"/>
          <w:szCs w:val="24"/>
        </w:rPr>
        <w:t xml:space="preserve">with biological port sampling data </w:t>
      </w:r>
      <w:r w:rsidR="00354E42">
        <w:rPr>
          <w:rFonts w:ascii="Times New Roman" w:hAnsi="Times New Roman" w:cs="Times New Roman"/>
          <w:sz w:val="24"/>
          <w:szCs w:val="24"/>
        </w:rPr>
        <w:t xml:space="preserve">on </w:t>
      </w:r>
      <w:r w:rsidR="008A563D">
        <w:rPr>
          <w:rFonts w:ascii="Times New Roman" w:hAnsi="Times New Roman" w:cs="Times New Roman"/>
          <w:sz w:val="24"/>
          <w:szCs w:val="24"/>
        </w:rPr>
        <w:t>count-per-</w:t>
      </w:r>
      <w:r w:rsidR="00354E42">
        <w:rPr>
          <w:rFonts w:ascii="Times New Roman" w:hAnsi="Times New Roman" w:cs="Times New Roman"/>
          <w:sz w:val="24"/>
          <w:szCs w:val="24"/>
        </w:rPr>
        <w:t xml:space="preserve">pound </w:t>
      </w:r>
      <w:r w:rsidR="004A4D9C">
        <w:rPr>
          <w:rFonts w:ascii="Times New Roman" w:hAnsi="Times New Roman" w:cs="Times New Roman"/>
          <w:sz w:val="24"/>
          <w:szCs w:val="24"/>
        </w:rPr>
        <w:t xml:space="preserve">available from </w:t>
      </w:r>
      <w:r w:rsidR="000F40A1">
        <w:rPr>
          <w:rFonts w:ascii="Times New Roman" w:hAnsi="Times New Roman" w:cs="Times New Roman"/>
          <w:sz w:val="24"/>
          <w:szCs w:val="24"/>
        </w:rPr>
        <w:t>ODFW</w:t>
      </w:r>
      <w:r w:rsidR="004A4D9C">
        <w:rPr>
          <w:rFonts w:ascii="Times New Roman" w:hAnsi="Times New Roman" w:cs="Times New Roman"/>
          <w:sz w:val="24"/>
          <w:szCs w:val="24"/>
        </w:rPr>
        <w:t>.</w:t>
      </w:r>
      <w:r w:rsidR="009924C6">
        <w:rPr>
          <w:rFonts w:ascii="Times New Roman" w:hAnsi="Times New Roman" w:cs="Times New Roman"/>
          <w:sz w:val="24"/>
          <w:szCs w:val="24"/>
        </w:rPr>
        <w:t xml:space="preserve"> As expected, </w:t>
      </w:r>
      <w:r w:rsidR="008A563D">
        <w:rPr>
          <w:rFonts w:ascii="Times New Roman" w:hAnsi="Times New Roman" w:cs="Times New Roman"/>
          <w:sz w:val="24"/>
          <w:szCs w:val="24"/>
        </w:rPr>
        <w:t>count-per-</w:t>
      </w:r>
      <w:r w:rsidR="009924C6">
        <w:rPr>
          <w:rFonts w:ascii="Times New Roman" w:hAnsi="Times New Roman" w:cs="Times New Roman"/>
          <w:sz w:val="24"/>
          <w:szCs w:val="24"/>
        </w:rPr>
        <w:t>pound had a negative effect on price</w:t>
      </w:r>
      <w:r w:rsidR="00AF34D0">
        <w:rPr>
          <w:rFonts w:ascii="Times New Roman" w:hAnsi="Times New Roman" w:cs="Times New Roman"/>
          <w:sz w:val="24"/>
          <w:szCs w:val="24"/>
        </w:rPr>
        <w:t xml:space="preserve"> (Tables</w:t>
      </w:r>
      <w:r w:rsidR="00DA4A2A">
        <w:rPr>
          <w:rFonts w:ascii="Times New Roman" w:hAnsi="Times New Roman" w:cs="Times New Roman"/>
          <w:sz w:val="24"/>
          <w:szCs w:val="24"/>
        </w:rPr>
        <w:t xml:space="preserve"> </w:t>
      </w:r>
      <w:r w:rsidR="00AF34D0">
        <w:rPr>
          <w:rFonts w:ascii="Times New Roman" w:hAnsi="Times New Roman" w:cs="Times New Roman"/>
          <w:sz w:val="24"/>
          <w:szCs w:val="24"/>
        </w:rPr>
        <w:t>S1</w:t>
      </w:r>
      <w:r w:rsidR="00DA4A2A">
        <w:rPr>
          <w:rFonts w:ascii="Times New Roman" w:hAnsi="Times New Roman" w:cs="Times New Roman"/>
          <w:sz w:val="24"/>
          <w:szCs w:val="24"/>
        </w:rPr>
        <w:t>, S2</w:t>
      </w:r>
      <w:r w:rsidR="00AF34D0">
        <w:rPr>
          <w:rFonts w:ascii="Times New Roman" w:hAnsi="Times New Roman" w:cs="Times New Roman"/>
          <w:sz w:val="24"/>
          <w:szCs w:val="24"/>
        </w:rPr>
        <w:t>, Fig. S</w:t>
      </w:r>
      <w:ins w:id="90" w:author="Kiva.Oken" w:date="2024-07-29T13:02:00Z">
        <w:r w:rsidR="005D4CFE">
          <w:rPr>
            <w:rFonts w:ascii="Times New Roman" w:hAnsi="Times New Roman" w:cs="Times New Roman"/>
            <w:sz w:val="24"/>
            <w:szCs w:val="24"/>
          </w:rPr>
          <w:t>6</w:t>
        </w:r>
      </w:ins>
      <w:del w:id="91" w:author="Kiva.Oken" w:date="2024-07-29T13:02:00Z">
        <w:r w:rsidR="00DA4A2A" w:rsidDel="005D4CFE">
          <w:rPr>
            <w:rFonts w:ascii="Times New Roman" w:hAnsi="Times New Roman" w:cs="Times New Roman"/>
            <w:sz w:val="24"/>
            <w:szCs w:val="24"/>
          </w:rPr>
          <w:delText>5</w:delText>
        </w:r>
      </w:del>
      <w:r w:rsidR="00AF34D0">
        <w:rPr>
          <w:rFonts w:ascii="Times New Roman" w:hAnsi="Times New Roman" w:cs="Times New Roman"/>
          <w:sz w:val="24"/>
          <w:szCs w:val="24"/>
        </w:rPr>
        <w:t>)</w:t>
      </w:r>
      <w:r w:rsidR="009924C6">
        <w:rPr>
          <w:rFonts w:ascii="Times New Roman" w:hAnsi="Times New Roman" w:cs="Times New Roman"/>
          <w:sz w:val="24"/>
          <w:szCs w:val="24"/>
        </w:rPr>
        <w:t>.</w:t>
      </w:r>
      <w:r w:rsidR="00F40CC1">
        <w:rPr>
          <w:rFonts w:ascii="Times New Roman" w:hAnsi="Times New Roman" w:cs="Times New Roman"/>
          <w:sz w:val="24"/>
          <w:szCs w:val="24"/>
        </w:rPr>
        <w:t xml:space="preserve"> For more details on the price model, see </w:t>
      </w:r>
      <w:r w:rsidR="005E65C6">
        <w:rPr>
          <w:rFonts w:ascii="Times New Roman" w:hAnsi="Times New Roman" w:cs="Times New Roman"/>
          <w:sz w:val="24"/>
          <w:szCs w:val="24"/>
        </w:rPr>
        <w:t>supplemental materials.</w:t>
      </w:r>
    </w:p>
    <w:p w14:paraId="78C336CA" w14:textId="21E6978B" w:rsidR="006027EC" w:rsidRPr="00CB5BCC" w:rsidRDefault="006027EC" w:rsidP="00354A5E">
      <w:pPr>
        <w:keepNext/>
        <w:spacing w:before="240" w:after="0" w:line="480" w:lineRule="auto"/>
        <w:rPr>
          <w:rFonts w:ascii="Times New Roman" w:hAnsi="Times New Roman" w:cs="Times New Roman"/>
          <w:b/>
          <w:bCs/>
          <w:sz w:val="24"/>
          <w:szCs w:val="24"/>
        </w:rPr>
      </w:pPr>
      <w:r w:rsidRPr="00CB5BCC">
        <w:rPr>
          <w:rFonts w:ascii="Times New Roman" w:hAnsi="Times New Roman" w:cs="Times New Roman"/>
          <w:b/>
          <w:bCs/>
          <w:sz w:val="24"/>
          <w:szCs w:val="24"/>
        </w:rPr>
        <w:lastRenderedPageBreak/>
        <w:t>3</w:t>
      </w:r>
      <w:r w:rsidR="008A563D">
        <w:rPr>
          <w:rFonts w:ascii="Times New Roman" w:hAnsi="Times New Roman" w:cs="Times New Roman"/>
          <w:b/>
          <w:bCs/>
          <w:sz w:val="24"/>
          <w:szCs w:val="24"/>
        </w:rPr>
        <w:t>.</w:t>
      </w:r>
      <w:r w:rsidRPr="00CB5BCC">
        <w:rPr>
          <w:rFonts w:ascii="Times New Roman" w:hAnsi="Times New Roman" w:cs="Times New Roman"/>
          <w:b/>
          <w:bCs/>
          <w:sz w:val="24"/>
          <w:szCs w:val="24"/>
        </w:rPr>
        <w:t xml:space="preserve"> Results</w:t>
      </w:r>
    </w:p>
    <w:p w14:paraId="27B75F6D" w14:textId="5EB04C74" w:rsidR="00962BBF" w:rsidRPr="00317770" w:rsidRDefault="00962BBF" w:rsidP="00354A5E">
      <w:pPr>
        <w:spacing w:after="0" w:line="480" w:lineRule="auto"/>
        <w:rPr>
          <w:rFonts w:ascii="Times New Roman" w:hAnsi="Times New Roman" w:cs="Times New Roman"/>
          <w:i/>
          <w:iCs/>
          <w:sz w:val="24"/>
          <w:szCs w:val="24"/>
        </w:rPr>
      </w:pPr>
      <w:r w:rsidRPr="00317770">
        <w:rPr>
          <w:rFonts w:ascii="Times New Roman" w:hAnsi="Times New Roman" w:cs="Times New Roman"/>
          <w:i/>
          <w:iCs/>
          <w:sz w:val="24"/>
          <w:szCs w:val="24"/>
        </w:rPr>
        <w:t xml:space="preserve">3.1 </w:t>
      </w:r>
      <w:r w:rsidR="00DF24E8" w:rsidRPr="00317770">
        <w:rPr>
          <w:rFonts w:ascii="Times New Roman" w:hAnsi="Times New Roman" w:cs="Times New Roman"/>
          <w:i/>
          <w:iCs/>
          <w:sz w:val="24"/>
          <w:szCs w:val="24"/>
        </w:rPr>
        <w:t>Modelling length-at-age</w:t>
      </w:r>
    </w:p>
    <w:p w14:paraId="7419D9D7" w14:textId="7DC8FFAA" w:rsidR="00BA2A7E" w:rsidRDefault="000B498E"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Shrimp </w:t>
      </w:r>
      <w:r w:rsidR="006B601B">
        <w:rPr>
          <w:rFonts w:ascii="Times New Roman" w:hAnsi="Times New Roman" w:cs="Times New Roman"/>
          <w:sz w:val="24"/>
          <w:szCs w:val="24"/>
        </w:rPr>
        <w:t>size-at-</w:t>
      </w:r>
      <w:r>
        <w:rPr>
          <w:rFonts w:ascii="Times New Roman" w:hAnsi="Times New Roman" w:cs="Times New Roman"/>
          <w:sz w:val="24"/>
          <w:szCs w:val="24"/>
        </w:rPr>
        <w:t xml:space="preserve">age varied across </w:t>
      </w:r>
      <w:r w:rsidR="001A52F1">
        <w:rPr>
          <w:rFonts w:ascii="Times New Roman" w:hAnsi="Times New Roman" w:cs="Times New Roman"/>
          <w:sz w:val="24"/>
          <w:szCs w:val="24"/>
        </w:rPr>
        <w:t>time</w:t>
      </w:r>
      <w:r>
        <w:rPr>
          <w:rFonts w:ascii="Times New Roman" w:hAnsi="Times New Roman" w:cs="Times New Roman"/>
          <w:sz w:val="24"/>
          <w:szCs w:val="24"/>
        </w:rPr>
        <w:t xml:space="preserve"> and space</w:t>
      </w:r>
      <w:r w:rsidR="00094A4F">
        <w:rPr>
          <w:rFonts w:ascii="Times New Roman" w:hAnsi="Times New Roman" w:cs="Times New Roman"/>
          <w:sz w:val="24"/>
          <w:szCs w:val="24"/>
        </w:rPr>
        <w:t xml:space="preserve"> (</w:t>
      </w:r>
      <w:r w:rsidR="00DF24E8">
        <w:rPr>
          <w:rFonts w:ascii="Times New Roman" w:hAnsi="Times New Roman" w:cs="Times New Roman"/>
          <w:sz w:val="24"/>
          <w:szCs w:val="24"/>
        </w:rPr>
        <w:t xml:space="preserve">Fig. </w:t>
      </w:r>
      <w:r w:rsidR="00DA4A2A">
        <w:rPr>
          <w:rFonts w:ascii="Times New Roman" w:hAnsi="Times New Roman" w:cs="Times New Roman"/>
          <w:sz w:val="24"/>
          <w:szCs w:val="24"/>
        </w:rPr>
        <w:t>1</w:t>
      </w:r>
      <w:r w:rsidR="00094A4F">
        <w:rPr>
          <w:rFonts w:ascii="Times New Roman" w:hAnsi="Times New Roman" w:cs="Times New Roman"/>
          <w:sz w:val="24"/>
          <w:szCs w:val="24"/>
        </w:rPr>
        <w:t>)</w:t>
      </w:r>
      <w:r>
        <w:rPr>
          <w:rFonts w:ascii="Times New Roman" w:hAnsi="Times New Roman" w:cs="Times New Roman"/>
          <w:sz w:val="24"/>
          <w:szCs w:val="24"/>
        </w:rPr>
        <w:t xml:space="preserve">. </w:t>
      </w:r>
      <w:r w:rsidR="00094A4F">
        <w:rPr>
          <w:rFonts w:ascii="Times New Roman" w:hAnsi="Times New Roman" w:cs="Times New Roman"/>
          <w:sz w:val="24"/>
          <w:szCs w:val="24"/>
        </w:rPr>
        <w:t xml:space="preserve">Across years, the largest shrimp age 2 and </w:t>
      </w:r>
      <w:r w:rsidR="00796290">
        <w:rPr>
          <w:rFonts w:ascii="Times New Roman" w:hAnsi="Times New Roman" w:cs="Times New Roman"/>
          <w:sz w:val="24"/>
          <w:szCs w:val="24"/>
        </w:rPr>
        <w:t>older</w:t>
      </w:r>
      <w:r w:rsidR="00094A4F">
        <w:rPr>
          <w:rFonts w:ascii="Times New Roman" w:hAnsi="Times New Roman" w:cs="Times New Roman"/>
          <w:sz w:val="24"/>
          <w:szCs w:val="24"/>
        </w:rPr>
        <w:t xml:space="preserve"> tended to be observed in cohorts that recruited prior to 2000. This trend over time was not as apparent for age 1 shrimp. Growth slowed during the winter months</w:t>
      </w:r>
      <w:r w:rsidR="00740E1B">
        <w:rPr>
          <w:rFonts w:ascii="Times New Roman" w:hAnsi="Times New Roman" w:cs="Times New Roman"/>
          <w:sz w:val="24"/>
          <w:szCs w:val="24"/>
        </w:rPr>
        <w:t>, as evidenced by the slight stairstep pattern</w:t>
      </w:r>
      <w:r w:rsidR="00094A4F">
        <w:rPr>
          <w:rFonts w:ascii="Times New Roman" w:hAnsi="Times New Roman" w:cs="Times New Roman"/>
          <w:sz w:val="24"/>
          <w:szCs w:val="24"/>
        </w:rPr>
        <w:t>. Across space, there is a clear pattern of smaller shrimp at age in more northe</w:t>
      </w:r>
      <w:r w:rsidR="00BA2A7E">
        <w:rPr>
          <w:rFonts w:ascii="Times New Roman" w:hAnsi="Times New Roman" w:cs="Times New Roman"/>
          <w:sz w:val="24"/>
          <w:szCs w:val="24"/>
        </w:rPr>
        <w:t>rly</w:t>
      </w:r>
      <w:r w:rsidR="00094A4F">
        <w:rPr>
          <w:rFonts w:ascii="Times New Roman" w:hAnsi="Times New Roman" w:cs="Times New Roman"/>
          <w:sz w:val="24"/>
          <w:szCs w:val="24"/>
        </w:rPr>
        <w:t xml:space="preserve"> area</w:t>
      </w:r>
      <w:r w:rsidR="00BA2A7E">
        <w:rPr>
          <w:rFonts w:ascii="Times New Roman" w:hAnsi="Times New Roman" w:cs="Times New Roman"/>
          <w:sz w:val="24"/>
          <w:szCs w:val="24"/>
        </w:rPr>
        <w:t>s, particularly areas 30 and 32</w:t>
      </w:r>
      <w:r w:rsidR="001D4107">
        <w:rPr>
          <w:rFonts w:ascii="Times New Roman" w:hAnsi="Times New Roman" w:cs="Times New Roman"/>
          <w:sz w:val="24"/>
          <w:szCs w:val="24"/>
        </w:rPr>
        <w:t>,</w:t>
      </w:r>
      <w:r w:rsidR="00BA2A7E">
        <w:rPr>
          <w:rFonts w:ascii="Times New Roman" w:hAnsi="Times New Roman" w:cs="Times New Roman"/>
          <w:sz w:val="24"/>
          <w:szCs w:val="24"/>
        </w:rPr>
        <w:t xml:space="preserve"> which cover most of the Washington </w:t>
      </w:r>
      <w:r w:rsidR="008B1F07">
        <w:rPr>
          <w:rFonts w:ascii="Times New Roman" w:hAnsi="Times New Roman" w:cs="Times New Roman"/>
          <w:sz w:val="24"/>
          <w:szCs w:val="24"/>
        </w:rPr>
        <w:t xml:space="preserve">state </w:t>
      </w:r>
      <w:r w:rsidR="00BA2A7E">
        <w:rPr>
          <w:rFonts w:ascii="Times New Roman" w:hAnsi="Times New Roman" w:cs="Times New Roman"/>
          <w:sz w:val="24"/>
          <w:szCs w:val="24"/>
        </w:rPr>
        <w:t>coastline</w:t>
      </w:r>
      <w:r w:rsidR="004E7A21">
        <w:rPr>
          <w:rFonts w:ascii="Times New Roman" w:hAnsi="Times New Roman" w:cs="Times New Roman"/>
          <w:sz w:val="24"/>
          <w:szCs w:val="24"/>
        </w:rPr>
        <w:t xml:space="preserve"> (Fig. </w:t>
      </w:r>
      <w:r w:rsidR="00DA4A2A">
        <w:rPr>
          <w:rFonts w:ascii="Times New Roman" w:hAnsi="Times New Roman" w:cs="Times New Roman"/>
          <w:sz w:val="24"/>
          <w:szCs w:val="24"/>
        </w:rPr>
        <w:t>S</w:t>
      </w:r>
      <w:r w:rsidR="004E7A21">
        <w:rPr>
          <w:rFonts w:ascii="Times New Roman" w:hAnsi="Times New Roman" w:cs="Times New Roman"/>
          <w:sz w:val="24"/>
          <w:szCs w:val="24"/>
        </w:rPr>
        <w:t>1)</w:t>
      </w:r>
      <w:r w:rsidR="00BA2A7E">
        <w:rPr>
          <w:rFonts w:ascii="Times New Roman" w:hAnsi="Times New Roman" w:cs="Times New Roman"/>
          <w:sz w:val="24"/>
          <w:szCs w:val="24"/>
        </w:rPr>
        <w:t xml:space="preserve">. Across years and </w:t>
      </w:r>
      <w:r w:rsidR="00192606">
        <w:rPr>
          <w:rFonts w:ascii="Times New Roman" w:hAnsi="Times New Roman" w:cs="Times New Roman"/>
          <w:sz w:val="24"/>
          <w:szCs w:val="24"/>
        </w:rPr>
        <w:t>regions</w:t>
      </w:r>
      <w:r w:rsidR="00BA2A7E">
        <w:rPr>
          <w:rFonts w:ascii="Times New Roman" w:hAnsi="Times New Roman" w:cs="Times New Roman"/>
          <w:sz w:val="24"/>
          <w:szCs w:val="24"/>
        </w:rPr>
        <w:t>, average size</w:t>
      </w:r>
      <w:r w:rsidR="006B601B">
        <w:rPr>
          <w:rFonts w:ascii="Times New Roman" w:hAnsi="Times New Roman" w:cs="Times New Roman"/>
          <w:sz w:val="24"/>
          <w:szCs w:val="24"/>
        </w:rPr>
        <w:t>-at-</w:t>
      </w:r>
      <w:r w:rsidR="00BA2A7E">
        <w:rPr>
          <w:rFonts w:ascii="Times New Roman" w:hAnsi="Times New Roman" w:cs="Times New Roman"/>
          <w:sz w:val="24"/>
          <w:szCs w:val="24"/>
        </w:rPr>
        <w:t xml:space="preserve">recruitment varied by </w:t>
      </w:r>
      <w:r w:rsidR="00EB3669">
        <w:rPr>
          <w:rFonts w:ascii="Times New Roman" w:hAnsi="Times New Roman" w:cs="Times New Roman"/>
          <w:sz w:val="24"/>
          <w:szCs w:val="24"/>
        </w:rPr>
        <w:t>approximately</w:t>
      </w:r>
      <w:r w:rsidR="00BA2A7E">
        <w:rPr>
          <w:rFonts w:ascii="Times New Roman" w:hAnsi="Times New Roman" w:cs="Times New Roman"/>
          <w:sz w:val="24"/>
          <w:szCs w:val="24"/>
        </w:rPr>
        <w:t xml:space="preserve"> 2-3 mm</w:t>
      </w:r>
      <w:ins w:id="92" w:author="Kiva.Oken" w:date="2024-07-09T11:13:00Z">
        <w:r w:rsidR="00E10D84">
          <w:rPr>
            <w:rFonts w:ascii="Times New Roman" w:hAnsi="Times New Roman" w:cs="Times New Roman"/>
            <w:sz w:val="24"/>
            <w:szCs w:val="24"/>
          </w:rPr>
          <w:t>.</w:t>
        </w:r>
      </w:ins>
      <w:r w:rsidR="0039075F">
        <w:rPr>
          <w:rFonts w:ascii="Times New Roman" w:hAnsi="Times New Roman" w:cs="Times New Roman"/>
          <w:sz w:val="24"/>
          <w:szCs w:val="24"/>
        </w:rPr>
        <w:t xml:space="preserve"> </w:t>
      </w:r>
    </w:p>
    <w:p w14:paraId="1EC7140E" w14:textId="15D34DFE" w:rsidR="0039075F" w:rsidRDefault="005849AD"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 model generally fit the data well, and c</w:t>
      </w:r>
      <w:r w:rsidR="003107A2">
        <w:rPr>
          <w:rFonts w:ascii="Times New Roman" w:hAnsi="Times New Roman" w:cs="Times New Roman"/>
          <w:sz w:val="24"/>
          <w:szCs w:val="24"/>
        </w:rPr>
        <w:t>onvergence diagnostics indicate</w:t>
      </w:r>
      <w:r w:rsidR="001D4107">
        <w:rPr>
          <w:rFonts w:ascii="Times New Roman" w:hAnsi="Times New Roman" w:cs="Times New Roman"/>
          <w:sz w:val="24"/>
          <w:szCs w:val="24"/>
        </w:rPr>
        <w:t>d</w:t>
      </w:r>
      <w:r w:rsidR="003107A2">
        <w:rPr>
          <w:rFonts w:ascii="Times New Roman" w:hAnsi="Times New Roman" w:cs="Times New Roman"/>
          <w:sz w:val="24"/>
          <w:szCs w:val="24"/>
        </w:rPr>
        <w:t xml:space="preserve"> that the model successfully converged and produced an adequate effective sample size for all key parameters</w:t>
      </w:r>
      <w:r w:rsidR="00AB35E5">
        <w:rPr>
          <w:rFonts w:ascii="Times New Roman" w:hAnsi="Times New Roman" w:cs="Times New Roman"/>
          <w:sz w:val="24"/>
          <w:szCs w:val="24"/>
        </w:rPr>
        <w:t xml:space="preserve">; </w:t>
      </w:r>
      <w:r w:rsidR="001B417E">
        <w:rPr>
          <w:rFonts w:ascii="Times New Roman" w:hAnsi="Times New Roman" w:cs="Times New Roman"/>
          <w:sz w:val="24"/>
          <w:szCs w:val="24"/>
        </w:rPr>
        <w:t xml:space="preserve">MCMC </w:t>
      </w:r>
      <w:r w:rsidR="003107A2">
        <w:rPr>
          <w:rFonts w:ascii="Times New Roman" w:hAnsi="Times New Roman" w:cs="Times New Roman"/>
          <w:sz w:val="24"/>
          <w:szCs w:val="24"/>
        </w:rPr>
        <w:t xml:space="preserve">mixing was worst for the </w:t>
      </w:r>
      <w:r w:rsidR="001D4107">
        <w:rPr>
          <w:rFonts w:ascii="Times New Roman" w:hAnsi="Times New Roman" w:cs="Times New Roman"/>
          <w:sz w:val="24"/>
          <w:szCs w:val="24"/>
        </w:rPr>
        <w:t xml:space="preserve">average </w:t>
      </w:r>
      <w:r w:rsidR="006B601B">
        <w:rPr>
          <w:rFonts w:ascii="Times New Roman" w:hAnsi="Times New Roman" w:cs="Times New Roman"/>
          <w:sz w:val="24"/>
          <w:szCs w:val="24"/>
        </w:rPr>
        <w:t>size-at-</w:t>
      </w:r>
      <w:r w:rsidR="003107A2">
        <w:rPr>
          <w:rFonts w:ascii="Times New Roman" w:hAnsi="Times New Roman" w:cs="Times New Roman"/>
          <w:sz w:val="24"/>
          <w:szCs w:val="24"/>
        </w:rPr>
        <w:t>recruitment</w:t>
      </w:r>
      <w:r w:rsidR="001B417E">
        <w:rPr>
          <w:rFonts w:ascii="Times New Roman" w:hAnsi="Times New Roman" w:cs="Times New Roman"/>
          <w:sz w:val="24"/>
          <w:szCs w:val="24"/>
        </w:rPr>
        <w:t xml:space="preserve"> (</w:t>
      </w:r>
      <w:r w:rsidR="001B417E">
        <w:rPr>
          <w:rFonts w:ascii="Times New Roman" w:hAnsi="Times New Roman" w:cs="Times New Roman"/>
          <w:i/>
          <w:sz w:val="24"/>
          <w:szCs w:val="24"/>
        </w:rPr>
        <w:t>µ</w:t>
      </w:r>
      <w:r w:rsidR="001B417E" w:rsidRPr="001B417E">
        <w:rPr>
          <w:rFonts w:ascii="Times New Roman" w:hAnsi="Times New Roman" w:cs="Times New Roman"/>
          <w:i/>
          <w:sz w:val="24"/>
          <w:szCs w:val="24"/>
          <w:vertAlign w:val="subscript"/>
        </w:rPr>
        <w:t>L</w:t>
      </w:r>
      <w:r w:rsidR="001B417E" w:rsidRPr="001B417E">
        <w:rPr>
          <w:rFonts w:ascii="Times New Roman" w:hAnsi="Times New Roman" w:cs="Times New Roman"/>
          <w:sz w:val="24"/>
          <w:szCs w:val="24"/>
          <w:vertAlign w:val="subscript"/>
        </w:rPr>
        <w:t>1</w:t>
      </w:r>
      <w:r w:rsidR="001B417E">
        <w:rPr>
          <w:rFonts w:ascii="Times New Roman" w:hAnsi="Times New Roman" w:cs="Times New Roman"/>
          <w:sz w:val="24"/>
          <w:szCs w:val="24"/>
        </w:rPr>
        <w:t>)</w:t>
      </w:r>
      <w:r w:rsidR="003107A2">
        <w:rPr>
          <w:rFonts w:ascii="Times New Roman" w:hAnsi="Times New Roman" w:cs="Times New Roman"/>
          <w:sz w:val="24"/>
          <w:szCs w:val="24"/>
        </w:rPr>
        <w:t xml:space="preserve"> </w:t>
      </w:r>
      <w:r w:rsidR="001B417E">
        <w:rPr>
          <w:rFonts w:ascii="Times New Roman" w:hAnsi="Times New Roman" w:cs="Times New Roman"/>
          <w:sz w:val="24"/>
          <w:szCs w:val="24"/>
        </w:rPr>
        <w:t xml:space="preserve">as evidenced by its higher </w:t>
      </w:r>
      <m:oMath>
        <m:acc>
          <m:accPr>
            <m:ctrlPr>
              <w:rPr>
                <w:rFonts w:ascii="Cambria Math" w:hAnsi="Cambria Math" w:cs="Times New Roman"/>
                <w:i/>
                <w:sz w:val="24"/>
                <w:szCs w:val="24"/>
              </w:rPr>
            </m:ctrlPr>
          </m:accPr>
          <m:e>
            <m:r>
              <w:rPr>
                <w:rFonts w:ascii="Cambria Math" w:hAnsi="Cambria Math" w:cs="Times New Roman"/>
                <w:sz w:val="24"/>
                <w:szCs w:val="24"/>
              </w:rPr>
              <m:t>R</m:t>
            </m:r>
          </m:e>
        </m:acc>
      </m:oMath>
      <w:r w:rsidR="001B417E">
        <w:rPr>
          <w:rFonts w:ascii="Times New Roman" w:hAnsi="Times New Roman" w:cs="Times New Roman"/>
          <w:sz w:val="24"/>
          <w:szCs w:val="24"/>
        </w:rPr>
        <w:t xml:space="preserve"> and lower effective sample size </w:t>
      </w:r>
      <w:r w:rsidR="003107A2">
        <w:rPr>
          <w:rFonts w:ascii="Times New Roman" w:hAnsi="Times New Roman" w:cs="Times New Roman"/>
          <w:sz w:val="24"/>
          <w:szCs w:val="24"/>
        </w:rPr>
        <w:t>(</w:t>
      </w:r>
      <w:r>
        <w:rPr>
          <w:rFonts w:ascii="Times New Roman" w:hAnsi="Times New Roman" w:cs="Times New Roman"/>
          <w:sz w:val="24"/>
          <w:szCs w:val="24"/>
        </w:rPr>
        <w:t xml:space="preserve">Fig. </w:t>
      </w:r>
      <w:r w:rsidR="00CA7A86">
        <w:rPr>
          <w:rFonts w:ascii="Times New Roman" w:hAnsi="Times New Roman" w:cs="Times New Roman"/>
          <w:sz w:val="24"/>
          <w:szCs w:val="24"/>
        </w:rPr>
        <w:t>S</w:t>
      </w:r>
      <w:r w:rsidR="00DA4A2A">
        <w:rPr>
          <w:rFonts w:ascii="Times New Roman" w:hAnsi="Times New Roman" w:cs="Times New Roman"/>
          <w:sz w:val="24"/>
          <w:szCs w:val="24"/>
        </w:rPr>
        <w:t>3</w:t>
      </w:r>
      <w:r>
        <w:rPr>
          <w:rFonts w:ascii="Times New Roman" w:hAnsi="Times New Roman" w:cs="Times New Roman"/>
          <w:sz w:val="24"/>
          <w:szCs w:val="24"/>
        </w:rPr>
        <w:t xml:space="preserve">, </w:t>
      </w:r>
      <w:r w:rsidR="003107A2">
        <w:rPr>
          <w:rFonts w:ascii="Times New Roman" w:hAnsi="Times New Roman" w:cs="Times New Roman"/>
          <w:sz w:val="24"/>
          <w:szCs w:val="24"/>
        </w:rPr>
        <w:t xml:space="preserve">Table </w:t>
      </w:r>
      <w:r w:rsidR="00DA4A2A">
        <w:rPr>
          <w:rFonts w:ascii="Times New Roman" w:hAnsi="Times New Roman" w:cs="Times New Roman"/>
          <w:sz w:val="24"/>
          <w:szCs w:val="24"/>
        </w:rPr>
        <w:t>2</w:t>
      </w:r>
      <w:r w:rsidR="003107A2">
        <w:rPr>
          <w:rFonts w:ascii="Times New Roman" w:hAnsi="Times New Roman" w:cs="Times New Roman"/>
          <w:sz w:val="24"/>
          <w:szCs w:val="24"/>
        </w:rPr>
        <w:t xml:space="preserve">). </w:t>
      </w:r>
      <w:r w:rsidR="001A0E18">
        <w:rPr>
          <w:rFonts w:ascii="Times New Roman" w:hAnsi="Times New Roman" w:cs="Times New Roman"/>
          <w:sz w:val="24"/>
          <w:szCs w:val="24"/>
        </w:rPr>
        <w:t xml:space="preserve">The model does not estimate slowing down of growth at older ages, </w:t>
      </w:r>
      <w:r w:rsidR="00F218B5">
        <w:rPr>
          <w:rFonts w:ascii="Times New Roman" w:hAnsi="Times New Roman" w:cs="Times New Roman"/>
          <w:sz w:val="24"/>
          <w:szCs w:val="24"/>
        </w:rPr>
        <w:t xml:space="preserve">as indicated by the estimate of </w:t>
      </w:r>
      <w:r w:rsidR="00095E2A" w:rsidRPr="00095E2A">
        <w:rPr>
          <w:rFonts w:ascii="Times New Roman" w:hAnsi="Times New Roman" w:cs="Times New Roman"/>
          <w:i/>
          <w:sz w:val="24"/>
          <w:szCs w:val="24"/>
        </w:rPr>
        <w:t>α</w:t>
      </w:r>
      <w:r w:rsidR="00CB0890">
        <w:rPr>
          <w:rFonts w:ascii="Times New Roman" w:hAnsi="Times New Roman" w:cs="Times New Roman"/>
          <w:i/>
          <w:sz w:val="24"/>
          <w:szCs w:val="24"/>
          <w:vertAlign w:val="subscript"/>
        </w:rPr>
        <w:t>1</w:t>
      </w:r>
      <w:r w:rsidR="00095E2A">
        <w:rPr>
          <w:rFonts w:ascii="Times New Roman" w:hAnsi="Times New Roman" w:cs="Times New Roman"/>
          <w:sz w:val="24"/>
          <w:szCs w:val="24"/>
        </w:rPr>
        <w:t xml:space="preserve"> </w:t>
      </w:r>
      <w:r w:rsidR="00F218B5">
        <w:rPr>
          <w:rFonts w:ascii="Times New Roman" w:hAnsi="Times New Roman" w:cs="Times New Roman"/>
          <w:sz w:val="24"/>
          <w:szCs w:val="24"/>
        </w:rPr>
        <w:t>close to 1</w:t>
      </w:r>
      <w:r w:rsidR="00A313E7">
        <w:rPr>
          <w:rFonts w:ascii="Times New Roman" w:hAnsi="Times New Roman" w:cs="Times New Roman"/>
          <w:sz w:val="24"/>
          <w:szCs w:val="24"/>
        </w:rPr>
        <w:t xml:space="preserve">, although the model does tend to </w:t>
      </w:r>
      <w:r w:rsidR="008640B9">
        <w:rPr>
          <w:rFonts w:ascii="Times New Roman" w:hAnsi="Times New Roman" w:cs="Times New Roman"/>
          <w:sz w:val="24"/>
          <w:szCs w:val="24"/>
        </w:rPr>
        <w:t>estimate decreasing process errors as age increases</w:t>
      </w:r>
      <w:r w:rsidR="0054198B">
        <w:rPr>
          <w:rFonts w:ascii="Times New Roman" w:hAnsi="Times New Roman" w:cs="Times New Roman"/>
          <w:sz w:val="24"/>
          <w:szCs w:val="24"/>
        </w:rPr>
        <w:t xml:space="preserve"> (Fi</w:t>
      </w:r>
      <w:r w:rsidR="006A362C">
        <w:rPr>
          <w:rFonts w:ascii="Times New Roman" w:hAnsi="Times New Roman" w:cs="Times New Roman"/>
          <w:sz w:val="24"/>
          <w:szCs w:val="24"/>
        </w:rPr>
        <w:t>g</w:t>
      </w:r>
      <w:r w:rsidR="00DC7042">
        <w:rPr>
          <w:rFonts w:ascii="Times New Roman" w:hAnsi="Times New Roman" w:cs="Times New Roman"/>
          <w:sz w:val="24"/>
          <w:szCs w:val="24"/>
        </w:rPr>
        <w:t>s. S</w:t>
      </w:r>
      <w:r w:rsidR="00DA4A2A">
        <w:rPr>
          <w:rFonts w:ascii="Times New Roman" w:hAnsi="Times New Roman" w:cs="Times New Roman"/>
          <w:sz w:val="24"/>
          <w:szCs w:val="24"/>
        </w:rPr>
        <w:t>3</w:t>
      </w:r>
      <w:r w:rsidR="00DC7042">
        <w:rPr>
          <w:rFonts w:ascii="Times New Roman" w:hAnsi="Times New Roman" w:cs="Times New Roman"/>
          <w:sz w:val="24"/>
          <w:szCs w:val="24"/>
        </w:rPr>
        <w:t>, S</w:t>
      </w:r>
      <w:r w:rsidR="00DA4A2A">
        <w:rPr>
          <w:rFonts w:ascii="Times New Roman" w:hAnsi="Times New Roman" w:cs="Times New Roman"/>
          <w:sz w:val="24"/>
          <w:szCs w:val="24"/>
        </w:rPr>
        <w:t>4</w:t>
      </w:r>
      <w:r w:rsidR="0054198B">
        <w:rPr>
          <w:rFonts w:ascii="Times New Roman" w:hAnsi="Times New Roman" w:cs="Times New Roman"/>
          <w:sz w:val="24"/>
          <w:szCs w:val="24"/>
        </w:rPr>
        <w:t>)</w:t>
      </w:r>
      <w:r w:rsidR="00F218B5">
        <w:rPr>
          <w:rFonts w:ascii="Times New Roman" w:hAnsi="Times New Roman" w:cs="Times New Roman"/>
          <w:sz w:val="24"/>
          <w:szCs w:val="24"/>
        </w:rPr>
        <w:t xml:space="preserve">. </w:t>
      </w:r>
      <w:r w:rsidR="00C167B5">
        <w:rPr>
          <w:rFonts w:ascii="Times New Roman" w:hAnsi="Times New Roman" w:cs="Times New Roman"/>
          <w:sz w:val="24"/>
          <w:szCs w:val="24"/>
        </w:rPr>
        <w:t xml:space="preserve">Various approaches were </w:t>
      </w:r>
      <w:r w:rsidR="00864696">
        <w:rPr>
          <w:rFonts w:ascii="Times New Roman" w:hAnsi="Times New Roman" w:cs="Times New Roman"/>
          <w:sz w:val="24"/>
          <w:szCs w:val="24"/>
        </w:rPr>
        <w:t>attempted</w:t>
      </w:r>
      <w:r w:rsidR="00C167B5">
        <w:rPr>
          <w:rFonts w:ascii="Times New Roman" w:hAnsi="Times New Roman" w:cs="Times New Roman"/>
          <w:sz w:val="24"/>
          <w:szCs w:val="24"/>
        </w:rPr>
        <w:t xml:space="preserve"> to</w:t>
      </w:r>
      <w:r w:rsidR="008640B9">
        <w:rPr>
          <w:rFonts w:ascii="Times New Roman" w:hAnsi="Times New Roman" w:cs="Times New Roman"/>
          <w:sz w:val="24"/>
          <w:szCs w:val="24"/>
        </w:rPr>
        <w:t xml:space="preserve"> make process errors</w:t>
      </w:r>
      <w:r w:rsidR="00E97BD1">
        <w:rPr>
          <w:rFonts w:ascii="Times New Roman" w:hAnsi="Times New Roman" w:cs="Times New Roman"/>
          <w:sz w:val="24"/>
          <w:szCs w:val="24"/>
        </w:rPr>
        <w:t xml:space="preserve"> </w:t>
      </w:r>
      <w:r w:rsidR="008640B9">
        <w:rPr>
          <w:rFonts w:ascii="Times New Roman" w:hAnsi="Times New Roman" w:cs="Times New Roman"/>
          <w:sz w:val="24"/>
          <w:szCs w:val="24"/>
        </w:rPr>
        <w:t>centered around zero for all ages</w:t>
      </w:r>
      <w:r w:rsidR="00C167B5">
        <w:rPr>
          <w:rFonts w:ascii="Times New Roman" w:hAnsi="Times New Roman" w:cs="Times New Roman"/>
          <w:sz w:val="24"/>
          <w:szCs w:val="24"/>
        </w:rPr>
        <w:t xml:space="preserve"> (e.g., informative priors on </w:t>
      </w:r>
      <w:r w:rsidR="00C167B5" w:rsidRPr="00095E2A">
        <w:rPr>
          <w:rFonts w:ascii="Times New Roman" w:hAnsi="Times New Roman" w:cs="Times New Roman"/>
          <w:i/>
          <w:sz w:val="24"/>
          <w:szCs w:val="24"/>
        </w:rPr>
        <w:t>α</w:t>
      </w:r>
      <w:r w:rsidR="00B02772">
        <w:rPr>
          <w:rFonts w:ascii="Times New Roman" w:hAnsi="Times New Roman" w:cs="Times New Roman"/>
          <w:i/>
          <w:sz w:val="24"/>
          <w:szCs w:val="24"/>
          <w:vertAlign w:val="subscript"/>
        </w:rPr>
        <w:t>1</w:t>
      </w:r>
      <w:r w:rsidR="00C167B5">
        <w:rPr>
          <w:rFonts w:ascii="Times New Roman" w:hAnsi="Times New Roman" w:cs="Times New Roman"/>
          <w:sz w:val="24"/>
          <w:szCs w:val="24"/>
        </w:rPr>
        <w:t xml:space="preserve">), but </w:t>
      </w:r>
      <w:r w:rsidR="008640B9">
        <w:rPr>
          <w:rFonts w:ascii="Times New Roman" w:hAnsi="Times New Roman" w:cs="Times New Roman"/>
          <w:sz w:val="24"/>
          <w:szCs w:val="24"/>
        </w:rPr>
        <w:t>this slowed mixing</w:t>
      </w:r>
      <w:r w:rsidR="00E97BD1">
        <w:rPr>
          <w:rFonts w:ascii="Times New Roman" w:hAnsi="Times New Roman" w:cs="Times New Roman"/>
          <w:sz w:val="24"/>
          <w:szCs w:val="24"/>
        </w:rPr>
        <w:t>,</w:t>
      </w:r>
      <w:r w:rsidR="008640B9">
        <w:rPr>
          <w:rFonts w:ascii="Times New Roman" w:hAnsi="Times New Roman" w:cs="Times New Roman"/>
          <w:sz w:val="24"/>
          <w:szCs w:val="24"/>
        </w:rPr>
        <w:t xml:space="preserve"> and </w:t>
      </w:r>
      <w:r w:rsidR="00C167B5">
        <w:rPr>
          <w:rFonts w:ascii="Times New Roman" w:hAnsi="Times New Roman" w:cs="Times New Roman"/>
          <w:sz w:val="24"/>
          <w:szCs w:val="24"/>
        </w:rPr>
        <w:t xml:space="preserve">the model consistently estimated </w:t>
      </w:r>
      <w:r w:rsidR="00C167B5" w:rsidRPr="00095E2A">
        <w:rPr>
          <w:rFonts w:ascii="Times New Roman" w:hAnsi="Times New Roman" w:cs="Times New Roman"/>
          <w:i/>
          <w:sz w:val="24"/>
          <w:szCs w:val="24"/>
        </w:rPr>
        <w:t>α</w:t>
      </w:r>
      <w:r w:rsidR="00B02772">
        <w:rPr>
          <w:rFonts w:ascii="Times New Roman" w:hAnsi="Times New Roman" w:cs="Times New Roman"/>
          <w:i/>
          <w:sz w:val="24"/>
          <w:szCs w:val="24"/>
          <w:vertAlign w:val="subscript"/>
        </w:rPr>
        <w:t>1</w:t>
      </w:r>
      <w:r w:rsidR="00C167B5">
        <w:rPr>
          <w:rFonts w:ascii="Times New Roman" w:hAnsi="Times New Roman" w:cs="Times New Roman"/>
          <w:sz w:val="24"/>
          <w:szCs w:val="24"/>
        </w:rPr>
        <w:t xml:space="preserve"> close to 1. </w:t>
      </w:r>
      <w:r w:rsidR="00F218B5">
        <w:rPr>
          <w:rFonts w:ascii="Times New Roman" w:hAnsi="Times New Roman" w:cs="Times New Roman"/>
          <w:sz w:val="24"/>
          <w:szCs w:val="24"/>
        </w:rPr>
        <w:t xml:space="preserve">The two largest variance estimates described variability in </w:t>
      </w:r>
      <w:r w:rsidR="006B601B">
        <w:rPr>
          <w:rFonts w:ascii="Times New Roman" w:hAnsi="Times New Roman" w:cs="Times New Roman"/>
          <w:sz w:val="24"/>
          <w:szCs w:val="24"/>
        </w:rPr>
        <w:t>size-at-</w:t>
      </w:r>
      <w:r w:rsidR="00F218B5">
        <w:rPr>
          <w:rFonts w:ascii="Times New Roman" w:hAnsi="Times New Roman" w:cs="Times New Roman"/>
          <w:sz w:val="24"/>
          <w:szCs w:val="24"/>
        </w:rPr>
        <w:t>recruitment across time</w:t>
      </w:r>
      <w:r w:rsidR="00280732">
        <w:rPr>
          <w:rFonts w:ascii="Times New Roman" w:hAnsi="Times New Roman" w:cs="Times New Roman"/>
          <w:sz w:val="24"/>
          <w:szCs w:val="24"/>
        </w:rPr>
        <w:t xml:space="preserve">, </w:t>
      </w:r>
      <w:r w:rsidR="00095E2A" w:rsidRPr="00095E2A">
        <w:rPr>
          <w:rFonts w:ascii="Times New Roman" w:hAnsi="Times New Roman" w:cs="Times New Roman"/>
          <w:i/>
          <w:sz w:val="24"/>
          <w:szCs w:val="24"/>
        </w:rPr>
        <w:t>σ</w:t>
      </w:r>
      <w:r w:rsidR="00095E2A" w:rsidRPr="00095E2A">
        <w:rPr>
          <w:rFonts w:ascii="Times New Roman" w:hAnsi="Times New Roman" w:cs="Times New Roman"/>
          <w:i/>
          <w:sz w:val="24"/>
          <w:szCs w:val="24"/>
          <w:vertAlign w:val="subscript"/>
        </w:rPr>
        <w:t>L1</w:t>
      </w:r>
      <w:r w:rsidR="00280732">
        <w:rPr>
          <w:rFonts w:ascii="Times New Roman" w:hAnsi="Times New Roman" w:cs="Times New Roman"/>
          <w:sz w:val="24"/>
          <w:szCs w:val="24"/>
        </w:rPr>
        <w:t>,</w:t>
      </w:r>
      <w:r w:rsidR="00F218B5">
        <w:rPr>
          <w:rFonts w:ascii="Times New Roman" w:hAnsi="Times New Roman" w:cs="Times New Roman"/>
          <w:sz w:val="24"/>
          <w:szCs w:val="24"/>
        </w:rPr>
        <w:t xml:space="preserve"> and across space</w:t>
      </w:r>
      <w:r w:rsidR="00280732">
        <w:rPr>
          <w:rFonts w:ascii="Times New Roman" w:hAnsi="Times New Roman" w:cs="Times New Roman"/>
          <w:sz w:val="24"/>
          <w:szCs w:val="24"/>
        </w:rPr>
        <w:t xml:space="preserve">, </w:t>
      </w:r>
      <w:proofErr w:type="spellStart"/>
      <w:r w:rsidR="00095E2A" w:rsidRPr="00095E2A">
        <w:rPr>
          <w:rFonts w:ascii="Times New Roman" w:hAnsi="Times New Roman" w:cs="Times New Roman"/>
          <w:i/>
          <w:sz w:val="24"/>
          <w:szCs w:val="24"/>
        </w:rPr>
        <w:t>σ</w:t>
      </w:r>
      <w:r w:rsidR="00095E2A">
        <w:rPr>
          <w:rFonts w:ascii="Times New Roman" w:hAnsi="Times New Roman" w:cs="Times New Roman"/>
          <w:i/>
          <w:sz w:val="24"/>
          <w:szCs w:val="24"/>
          <w:vertAlign w:val="subscript"/>
        </w:rPr>
        <w:t>r</w:t>
      </w:r>
      <w:proofErr w:type="spellEnd"/>
      <w:r w:rsidR="00280732">
        <w:rPr>
          <w:rFonts w:ascii="Times New Roman" w:hAnsi="Times New Roman" w:cs="Times New Roman"/>
          <w:sz w:val="24"/>
          <w:szCs w:val="24"/>
        </w:rPr>
        <w:t xml:space="preserve"> (Table </w:t>
      </w:r>
      <w:r w:rsidR="00DA4A2A">
        <w:rPr>
          <w:rFonts w:ascii="Times New Roman" w:hAnsi="Times New Roman" w:cs="Times New Roman"/>
          <w:sz w:val="24"/>
          <w:szCs w:val="24"/>
        </w:rPr>
        <w:t>2</w:t>
      </w:r>
      <w:r w:rsidR="00280732">
        <w:rPr>
          <w:rFonts w:ascii="Times New Roman" w:hAnsi="Times New Roman" w:cs="Times New Roman"/>
          <w:sz w:val="24"/>
          <w:szCs w:val="24"/>
        </w:rPr>
        <w:t>)</w:t>
      </w:r>
      <w:r w:rsidR="00F218B5">
        <w:rPr>
          <w:rFonts w:ascii="Times New Roman" w:hAnsi="Times New Roman" w:cs="Times New Roman"/>
          <w:sz w:val="24"/>
          <w:szCs w:val="24"/>
        </w:rPr>
        <w:t>. The smallest variance estimate was for process error</w:t>
      </w:r>
      <w:r w:rsidR="001C2265">
        <w:rPr>
          <w:rFonts w:ascii="Times New Roman" w:hAnsi="Times New Roman" w:cs="Times New Roman"/>
          <w:sz w:val="24"/>
          <w:szCs w:val="24"/>
        </w:rPr>
        <w:t xml:space="preserve"> (</w:t>
      </w:r>
      <w:proofErr w:type="spellStart"/>
      <w:r w:rsidR="001B417E" w:rsidRPr="00095E2A">
        <w:rPr>
          <w:rFonts w:ascii="Times New Roman" w:hAnsi="Times New Roman" w:cs="Times New Roman"/>
          <w:i/>
          <w:sz w:val="24"/>
          <w:szCs w:val="24"/>
        </w:rPr>
        <w:t>σ</w:t>
      </w:r>
      <w:r w:rsidR="001B417E">
        <w:rPr>
          <w:rFonts w:ascii="Times New Roman" w:hAnsi="Times New Roman" w:cs="Times New Roman"/>
          <w:i/>
          <w:sz w:val="24"/>
          <w:szCs w:val="24"/>
          <w:vertAlign w:val="subscript"/>
        </w:rPr>
        <w:t>p</w:t>
      </w:r>
      <w:proofErr w:type="spellEnd"/>
      <w:r w:rsidR="001B417E">
        <w:rPr>
          <w:rFonts w:ascii="Times New Roman" w:hAnsi="Times New Roman" w:cs="Times New Roman"/>
          <w:sz w:val="24"/>
          <w:szCs w:val="24"/>
        </w:rPr>
        <w:t>)</w:t>
      </w:r>
      <w:r w:rsidR="00F218B5">
        <w:rPr>
          <w:rFonts w:ascii="Times New Roman" w:hAnsi="Times New Roman" w:cs="Times New Roman"/>
          <w:sz w:val="24"/>
          <w:szCs w:val="24"/>
        </w:rPr>
        <w:t>, which is the</w:t>
      </w:r>
      <w:r w:rsidR="00B31146">
        <w:rPr>
          <w:rFonts w:ascii="Times New Roman" w:hAnsi="Times New Roman" w:cs="Times New Roman"/>
          <w:sz w:val="24"/>
          <w:szCs w:val="24"/>
        </w:rPr>
        <w:t xml:space="preserve"> monthly</w:t>
      </w:r>
      <w:r w:rsidR="00F218B5">
        <w:rPr>
          <w:rFonts w:ascii="Times New Roman" w:hAnsi="Times New Roman" w:cs="Times New Roman"/>
          <w:sz w:val="24"/>
          <w:szCs w:val="24"/>
        </w:rPr>
        <w:t xml:space="preserve"> variation in the growth increment </w:t>
      </w:r>
      <w:r w:rsidR="006B601B">
        <w:rPr>
          <w:rFonts w:ascii="Times New Roman" w:hAnsi="Times New Roman" w:cs="Times New Roman"/>
          <w:sz w:val="24"/>
          <w:szCs w:val="24"/>
        </w:rPr>
        <w:t xml:space="preserve">and </w:t>
      </w:r>
      <w:r w:rsidR="00F218B5">
        <w:rPr>
          <w:rFonts w:ascii="Times New Roman" w:hAnsi="Times New Roman" w:cs="Times New Roman"/>
          <w:sz w:val="24"/>
          <w:szCs w:val="24"/>
        </w:rPr>
        <w:t>is shared across all areas. The observation variance</w:t>
      </w:r>
      <w:r w:rsidR="001B417E">
        <w:rPr>
          <w:rFonts w:ascii="Times New Roman" w:hAnsi="Times New Roman" w:cs="Times New Roman"/>
          <w:sz w:val="24"/>
          <w:szCs w:val="24"/>
        </w:rPr>
        <w:t xml:space="preserve"> (</w:t>
      </w:r>
      <w:proofErr w:type="spellStart"/>
      <w:r w:rsidR="001B417E" w:rsidRPr="00095E2A">
        <w:rPr>
          <w:rFonts w:ascii="Times New Roman" w:hAnsi="Times New Roman" w:cs="Times New Roman"/>
          <w:i/>
          <w:sz w:val="24"/>
          <w:szCs w:val="24"/>
        </w:rPr>
        <w:t>σ</w:t>
      </w:r>
      <w:r w:rsidR="001B417E">
        <w:rPr>
          <w:rFonts w:ascii="Times New Roman" w:hAnsi="Times New Roman" w:cs="Times New Roman"/>
          <w:i/>
          <w:sz w:val="24"/>
          <w:szCs w:val="24"/>
          <w:vertAlign w:val="subscript"/>
        </w:rPr>
        <w:t>o</w:t>
      </w:r>
      <w:proofErr w:type="spellEnd"/>
      <w:r w:rsidR="001B417E">
        <w:rPr>
          <w:rFonts w:ascii="Times New Roman" w:hAnsi="Times New Roman" w:cs="Times New Roman"/>
          <w:sz w:val="24"/>
          <w:szCs w:val="24"/>
        </w:rPr>
        <w:t>)</w:t>
      </w:r>
      <w:r w:rsidR="00F218B5">
        <w:rPr>
          <w:rFonts w:ascii="Times New Roman" w:hAnsi="Times New Roman" w:cs="Times New Roman"/>
          <w:sz w:val="24"/>
          <w:szCs w:val="24"/>
        </w:rPr>
        <w:t xml:space="preserve">, which includes </w:t>
      </w:r>
      <w:r w:rsidR="0054198B">
        <w:rPr>
          <w:rFonts w:ascii="Times New Roman" w:hAnsi="Times New Roman" w:cs="Times New Roman"/>
          <w:sz w:val="24"/>
          <w:szCs w:val="24"/>
        </w:rPr>
        <w:t>both sampling</w:t>
      </w:r>
      <w:r w:rsidR="00F218B5">
        <w:rPr>
          <w:rFonts w:ascii="Times New Roman" w:hAnsi="Times New Roman" w:cs="Times New Roman"/>
          <w:sz w:val="24"/>
          <w:szCs w:val="24"/>
        </w:rPr>
        <w:t xml:space="preserve"> error</w:t>
      </w:r>
      <w:r w:rsidR="0054198B">
        <w:rPr>
          <w:rFonts w:ascii="Times New Roman" w:hAnsi="Times New Roman" w:cs="Times New Roman"/>
          <w:sz w:val="24"/>
          <w:szCs w:val="24"/>
        </w:rPr>
        <w:t xml:space="preserve"> and true differences in </w:t>
      </w:r>
      <w:r w:rsidR="00F218B5">
        <w:rPr>
          <w:rFonts w:ascii="Times New Roman" w:hAnsi="Times New Roman" w:cs="Times New Roman"/>
          <w:sz w:val="24"/>
          <w:szCs w:val="24"/>
        </w:rPr>
        <w:t>size</w:t>
      </w:r>
      <w:r w:rsidR="006B601B">
        <w:rPr>
          <w:rFonts w:ascii="Times New Roman" w:hAnsi="Times New Roman" w:cs="Times New Roman"/>
          <w:sz w:val="24"/>
          <w:szCs w:val="24"/>
        </w:rPr>
        <w:t>-</w:t>
      </w:r>
      <w:r w:rsidR="00F218B5">
        <w:rPr>
          <w:rFonts w:ascii="Times New Roman" w:hAnsi="Times New Roman" w:cs="Times New Roman"/>
          <w:sz w:val="24"/>
          <w:szCs w:val="24"/>
        </w:rPr>
        <w:t>at</w:t>
      </w:r>
      <w:r w:rsidR="006B601B">
        <w:rPr>
          <w:rFonts w:ascii="Times New Roman" w:hAnsi="Times New Roman" w:cs="Times New Roman"/>
          <w:sz w:val="24"/>
          <w:szCs w:val="24"/>
        </w:rPr>
        <w:t>-</w:t>
      </w:r>
      <w:r w:rsidR="00F218B5">
        <w:rPr>
          <w:rFonts w:ascii="Times New Roman" w:hAnsi="Times New Roman" w:cs="Times New Roman"/>
          <w:sz w:val="24"/>
          <w:szCs w:val="24"/>
        </w:rPr>
        <w:t xml:space="preserve">age across state areas </w:t>
      </w:r>
      <w:r w:rsidR="0054198B">
        <w:rPr>
          <w:rFonts w:ascii="Times New Roman" w:hAnsi="Times New Roman" w:cs="Times New Roman"/>
          <w:sz w:val="24"/>
          <w:szCs w:val="24"/>
        </w:rPr>
        <w:t>un</w:t>
      </w:r>
      <w:r w:rsidR="00F218B5">
        <w:rPr>
          <w:rFonts w:ascii="Times New Roman" w:hAnsi="Times New Roman" w:cs="Times New Roman"/>
          <w:sz w:val="24"/>
          <w:szCs w:val="24"/>
        </w:rPr>
        <w:t>explained by size</w:t>
      </w:r>
      <w:r w:rsidR="006B601B">
        <w:rPr>
          <w:rFonts w:ascii="Times New Roman" w:hAnsi="Times New Roman" w:cs="Times New Roman"/>
          <w:sz w:val="24"/>
          <w:szCs w:val="24"/>
        </w:rPr>
        <w:t>-</w:t>
      </w:r>
      <w:r w:rsidR="00F218B5">
        <w:rPr>
          <w:rFonts w:ascii="Times New Roman" w:hAnsi="Times New Roman" w:cs="Times New Roman"/>
          <w:sz w:val="24"/>
          <w:szCs w:val="24"/>
        </w:rPr>
        <w:t>at</w:t>
      </w:r>
      <w:r w:rsidR="006B601B">
        <w:rPr>
          <w:rFonts w:ascii="Times New Roman" w:hAnsi="Times New Roman" w:cs="Times New Roman"/>
          <w:sz w:val="24"/>
          <w:szCs w:val="24"/>
        </w:rPr>
        <w:t>-</w:t>
      </w:r>
      <w:r w:rsidR="00F218B5">
        <w:rPr>
          <w:rFonts w:ascii="Times New Roman" w:hAnsi="Times New Roman" w:cs="Times New Roman"/>
          <w:sz w:val="24"/>
          <w:szCs w:val="24"/>
        </w:rPr>
        <w:t>recruitment, was larger</w:t>
      </w:r>
      <w:r w:rsidR="003107A2">
        <w:rPr>
          <w:rFonts w:ascii="Times New Roman" w:hAnsi="Times New Roman" w:cs="Times New Roman"/>
          <w:sz w:val="24"/>
          <w:szCs w:val="24"/>
        </w:rPr>
        <w:t xml:space="preserve"> than the process variance</w:t>
      </w:r>
      <w:r w:rsidR="00F218B5">
        <w:rPr>
          <w:rFonts w:ascii="Times New Roman" w:hAnsi="Times New Roman" w:cs="Times New Roman"/>
          <w:sz w:val="24"/>
          <w:szCs w:val="24"/>
        </w:rPr>
        <w:t xml:space="preserve">. </w:t>
      </w:r>
    </w:p>
    <w:p w14:paraId="60BB4976" w14:textId="08A5FDC6" w:rsidR="00DF24E8" w:rsidRPr="00317770" w:rsidRDefault="00DF24E8" w:rsidP="00354A5E">
      <w:pPr>
        <w:keepNext/>
        <w:spacing w:before="240" w:after="0" w:line="480" w:lineRule="auto"/>
        <w:rPr>
          <w:rFonts w:ascii="Times New Roman" w:hAnsi="Times New Roman" w:cs="Times New Roman"/>
          <w:i/>
          <w:iCs/>
          <w:sz w:val="24"/>
          <w:szCs w:val="24"/>
        </w:rPr>
      </w:pPr>
      <w:r w:rsidRPr="00317770">
        <w:rPr>
          <w:rFonts w:ascii="Times New Roman" w:hAnsi="Times New Roman" w:cs="Times New Roman"/>
          <w:i/>
          <w:iCs/>
          <w:sz w:val="24"/>
          <w:szCs w:val="24"/>
        </w:rPr>
        <w:lastRenderedPageBreak/>
        <w:t>3.2 Environmental drivers of size-at-recruitment</w:t>
      </w:r>
    </w:p>
    <w:p w14:paraId="565915CE" w14:textId="670F500D" w:rsidR="00BA2A7E" w:rsidRDefault="00BA2A7E"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None of the variables tested </w:t>
      </w:r>
      <w:r w:rsidR="0039075F">
        <w:rPr>
          <w:rFonts w:ascii="Times New Roman" w:hAnsi="Times New Roman" w:cs="Times New Roman"/>
          <w:sz w:val="24"/>
          <w:szCs w:val="24"/>
        </w:rPr>
        <w:t xml:space="preserve">to </w:t>
      </w:r>
      <w:r w:rsidR="008B1F07">
        <w:rPr>
          <w:rFonts w:ascii="Times New Roman" w:hAnsi="Times New Roman" w:cs="Times New Roman"/>
          <w:sz w:val="24"/>
          <w:szCs w:val="24"/>
        </w:rPr>
        <w:t>influence</w:t>
      </w:r>
      <w:r w:rsidR="0039075F">
        <w:rPr>
          <w:rFonts w:ascii="Times New Roman" w:hAnsi="Times New Roman" w:cs="Times New Roman"/>
          <w:sz w:val="24"/>
          <w:szCs w:val="24"/>
        </w:rPr>
        <w:t xml:space="preserve"> </w:t>
      </w:r>
      <w:r w:rsidR="001D4107">
        <w:rPr>
          <w:rFonts w:ascii="Times New Roman" w:hAnsi="Times New Roman" w:cs="Times New Roman"/>
          <w:sz w:val="24"/>
          <w:szCs w:val="24"/>
        </w:rPr>
        <w:t>size-at-</w:t>
      </w:r>
      <w:r w:rsidR="0039075F">
        <w:rPr>
          <w:rFonts w:ascii="Times New Roman" w:hAnsi="Times New Roman" w:cs="Times New Roman"/>
          <w:sz w:val="24"/>
          <w:szCs w:val="24"/>
        </w:rPr>
        <w:t>recruitment (CUTI, BEUTI,</w:t>
      </w:r>
      <w:r w:rsidR="00B16B78">
        <w:rPr>
          <w:rFonts w:ascii="Times New Roman" w:hAnsi="Times New Roman" w:cs="Times New Roman"/>
          <w:sz w:val="24"/>
          <w:szCs w:val="24"/>
        </w:rPr>
        <w:t xml:space="preserve"> sea surface temperature,</w:t>
      </w:r>
      <w:r w:rsidR="0039075F">
        <w:rPr>
          <w:rFonts w:ascii="Times New Roman" w:hAnsi="Times New Roman" w:cs="Times New Roman"/>
          <w:sz w:val="24"/>
          <w:szCs w:val="24"/>
        </w:rPr>
        <w:t xml:space="preserve"> log</w:t>
      </w:r>
      <w:r w:rsidR="00592F70">
        <w:rPr>
          <w:rFonts w:ascii="Times New Roman" w:hAnsi="Times New Roman" w:cs="Times New Roman"/>
          <w:sz w:val="24"/>
          <w:szCs w:val="24"/>
        </w:rPr>
        <w:t>-</w:t>
      </w:r>
      <w:r w:rsidR="0039075F">
        <w:rPr>
          <w:rFonts w:ascii="Times New Roman" w:hAnsi="Times New Roman" w:cs="Times New Roman"/>
          <w:sz w:val="24"/>
          <w:szCs w:val="24"/>
        </w:rPr>
        <w:t xml:space="preserve">recruitment) </w:t>
      </w:r>
      <w:r w:rsidR="00596DC9">
        <w:rPr>
          <w:rFonts w:ascii="Times New Roman" w:hAnsi="Times New Roman" w:cs="Times New Roman"/>
          <w:sz w:val="24"/>
          <w:szCs w:val="24"/>
        </w:rPr>
        <w:t xml:space="preserve">markedly </w:t>
      </w:r>
      <w:r>
        <w:rPr>
          <w:rFonts w:ascii="Times New Roman" w:hAnsi="Times New Roman" w:cs="Times New Roman"/>
          <w:sz w:val="24"/>
          <w:szCs w:val="24"/>
        </w:rPr>
        <w:t xml:space="preserve">improved </w:t>
      </w:r>
      <w:r w:rsidR="0039075F">
        <w:rPr>
          <w:rFonts w:ascii="Times New Roman" w:hAnsi="Times New Roman" w:cs="Times New Roman"/>
          <w:sz w:val="24"/>
          <w:szCs w:val="24"/>
        </w:rPr>
        <w:t>the expected log</w:t>
      </w:r>
      <w:r w:rsidR="00F3734D">
        <w:rPr>
          <w:rFonts w:ascii="Times New Roman" w:hAnsi="Times New Roman" w:cs="Times New Roman"/>
          <w:sz w:val="24"/>
          <w:szCs w:val="24"/>
        </w:rPr>
        <w:t>-</w:t>
      </w:r>
      <w:r w:rsidR="00592F70">
        <w:rPr>
          <w:rFonts w:ascii="Times New Roman" w:hAnsi="Times New Roman" w:cs="Times New Roman"/>
          <w:sz w:val="24"/>
          <w:szCs w:val="24"/>
        </w:rPr>
        <w:t>predictive</w:t>
      </w:r>
      <w:r w:rsidR="0039075F">
        <w:rPr>
          <w:rFonts w:ascii="Times New Roman" w:hAnsi="Times New Roman" w:cs="Times New Roman"/>
          <w:sz w:val="24"/>
          <w:szCs w:val="24"/>
        </w:rPr>
        <w:t xml:space="preserve"> density</w:t>
      </w:r>
      <w:r w:rsidR="008B0F50">
        <w:rPr>
          <w:rFonts w:ascii="Times New Roman" w:hAnsi="Times New Roman" w:cs="Times New Roman"/>
          <w:sz w:val="24"/>
          <w:szCs w:val="24"/>
        </w:rPr>
        <w:t xml:space="preserve"> (ELPD)</w:t>
      </w:r>
      <w:r w:rsidR="0039075F">
        <w:rPr>
          <w:rFonts w:ascii="Times New Roman" w:hAnsi="Times New Roman" w:cs="Times New Roman"/>
          <w:sz w:val="24"/>
          <w:szCs w:val="24"/>
        </w:rPr>
        <w:t xml:space="preserve"> </w:t>
      </w:r>
      <w:r w:rsidR="001D4107">
        <w:rPr>
          <w:rFonts w:ascii="Times New Roman" w:hAnsi="Times New Roman" w:cs="Times New Roman"/>
          <w:sz w:val="24"/>
          <w:szCs w:val="24"/>
        </w:rPr>
        <w:t xml:space="preserve">compared to </w:t>
      </w:r>
      <w:r>
        <w:rPr>
          <w:rFonts w:ascii="Times New Roman" w:hAnsi="Times New Roman" w:cs="Times New Roman"/>
          <w:sz w:val="24"/>
          <w:szCs w:val="24"/>
        </w:rPr>
        <w:t xml:space="preserve">a base model that relied on </w:t>
      </w:r>
      <w:r w:rsidR="007D08D0">
        <w:rPr>
          <w:rFonts w:ascii="Times New Roman" w:hAnsi="Times New Roman" w:cs="Times New Roman"/>
          <w:sz w:val="24"/>
          <w:szCs w:val="24"/>
        </w:rPr>
        <w:t xml:space="preserve">random variation about </w:t>
      </w:r>
      <w:r>
        <w:rPr>
          <w:rFonts w:ascii="Times New Roman" w:hAnsi="Times New Roman" w:cs="Times New Roman"/>
          <w:sz w:val="24"/>
          <w:szCs w:val="24"/>
        </w:rPr>
        <w:t xml:space="preserve">a mean </w:t>
      </w:r>
      <w:r w:rsidR="001D4107">
        <w:rPr>
          <w:rFonts w:ascii="Times New Roman" w:hAnsi="Times New Roman" w:cs="Times New Roman"/>
          <w:sz w:val="24"/>
          <w:szCs w:val="24"/>
        </w:rPr>
        <w:t>size-at-</w:t>
      </w:r>
      <w:r>
        <w:rPr>
          <w:rFonts w:ascii="Times New Roman" w:hAnsi="Times New Roman" w:cs="Times New Roman"/>
          <w:sz w:val="24"/>
          <w:szCs w:val="24"/>
        </w:rPr>
        <w:t>recruitment</w:t>
      </w:r>
      <w:r w:rsidR="00596DC9">
        <w:rPr>
          <w:rFonts w:ascii="Times New Roman" w:hAnsi="Times New Roman" w:cs="Times New Roman"/>
          <w:sz w:val="24"/>
          <w:szCs w:val="24"/>
        </w:rPr>
        <w:t xml:space="preserve"> (Table </w:t>
      </w:r>
      <w:r w:rsidR="00DA4A2A">
        <w:rPr>
          <w:rFonts w:ascii="Times New Roman" w:hAnsi="Times New Roman" w:cs="Times New Roman"/>
          <w:sz w:val="24"/>
          <w:szCs w:val="24"/>
        </w:rPr>
        <w:t>3</w:t>
      </w:r>
      <w:r w:rsidR="00596DC9">
        <w:rPr>
          <w:rFonts w:ascii="Times New Roman" w:hAnsi="Times New Roman" w:cs="Times New Roman"/>
          <w:sz w:val="24"/>
          <w:szCs w:val="24"/>
        </w:rPr>
        <w:t>)</w:t>
      </w:r>
      <w:r>
        <w:rPr>
          <w:rFonts w:ascii="Times New Roman" w:hAnsi="Times New Roman" w:cs="Times New Roman"/>
          <w:sz w:val="24"/>
          <w:szCs w:val="24"/>
        </w:rPr>
        <w:t>.</w:t>
      </w:r>
      <w:r w:rsidR="00596DC9">
        <w:rPr>
          <w:rFonts w:ascii="Times New Roman" w:hAnsi="Times New Roman" w:cs="Times New Roman"/>
          <w:sz w:val="24"/>
          <w:szCs w:val="24"/>
        </w:rPr>
        <w:t xml:space="preserve"> The</w:t>
      </w:r>
      <w:r w:rsidR="00D23014">
        <w:rPr>
          <w:rFonts w:ascii="Times New Roman" w:hAnsi="Times New Roman" w:cs="Times New Roman"/>
          <w:sz w:val="24"/>
          <w:szCs w:val="24"/>
        </w:rPr>
        <w:t xml:space="preserve"> model with </w:t>
      </w:r>
      <w:r w:rsidR="00864696">
        <w:rPr>
          <w:rFonts w:ascii="Times New Roman" w:hAnsi="Times New Roman" w:cs="Times New Roman"/>
          <w:sz w:val="24"/>
          <w:szCs w:val="24"/>
        </w:rPr>
        <w:t>log-recruitment had the highest</w:t>
      </w:r>
      <w:r w:rsidR="00D23014">
        <w:rPr>
          <w:rFonts w:ascii="Times New Roman" w:hAnsi="Times New Roman" w:cs="Times New Roman"/>
          <w:sz w:val="24"/>
          <w:szCs w:val="24"/>
        </w:rPr>
        <w:t xml:space="preserve"> (best-fitting) ELPD</w:t>
      </w:r>
      <w:r w:rsidR="00864696">
        <w:rPr>
          <w:rFonts w:ascii="Times New Roman" w:hAnsi="Times New Roman" w:cs="Times New Roman"/>
          <w:sz w:val="24"/>
          <w:szCs w:val="24"/>
        </w:rPr>
        <w:t xml:space="preserve">. The model with a single linear term for sea surface temperature also had a marginally higher ELPD than the </w:t>
      </w:r>
      <w:r w:rsidR="00D23014">
        <w:rPr>
          <w:rFonts w:ascii="Times New Roman" w:hAnsi="Times New Roman" w:cs="Times New Roman"/>
          <w:sz w:val="24"/>
          <w:szCs w:val="24"/>
        </w:rPr>
        <w:t xml:space="preserve">base model with no covariates. However, the difference </w:t>
      </w:r>
      <w:r w:rsidR="00864696">
        <w:rPr>
          <w:rFonts w:ascii="Times New Roman" w:hAnsi="Times New Roman" w:cs="Times New Roman"/>
          <w:sz w:val="24"/>
          <w:szCs w:val="24"/>
        </w:rPr>
        <w:t xml:space="preserve">across all </w:t>
      </w:r>
      <w:r w:rsidR="00D23014">
        <w:rPr>
          <w:rFonts w:ascii="Times New Roman" w:hAnsi="Times New Roman" w:cs="Times New Roman"/>
          <w:sz w:val="24"/>
          <w:szCs w:val="24"/>
        </w:rPr>
        <w:t xml:space="preserve">models was </w:t>
      </w:r>
      <w:r w:rsidR="00864696">
        <w:rPr>
          <w:rFonts w:ascii="Times New Roman" w:hAnsi="Times New Roman" w:cs="Times New Roman"/>
          <w:sz w:val="24"/>
          <w:szCs w:val="24"/>
        </w:rPr>
        <w:t>only 1.03</w:t>
      </w:r>
      <w:r w:rsidR="00D23014">
        <w:rPr>
          <w:rFonts w:ascii="Times New Roman" w:hAnsi="Times New Roman" w:cs="Times New Roman"/>
          <w:sz w:val="24"/>
          <w:szCs w:val="24"/>
        </w:rPr>
        <w:t xml:space="preserve"> log-density units.</w:t>
      </w:r>
      <w:r w:rsidR="00596DC9">
        <w:rPr>
          <w:rFonts w:ascii="Times New Roman" w:hAnsi="Times New Roman" w:cs="Times New Roman"/>
          <w:sz w:val="24"/>
          <w:szCs w:val="24"/>
        </w:rPr>
        <w:t xml:space="preserve"> </w:t>
      </w:r>
      <w:r w:rsidR="0039075F">
        <w:rPr>
          <w:rFonts w:ascii="Times New Roman" w:hAnsi="Times New Roman" w:cs="Times New Roman"/>
          <w:sz w:val="24"/>
          <w:szCs w:val="24"/>
        </w:rPr>
        <w:t>In general</w:t>
      </w:r>
      <w:r w:rsidR="008B0F50">
        <w:rPr>
          <w:rFonts w:ascii="Times New Roman" w:hAnsi="Times New Roman" w:cs="Times New Roman"/>
          <w:sz w:val="24"/>
          <w:szCs w:val="24"/>
        </w:rPr>
        <w:t>,</w:t>
      </w:r>
      <w:r w:rsidR="00592F70">
        <w:rPr>
          <w:rFonts w:ascii="Times New Roman" w:hAnsi="Times New Roman" w:cs="Times New Roman"/>
          <w:sz w:val="24"/>
          <w:szCs w:val="24"/>
        </w:rPr>
        <w:t xml:space="preserve"> differences in the ELPD of less than four </w:t>
      </w:r>
      <w:r w:rsidR="009F2C43">
        <w:rPr>
          <w:rFonts w:ascii="Times New Roman" w:hAnsi="Times New Roman" w:cs="Times New Roman"/>
          <w:sz w:val="24"/>
          <w:szCs w:val="24"/>
        </w:rPr>
        <w:t xml:space="preserve">units </w:t>
      </w:r>
      <w:r w:rsidR="00592F70">
        <w:rPr>
          <w:rFonts w:ascii="Times New Roman" w:hAnsi="Times New Roman" w:cs="Times New Roman"/>
          <w:sz w:val="24"/>
          <w:szCs w:val="24"/>
        </w:rPr>
        <w:t xml:space="preserve">are considered small, and differences greater than four should be compared to the </w:t>
      </w:r>
      <w:r w:rsidR="008B0F50">
        <w:rPr>
          <w:rFonts w:ascii="Times New Roman" w:hAnsi="Times New Roman" w:cs="Times New Roman"/>
          <w:sz w:val="24"/>
          <w:szCs w:val="24"/>
        </w:rPr>
        <w:t xml:space="preserve">standard error of the difference </w:t>
      </w:r>
      <w:r w:rsidR="008B0F50">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{"citationID":"HyVjg2kt","properties":{"formattedCitation":"(Sivula et al. 2023)","plainCitation":"(Sivula et al. 2023)","noteIndex":0},"citationItems":[{"id":6607,"uris":["http://zotero.org/users/783258/items/E2IB6Z4U"],"itemData":{"id":6607,"type":"article","abstract":"Leave-one-out cross-validation (LOO-CV) is a popular method for comparing Bayesian models based on their estimated predictive performance on new, unseen, data. As leave-one-out cross-validation is based on finite observed data, there is uncertainty about the expected predictive performance on new data. By modeling this uncertainty when comparing two models, we can compute the probability that one model has a better predictive performance than the other. Modeling this uncertainty well is not trivial, and for example, it is known that the commonly used standard error estimate is often too small. We study the properties of the Bayesian LOO-CV estimator and the related uncertainty estimates when comparing two models. We provide new results of the properties both theoretically in the linear regression case and empirically for multiple different models and discuss the challenges of modeling the uncertainty. We show that problematic cases include: comparing models with similar predictions, misspecified models, and small data. In these cases, there is a weak connection in the skewness of the individual leave-one-out terms and the distribution of the error of the Bayesian LOO-CV estimator. We show that it is possible that the problematic skewness of the error distribution, which occurs when the models make similar predictions, does not fade away when the data size grows to infinity in certain situations. Based on the results, we also provide practical recommendations for the users of Bayesian LOO-CV for model comparison.","DOI":"10.48550/arXiv.2008.10296","note":"arXiv:2008.10296 [stat]","number":"arXiv:2008.10296","publisher":"arXiv","source":"arXiv.org","title":"Uncertainty in Bayesian leave-one-out cross-validation based model comparison","URL":"http://arxiv.org/abs/2008.10296","author":[{"family":"Sivula","given":"Tuomas"},{"family":"Magnusson","given":"Måns"},{"family":"Matamoros","given":"Asael Alonzo"},{"family":"Vehtari","given":"Aki"}],"accessed":{"date-parts":[["2023",12,8]]},"issued":{"date-parts":[["2023",10,21]]}}}],"schema":"https://github.com/citation-style-language/schema/raw/master/csl-citation.json"} </w:instrText>
      </w:r>
      <w:r w:rsidR="008B0F50">
        <w:rPr>
          <w:rFonts w:ascii="Times New Roman" w:hAnsi="Times New Roman" w:cs="Times New Roman"/>
          <w:sz w:val="24"/>
          <w:szCs w:val="24"/>
        </w:rPr>
        <w:fldChar w:fldCharType="separate"/>
      </w:r>
      <w:r w:rsidR="00CE3674" w:rsidRPr="00CE3674">
        <w:rPr>
          <w:rFonts w:ascii="Times New Roman" w:hAnsi="Times New Roman" w:cs="Times New Roman"/>
          <w:sz w:val="24"/>
        </w:rPr>
        <w:t>(Sivula et al. 2023)</w:t>
      </w:r>
      <w:r w:rsidR="008B0F50">
        <w:rPr>
          <w:rFonts w:ascii="Times New Roman" w:hAnsi="Times New Roman" w:cs="Times New Roman"/>
          <w:sz w:val="24"/>
          <w:szCs w:val="24"/>
        </w:rPr>
        <w:fldChar w:fldCharType="end"/>
      </w:r>
      <w:r w:rsidR="008B0F50">
        <w:rPr>
          <w:rFonts w:ascii="Times New Roman" w:hAnsi="Times New Roman" w:cs="Times New Roman"/>
          <w:sz w:val="24"/>
          <w:szCs w:val="24"/>
        </w:rPr>
        <w:t>.</w:t>
      </w:r>
      <w:r w:rsidR="00DC42D9">
        <w:rPr>
          <w:rFonts w:ascii="Times New Roman" w:hAnsi="Times New Roman" w:cs="Times New Roman"/>
          <w:sz w:val="24"/>
          <w:szCs w:val="24"/>
        </w:rPr>
        <w:t xml:space="preserve"> </w:t>
      </w:r>
      <w:r w:rsidR="00D23014">
        <w:rPr>
          <w:rFonts w:ascii="Times New Roman" w:hAnsi="Times New Roman" w:cs="Times New Roman"/>
          <w:sz w:val="24"/>
          <w:szCs w:val="24"/>
        </w:rPr>
        <w:t xml:space="preserve">The mean of the posterior distribution of the </w:t>
      </w:r>
      <w:r w:rsidR="00470D53">
        <w:rPr>
          <w:rFonts w:ascii="Times New Roman" w:hAnsi="Times New Roman" w:cs="Times New Roman"/>
          <w:sz w:val="24"/>
          <w:szCs w:val="24"/>
        </w:rPr>
        <w:t>log-recruitment</w:t>
      </w:r>
      <w:r w:rsidR="00D23014">
        <w:rPr>
          <w:rFonts w:ascii="Times New Roman" w:hAnsi="Times New Roman" w:cs="Times New Roman"/>
          <w:sz w:val="24"/>
          <w:szCs w:val="24"/>
        </w:rPr>
        <w:t xml:space="preserve"> effect </w:t>
      </w:r>
      <w:r w:rsidR="00226A19">
        <w:rPr>
          <w:rFonts w:ascii="Times New Roman" w:hAnsi="Times New Roman" w:cs="Times New Roman"/>
          <w:sz w:val="24"/>
          <w:szCs w:val="24"/>
        </w:rPr>
        <w:t xml:space="preserve">indicated </w:t>
      </w:r>
      <w:r w:rsidR="00D23014">
        <w:rPr>
          <w:rFonts w:ascii="Times New Roman" w:hAnsi="Times New Roman" w:cs="Times New Roman"/>
          <w:sz w:val="24"/>
          <w:szCs w:val="24"/>
        </w:rPr>
        <w:t>a 0.</w:t>
      </w:r>
      <w:r w:rsidR="00470D53">
        <w:rPr>
          <w:rFonts w:ascii="Times New Roman" w:hAnsi="Times New Roman" w:cs="Times New Roman"/>
          <w:sz w:val="24"/>
          <w:szCs w:val="24"/>
        </w:rPr>
        <w:t>078</w:t>
      </w:r>
      <w:r w:rsidR="00D23014">
        <w:rPr>
          <w:rFonts w:ascii="Times New Roman" w:hAnsi="Times New Roman" w:cs="Times New Roman"/>
          <w:sz w:val="24"/>
          <w:szCs w:val="24"/>
        </w:rPr>
        <w:t xml:space="preserve"> mm </w:t>
      </w:r>
      <w:r w:rsidR="00470D53">
        <w:rPr>
          <w:rFonts w:ascii="Times New Roman" w:hAnsi="Times New Roman" w:cs="Times New Roman"/>
          <w:sz w:val="24"/>
          <w:szCs w:val="24"/>
        </w:rPr>
        <w:t xml:space="preserve">increase </w:t>
      </w:r>
      <w:r w:rsidR="00D23014">
        <w:rPr>
          <w:rFonts w:ascii="Times New Roman" w:hAnsi="Times New Roman" w:cs="Times New Roman"/>
          <w:sz w:val="24"/>
          <w:szCs w:val="24"/>
        </w:rPr>
        <w:t>in length</w:t>
      </w:r>
      <w:r w:rsidR="00D57860">
        <w:rPr>
          <w:rFonts w:ascii="Times New Roman" w:hAnsi="Times New Roman" w:cs="Times New Roman"/>
          <w:sz w:val="24"/>
          <w:szCs w:val="24"/>
        </w:rPr>
        <w:t>-</w:t>
      </w:r>
      <w:r w:rsidR="00D23014">
        <w:rPr>
          <w:rFonts w:ascii="Times New Roman" w:hAnsi="Times New Roman" w:cs="Times New Roman"/>
          <w:sz w:val="24"/>
          <w:szCs w:val="24"/>
        </w:rPr>
        <w:t>at</w:t>
      </w:r>
      <w:r w:rsidR="00D57860">
        <w:rPr>
          <w:rFonts w:ascii="Times New Roman" w:hAnsi="Times New Roman" w:cs="Times New Roman"/>
          <w:sz w:val="24"/>
          <w:szCs w:val="24"/>
        </w:rPr>
        <w:t>-</w:t>
      </w:r>
      <w:r w:rsidR="00D23014">
        <w:rPr>
          <w:rFonts w:ascii="Times New Roman" w:hAnsi="Times New Roman" w:cs="Times New Roman"/>
          <w:sz w:val="24"/>
          <w:szCs w:val="24"/>
        </w:rPr>
        <w:t xml:space="preserve">recruitment for every 1 unit increase in standardized </w:t>
      </w:r>
      <w:r w:rsidR="00470D53">
        <w:rPr>
          <w:rFonts w:ascii="Times New Roman" w:hAnsi="Times New Roman" w:cs="Times New Roman"/>
          <w:sz w:val="24"/>
          <w:szCs w:val="24"/>
        </w:rPr>
        <w:t>log-recruitment</w:t>
      </w:r>
      <w:r w:rsidR="00D23014">
        <w:rPr>
          <w:rFonts w:ascii="Times New Roman" w:hAnsi="Times New Roman" w:cs="Times New Roman"/>
          <w:sz w:val="24"/>
          <w:szCs w:val="24"/>
        </w:rPr>
        <w:t>. This result suggest</w:t>
      </w:r>
      <w:r w:rsidR="00470D53">
        <w:rPr>
          <w:rFonts w:ascii="Times New Roman" w:hAnsi="Times New Roman" w:cs="Times New Roman"/>
          <w:sz w:val="24"/>
          <w:szCs w:val="24"/>
        </w:rPr>
        <w:t>s</w:t>
      </w:r>
      <w:r w:rsidR="00D23014">
        <w:rPr>
          <w:rFonts w:ascii="Times New Roman" w:hAnsi="Times New Roman" w:cs="Times New Roman"/>
          <w:sz w:val="24"/>
          <w:szCs w:val="24"/>
        </w:rPr>
        <w:t xml:space="preserve"> </w:t>
      </w:r>
      <w:r w:rsidR="00470D53">
        <w:rPr>
          <w:rFonts w:ascii="Times New Roman" w:hAnsi="Times New Roman" w:cs="Times New Roman"/>
          <w:sz w:val="24"/>
          <w:szCs w:val="24"/>
        </w:rPr>
        <w:t xml:space="preserve">faster </w:t>
      </w:r>
      <w:r w:rsidR="00FD2C70">
        <w:rPr>
          <w:rFonts w:ascii="Times New Roman" w:hAnsi="Times New Roman" w:cs="Times New Roman"/>
          <w:sz w:val="24"/>
          <w:szCs w:val="24"/>
        </w:rPr>
        <w:t xml:space="preserve">early </w:t>
      </w:r>
      <w:r w:rsidR="00D23014">
        <w:rPr>
          <w:rFonts w:ascii="Times New Roman" w:hAnsi="Times New Roman" w:cs="Times New Roman"/>
          <w:sz w:val="24"/>
          <w:szCs w:val="24"/>
        </w:rPr>
        <w:t xml:space="preserve">growth </w:t>
      </w:r>
      <w:r w:rsidR="00470D53">
        <w:rPr>
          <w:rFonts w:ascii="Times New Roman" w:hAnsi="Times New Roman" w:cs="Times New Roman"/>
          <w:sz w:val="24"/>
          <w:szCs w:val="24"/>
        </w:rPr>
        <w:t xml:space="preserve">when year classes are larger, counter to </w:t>
      </w:r>
      <w:r w:rsidR="00D57860">
        <w:rPr>
          <w:rFonts w:ascii="Times New Roman" w:hAnsi="Times New Roman" w:cs="Times New Roman"/>
          <w:sz w:val="24"/>
          <w:szCs w:val="24"/>
        </w:rPr>
        <w:t xml:space="preserve">the </w:t>
      </w:r>
      <w:r w:rsidR="00470D53">
        <w:rPr>
          <w:rFonts w:ascii="Times New Roman" w:hAnsi="Times New Roman" w:cs="Times New Roman"/>
          <w:sz w:val="24"/>
          <w:szCs w:val="24"/>
        </w:rPr>
        <w:t>principle of density-dependence</w:t>
      </w:r>
      <w:r w:rsidR="002F38C1">
        <w:rPr>
          <w:rFonts w:ascii="Times New Roman" w:hAnsi="Times New Roman" w:cs="Times New Roman"/>
          <w:sz w:val="24"/>
          <w:szCs w:val="24"/>
        </w:rPr>
        <w:t xml:space="preserve">. </w:t>
      </w:r>
      <w:r w:rsidR="00D23014">
        <w:rPr>
          <w:rFonts w:ascii="Times New Roman" w:hAnsi="Times New Roman" w:cs="Times New Roman"/>
          <w:sz w:val="24"/>
          <w:szCs w:val="24"/>
        </w:rPr>
        <w:t>However, the 95% credible interval was</w:t>
      </w:r>
      <w:r w:rsidR="00757991">
        <w:rPr>
          <w:rFonts w:ascii="Times New Roman" w:hAnsi="Times New Roman" w:cs="Times New Roman"/>
          <w:sz w:val="24"/>
          <w:szCs w:val="24"/>
        </w:rPr>
        <w:t xml:space="preserve"> </w:t>
      </w:r>
      <w:r w:rsidR="002F38C1">
        <w:rPr>
          <w:rFonts w:ascii="Times New Roman" w:hAnsi="Times New Roman" w:cs="Times New Roman"/>
          <w:sz w:val="24"/>
          <w:szCs w:val="24"/>
        </w:rPr>
        <w:t>(-0.</w:t>
      </w:r>
      <w:r w:rsidR="00470D53">
        <w:rPr>
          <w:rFonts w:ascii="Times New Roman" w:hAnsi="Times New Roman" w:cs="Times New Roman"/>
          <w:sz w:val="24"/>
          <w:szCs w:val="24"/>
        </w:rPr>
        <w:t>145</w:t>
      </w:r>
      <w:r w:rsidR="002F38C1">
        <w:rPr>
          <w:rFonts w:ascii="Times New Roman" w:hAnsi="Times New Roman" w:cs="Times New Roman"/>
          <w:sz w:val="24"/>
          <w:szCs w:val="24"/>
        </w:rPr>
        <w:t>, 0.</w:t>
      </w:r>
      <w:r w:rsidR="00470D53">
        <w:rPr>
          <w:rFonts w:ascii="Times New Roman" w:hAnsi="Times New Roman" w:cs="Times New Roman"/>
          <w:sz w:val="24"/>
          <w:szCs w:val="24"/>
        </w:rPr>
        <w:t>305</w:t>
      </w:r>
      <w:r w:rsidR="002F38C1">
        <w:rPr>
          <w:rFonts w:ascii="Times New Roman" w:hAnsi="Times New Roman" w:cs="Times New Roman"/>
          <w:sz w:val="24"/>
          <w:szCs w:val="24"/>
        </w:rPr>
        <w:t>)</w:t>
      </w:r>
      <w:r w:rsidR="0034509D">
        <w:rPr>
          <w:rFonts w:ascii="Times New Roman" w:hAnsi="Times New Roman" w:cs="Times New Roman"/>
          <w:sz w:val="24"/>
          <w:szCs w:val="24"/>
        </w:rPr>
        <w:t xml:space="preserve">, indicating the effect was </w:t>
      </w:r>
      <w:r w:rsidR="002F38C1">
        <w:rPr>
          <w:rFonts w:ascii="Times New Roman" w:hAnsi="Times New Roman" w:cs="Times New Roman"/>
          <w:sz w:val="24"/>
          <w:szCs w:val="24"/>
        </w:rPr>
        <w:t>ambiguous</w:t>
      </w:r>
      <w:r w:rsidR="0034509D">
        <w:rPr>
          <w:rFonts w:ascii="Times New Roman" w:hAnsi="Times New Roman" w:cs="Times New Roman"/>
          <w:sz w:val="24"/>
          <w:szCs w:val="24"/>
        </w:rPr>
        <w:t xml:space="preserve">. </w:t>
      </w:r>
      <w:r w:rsidR="0058314B">
        <w:rPr>
          <w:rFonts w:ascii="Times New Roman" w:hAnsi="Times New Roman" w:cs="Times New Roman"/>
          <w:sz w:val="24"/>
          <w:szCs w:val="24"/>
        </w:rPr>
        <w:t>S</w:t>
      </w:r>
      <w:r w:rsidR="007C4E63">
        <w:rPr>
          <w:rFonts w:ascii="Times New Roman" w:hAnsi="Times New Roman" w:cs="Times New Roman"/>
          <w:sz w:val="24"/>
          <w:szCs w:val="24"/>
        </w:rPr>
        <w:t>ubsequent results are from the base model with no covariates</w:t>
      </w:r>
      <w:r w:rsidR="0058314B" w:rsidRPr="0058314B">
        <w:rPr>
          <w:rFonts w:ascii="Times New Roman" w:hAnsi="Times New Roman" w:cs="Times New Roman"/>
          <w:sz w:val="24"/>
          <w:szCs w:val="24"/>
        </w:rPr>
        <w:t xml:space="preserve"> </w:t>
      </w:r>
      <w:r w:rsidR="0058314B">
        <w:rPr>
          <w:rFonts w:ascii="Times New Roman" w:hAnsi="Times New Roman" w:cs="Times New Roman"/>
          <w:sz w:val="24"/>
          <w:szCs w:val="24"/>
        </w:rPr>
        <w:t>because no variables substantially improved the model</w:t>
      </w:r>
      <w:r w:rsidR="00DA616A">
        <w:rPr>
          <w:rFonts w:ascii="Times New Roman" w:hAnsi="Times New Roman" w:cs="Times New Roman"/>
          <w:sz w:val="24"/>
          <w:szCs w:val="24"/>
        </w:rPr>
        <w:t>.</w:t>
      </w:r>
    </w:p>
    <w:p w14:paraId="7B0558E7" w14:textId="7313FE2E" w:rsidR="00DF24E8" w:rsidRPr="00CB5BCC" w:rsidRDefault="00DF24E8" w:rsidP="00354A5E">
      <w:pPr>
        <w:keepNext/>
        <w:spacing w:before="240" w:after="0" w:line="480" w:lineRule="auto"/>
        <w:rPr>
          <w:rFonts w:ascii="Times New Roman" w:hAnsi="Times New Roman" w:cs="Times New Roman"/>
          <w:i/>
          <w:iCs/>
          <w:sz w:val="24"/>
          <w:szCs w:val="24"/>
        </w:rPr>
      </w:pPr>
      <w:r w:rsidRPr="00CB5BCC">
        <w:rPr>
          <w:rFonts w:ascii="Times New Roman" w:hAnsi="Times New Roman" w:cs="Times New Roman"/>
          <w:i/>
          <w:iCs/>
          <w:sz w:val="24"/>
          <w:szCs w:val="24"/>
        </w:rPr>
        <w:t>3.3 Revenue-per-recruit model and opening dates</w:t>
      </w:r>
    </w:p>
    <w:p w14:paraId="32A66CEF" w14:textId="47D08FB4" w:rsidR="0047130D" w:rsidRPr="00BC164F" w:rsidRDefault="00BC164F"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Using the growth model</w:t>
      </w:r>
      <w:r w:rsidR="003A69BE">
        <w:rPr>
          <w:rFonts w:ascii="Times New Roman" w:hAnsi="Times New Roman" w:cs="Times New Roman"/>
          <w:sz w:val="24"/>
          <w:szCs w:val="24"/>
        </w:rPr>
        <w:t xml:space="preserve"> </w:t>
      </w:r>
      <w:r w:rsidR="00252C99">
        <w:rPr>
          <w:rFonts w:ascii="Times New Roman" w:hAnsi="Times New Roman" w:cs="Times New Roman"/>
          <w:sz w:val="24"/>
          <w:szCs w:val="24"/>
        </w:rPr>
        <w:t>t</w:t>
      </w:r>
      <w:r w:rsidR="00710319">
        <w:rPr>
          <w:rFonts w:ascii="Times New Roman" w:hAnsi="Times New Roman" w:cs="Times New Roman"/>
          <w:sz w:val="24"/>
          <w:szCs w:val="24"/>
        </w:rPr>
        <w:t>o</w:t>
      </w:r>
      <w:r w:rsidR="00252C99">
        <w:rPr>
          <w:rFonts w:ascii="Times New Roman" w:hAnsi="Times New Roman" w:cs="Times New Roman"/>
          <w:sz w:val="24"/>
          <w:szCs w:val="24"/>
        </w:rPr>
        <w:t xml:space="preserve"> inform </w:t>
      </w:r>
      <w:r>
        <w:rPr>
          <w:rFonts w:ascii="Times New Roman" w:hAnsi="Times New Roman" w:cs="Times New Roman"/>
          <w:sz w:val="24"/>
          <w:szCs w:val="24"/>
        </w:rPr>
        <w:t xml:space="preserve">the </w:t>
      </w:r>
      <w:r w:rsidR="00703FB9">
        <w:rPr>
          <w:rFonts w:ascii="Times New Roman" w:hAnsi="Times New Roman" w:cs="Times New Roman"/>
          <w:sz w:val="24"/>
          <w:szCs w:val="24"/>
        </w:rPr>
        <w:t>revenue-per-</w:t>
      </w:r>
      <w:r>
        <w:rPr>
          <w:rFonts w:ascii="Times New Roman" w:hAnsi="Times New Roman" w:cs="Times New Roman"/>
          <w:sz w:val="24"/>
          <w:szCs w:val="24"/>
        </w:rPr>
        <w:t xml:space="preserve">recruit model indicated </w:t>
      </w:r>
      <w:r w:rsidR="00710319">
        <w:rPr>
          <w:rFonts w:ascii="Times New Roman" w:hAnsi="Times New Roman" w:cs="Times New Roman"/>
          <w:sz w:val="24"/>
          <w:szCs w:val="24"/>
        </w:rPr>
        <w:t>that</w:t>
      </w:r>
      <w:r w:rsidR="0058314B">
        <w:rPr>
          <w:rFonts w:ascii="Times New Roman" w:hAnsi="Times New Roman" w:cs="Times New Roman"/>
          <w:sz w:val="24"/>
          <w:szCs w:val="24"/>
        </w:rPr>
        <w:t xml:space="preserve"> an opening date of April 1 maximized expected revenue-per-recruit up until a fishing mortality rate of </w:t>
      </w:r>
      <w:del w:id="93" w:author="Kiva.Oken" w:date="2024-07-09T11:13:00Z">
        <w:r w:rsidR="0058314B">
          <w:rPr>
            <w:rFonts w:ascii="Times New Roman" w:hAnsi="Times New Roman" w:cs="Times New Roman"/>
            <w:sz w:val="24"/>
            <w:szCs w:val="24"/>
          </w:rPr>
          <w:delText>around</w:delText>
        </w:r>
      </w:del>
      <w:ins w:id="94" w:author="Kiva.Oken" w:date="2024-07-09T11:13:00Z">
        <w:r w:rsidR="00E10D84">
          <w:rPr>
            <w:rFonts w:ascii="Times New Roman" w:hAnsi="Times New Roman" w:cs="Times New Roman"/>
            <w:sz w:val="24"/>
            <w:szCs w:val="24"/>
          </w:rPr>
          <w:t>approximately</w:t>
        </w:r>
      </w:ins>
      <w:r w:rsidR="0058314B">
        <w:rPr>
          <w:rFonts w:ascii="Times New Roman" w:hAnsi="Times New Roman" w:cs="Times New Roman"/>
          <w:sz w:val="24"/>
          <w:szCs w:val="24"/>
        </w:rPr>
        <w:t xml:space="preserve"> 0.15 mo</w:t>
      </w:r>
      <w:r w:rsidR="0058314B">
        <w:rPr>
          <w:rFonts w:ascii="Times New Roman" w:hAnsi="Times New Roman" w:cs="Times New Roman"/>
          <w:sz w:val="24"/>
          <w:szCs w:val="24"/>
          <w:vertAlign w:val="superscript"/>
        </w:rPr>
        <w:t>-1</w:t>
      </w:r>
      <w:r w:rsidR="003A69BE">
        <w:rPr>
          <w:rFonts w:ascii="Times New Roman" w:hAnsi="Times New Roman" w:cs="Times New Roman"/>
          <w:sz w:val="24"/>
          <w:szCs w:val="24"/>
        </w:rPr>
        <w:t>, under average size-at-recruitment in both space and time</w:t>
      </w:r>
      <w:r w:rsidR="00301580">
        <w:rPr>
          <w:rFonts w:ascii="Times New Roman" w:hAnsi="Times New Roman" w:cs="Times New Roman"/>
          <w:sz w:val="24"/>
          <w:szCs w:val="24"/>
        </w:rPr>
        <w:t xml:space="preserve"> (i.e., </w:t>
      </w:r>
      <w:r w:rsidR="00301580" w:rsidRPr="00301580">
        <w:rPr>
          <w:rFonts w:ascii="Times New Roman" w:hAnsi="Times New Roman" w:cs="Times New Roman"/>
          <w:i/>
          <w:sz w:val="24"/>
          <w:szCs w:val="24"/>
        </w:rPr>
        <w:t>γ</w:t>
      </w:r>
      <w:r w:rsidR="00301580">
        <w:rPr>
          <w:rFonts w:ascii="Times New Roman" w:hAnsi="Times New Roman" w:cs="Times New Roman"/>
          <w:i/>
          <w:sz w:val="24"/>
          <w:szCs w:val="24"/>
        </w:rPr>
        <w:t xml:space="preserve"> </w:t>
      </w:r>
      <w:r w:rsidR="00301580">
        <w:rPr>
          <w:rFonts w:ascii="Times New Roman" w:hAnsi="Times New Roman" w:cs="Times New Roman"/>
          <w:sz w:val="24"/>
          <w:szCs w:val="24"/>
        </w:rPr>
        <w:t xml:space="preserve">= </w:t>
      </w:r>
      <w:r w:rsidR="00301580" w:rsidRPr="00301580">
        <w:rPr>
          <w:rFonts w:ascii="Times New Roman" w:hAnsi="Times New Roman" w:cs="Times New Roman"/>
          <w:i/>
          <w:sz w:val="24"/>
          <w:szCs w:val="24"/>
        </w:rPr>
        <w:t>ε</w:t>
      </w:r>
      <w:r w:rsidR="00301580">
        <w:rPr>
          <w:rFonts w:ascii="Times New Roman" w:hAnsi="Times New Roman" w:cs="Times New Roman"/>
          <w:sz w:val="24"/>
          <w:szCs w:val="24"/>
          <w:vertAlign w:val="subscript"/>
        </w:rPr>
        <w:t>1</w:t>
      </w:r>
      <w:r w:rsidR="00301580">
        <w:rPr>
          <w:rFonts w:ascii="Times New Roman" w:hAnsi="Times New Roman" w:cs="Times New Roman"/>
          <w:sz w:val="24"/>
          <w:szCs w:val="24"/>
        </w:rPr>
        <w:t xml:space="preserve"> = 0)</w:t>
      </w:r>
      <w:r w:rsidR="00710319">
        <w:rPr>
          <w:rFonts w:ascii="Times New Roman" w:hAnsi="Times New Roman" w:cs="Times New Roman"/>
          <w:sz w:val="24"/>
          <w:szCs w:val="24"/>
        </w:rPr>
        <w:t xml:space="preserve"> (Fig. </w:t>
      </w:r>
      <w:r w:rsidR="00DA4A2A">
        <w:rPr>
          <w:rFonts w:ascii="Times New Roman" w:hAnsi="Times New Roman" w:cs="Times New Roman"/>
          <w:sz w:val="24"/>
          <w:szCs w:val="24"/>
        </w:rPr>
        <w:t>2</w:t>
      </w:r>
      <w:r w:rsidR="00EF78DC">
        <w:rPr>
          <w:rFonts w:ascii="Times New Roman" w:hAnsi="Times New Roman" w:cs="Times New Roman"/>
          <w:sz w:val="24"/>
          <w:szCs w:val="24"/>
        </w:rPr>
        <w:t>, center panel</w:t>
      </w:r>
      <w:r w:rsidR="00710319">
        <w:rPr>
          <w:rFonts w:ascii="Times New Roman" w:hAnsi="Times New Roman" w:cs="Times New Roman"/>
          <w:sz w:val="24"/>
          <w:szCs w:val="24"/>
        </w:rPr>
        <w:t xml:space="preserve">). </w:t>
      </w:r>
      <w:r w:rsidR="00703FB9">
        <w:rPr>
          <w:rFonts w:ascii="Times New Roman" w:hAnsi="Times New Roman" w:cs="Times New Roman"/>
          <w:sz w:val="24"/>
          <w:szCs w:val="24"/>
        </w:rPr>
        <w:t>Later opening dates were more beneficial u</w:t>
      </w:r>
      <w:r>
        <w:rPr>
          <w:rFonts w:ascii="Times New Roman" w:hAnsi="Times New Roman" w:cs="Times New Roman"/>
          <w:sz w:val="24"/>
          <w:szCs w:val="24"/>
        </w:rPr>
        <w:t>nder high fishing pressure</w:t>
      </w:r>
      <w:r w:rsidR="003A69BE">
        <w:rPr>
          <w:rFonts w:ascii="Times New Roman" w:hAnsi="Times New Roman" w:cs="Times New Roman"/>
          <w:sz w:val="24"/>
          <w:szCs w:val="24"/>
        </w:rPr>
        <w:t xml:space="preserve"> (</w:t>
      </w:r>
      <w:r w:rsidR="003A69BE" w:rsidRPr="00642580">
        <w:rPr>
          <w:rFonts w:ascii="Times New Roman" w:hAnsi="Times New Roman" w:cs="Times New Roman"/>
          <w:i/>
          <w:iCs/>
          <w:sz w:val="24"/>
          <w:szCs w:val="24"/>
        </w:rPr>
        <w:t>F</w:t>
      </w:r>
      <w:r w:rsidR="003A69BE">
        <w:rPr>
          <w:rFonts w:ascii="Times New Roman" w:hAnsi="Times New Roman" w:cs="Times New Roman"/>
          <w:sz w:val="24"/>
          <w:szCs w:val="24"/>
        </w:rPr>
        <w:t xml:space="preserve"> &gt; 0.15</w:t>
      </w:r>
      <w:r w:rsidR="0058314B">
        <w:rPr>
          <w:rFonts w:ascii="Times New Roman" w:hAnsi="Times New Roman" w:cs="Times New Roman"/>
          <w:sz w:val="24"/>
          <w:szCs w:val="24"/>
        </w:rPr>
        <w:t xml:space="preserve"> mo</w:t>
      </w:r>
      <w:r w:rsidR="0058314B" w:rsidRPr="00642580">
        <w:rPr>
          <w:rFonts w:ascii="Times New Roman" w:hAnsi="Times New Roman" w:cs="Times New Roman"/>
          <w:sz w:val="24"/>
          <w:szCs w:val="24"/>
          <w:vertAlign w:val="superscript"/>
        </w:rPr>
        <w:t>-1</w:t>
      </w:r>
      <w:r w:rsidR="003A69BE">
        <w:rPr>
          <w:rFonts w:ascii="Times New Roman" w:hAnsi="Times New Roman" w:cs="Times New Roman"/>
          <w:sz w:val="24"/>
          <w:szCs w:val="24"/>
        </w:rPr>
        <w:t>)</w:t>
      </w:r>
      <w:r>
        <w:rPr>
          <w:rFonts w:ascii="Times New Roman" w:hAnsi="Times New Roman" w:cs="Times New Roman"/>
          <w:sz w:val="24"/>
          <w:szCs w:val="24"/>
        </w:rPr>
        <w:t xml:space="preserve">. </w:t>
      </w:r>
      <w:r w:rsidR="00247BAF">
        <w:rPr>
          <w:rFonts w:ascii="Times New Roman" w:hAnsi="Times New Roman" w:cs="Times New Roman"/>
          <w:sz w:val="24"/>
          <w:szCs w:val="24"/>
        </w:rPr>
        <w:t>However,</w:t>
      </w:r>
      <w:r w:rsidR="00281DAA">
        <w:rPr>
          <w:rFonts w:ascii="Times New Roman" w:hAnsi="Times New Roman" w:cs="Times New Roman"/>
          <w:sz w:val="24"/>
          <w:szCs w:val="24"/>
        </w:rPr>
        <w:t xml:space="preserve"> </w:t>
      </w:r>
      <w:r w:rsidR="009F54E0">
        <w:rPr>
          <w:rFonts w:ascii="Times New Roman" w:hAnsi="Times New Roman" w:cs="Times New Roman"/>
          <w:sz w:val="24"/>
          <w:szCs w:val="24"/>
        </w:rPr>
        <w:t xml:space="preserve">when propagating growth model uncertainty, </w:t>
      </w:r>
      <w:r w:rsidR="003B2C95">
        <w:rPr>
          <w:rFonts w:ascii="Times New Roman" w:hAnsi="Times New Roman" w:cs="Times New Roman"/>
          <w:sz w:val="24"/>
          <w:szCs w:val="24"/>
        </w:rPr>
        <w:t>the 95% credible interval</w:t>
      </w:r>
      <w:r w:rsidR="009F54E0">
        <w:rPr>
          <w:rFonts w:ascii="Times New Roman" w:hAnsi="Times New Roman" w:cs="Times New Roman"/>
          <w:sz w:val="24"/>
          <w:szCs w:val="24"/>
        </w:rPr>
        <w:t xml:space="preserve"> based on the April 1 opening date</w:t>
      </w:r>
      <w:r w:rsidR="003B2C95">
        <w:rPr>
          <w:rFonts w:ascii="Times New Roman" w:hAnsi="Times New Roman" w:cs="Times New Roman"/>
          <w:sz w:val="24"/>
          <w:szCs w:val="24"/>
        </w:rPr>
        <w:t xml:space="preserve"> contains the median </w:t>
      </w:r>
      <w:r w:rsidR="009F54E0">
        <w:rPr>
          <w:rFonts w:ascii="Times New Roman" w:hAnsi="Times New Roman" w:cs="Times New Roman"/>
          <w:sz w:val="24"/>
          <w:szCs w:val="24"/>
        </w:rPr>
        <w:t xml:space="preserve">revenue-per-recruit curve </w:t>
      </w:r>
      <w:r w:rsidR="003B2C95">
        <w:rPr>
          <w:rFonts w:ascii="Times New Roman" w:hAnsi="Times New Roman" w:cs="Times New Roman"/>
          <w:sz w:val="24"/>
          <w:szCs w:val="24"/>
        </w:rPr>
        <w:t>for all five opening dates</w:t>
      </w:r>
      <w:r w:rsidR="00BB2411">
        <w:rPr>
          <w:rFonts w:ascii="Times New Roman" w:hAnsi="Times New Roman" w:cs="Times New Roman"/>
          <w:sz w:val="24"/>
          <w:szCs w:val="24"/>
        </w:rPr>
        <w:t xml:space="preserve">; thus, </w:t>
      </w:r>
      <w:r w:rsidR="00801740">
        <w:rPr>
          <w:rFonts w:ascii="Times New Roman" w:hAnsi="Times New Roman" w:cs="Times New Roman"/>
          <w:sz w:val="24"/>
          <w:szCs w:val="24"/>
        </w:rPr>
        <w:t xml:space="preserve">growth </w:t>
      </w:r>
      <w:r w:rsidR="00BB2411">
        <w:rPr>
          <w:rFonts w:ascii="Times New Roman" w:hAnsi="Times New Roman" w:cs="Times New Roman"/>
          <w:sz w:val="24"/>
          <w:szCs w:val="24"/>
        </w:rPr>
        <w:t xml:space="preserve">uncertainty overwhelms the revenue differences </w:t>
      </w:r>
      <w:r w:rsidR="00CE7CCC">
        <w:rPr>
          <w:rFonts w:ascii="Times New Roman" w:hAnsi="Times New Roman" w:cs="Times New Roman"/>
          <w:sz w:val="24"/>
          <w:szCs w:val="24"/>
        </w:rPr>
        <w:t xml:space="preserve">among </w:t>
      </w:r>
      <w:r w:rsidR="00BB2411">
        <w:rPr>
          <w:rFonts w:ascii="Times New Roman" w:hAnsi="Times New Roman" w:cs="Times New Roman"/>
          <w:sz w:val="24"/>
          <w:szCs w:val="24"/>
        </w:rPr>
        <w:lastRenderedPageBreak/>
        <w:t>opening dates</w:t>
      </w:r>
      <w:r w:rsidR="003B2C95">
        <w:rPr>
          <w:rFonts w:ascii="Times New Roman" w:hAnsi="Times New Roman" w:cs="Times New Roman"/>
          <w:sz w:val="24"/>
          <w:szCs w:val="24"/>
        </w:rPr>
        <w:t>.</w:t>
      </w:r>
      <w:r w:rsidR="00281DAA">
        <w:rPr>
          <w:rFonts w:ascii="Times New Roman" w:hAnsi="Times New Roman" w:cs="Times New Roman"/>
          <w:sz w:val="24"/>
          <w:szCs w:val="24"/>
        </w:rPr>
        <w:t xml:space="preserve"> </w:t>
      </w:r>
      <w:r w:rsidR="0093521F">
        <w:rPr>
          <w:rFonts w:ascii="Times New Roman" w:hAnsi="Times New Roman" w:cs="Times New Roman"/>
          <w:sz w:val="24"/>
          <w:szCs w:val="24"/>
        </w:rPr>
        <w:t xml:space="preserve">Across all </w:t>
      </w:r>
      <w:r>
        <w:rPr>
          <w:rFonts w:ascii="Times New Roman" w:hAnsi="Times New Roman" w:cs="Times New Roman"/>
          <w:sz w:val="24"/>
          <w:szCs w:val="24"/>
        </w:rPr>
        <w:t>fishing mortality rate</w:t>
      </w:r>
      <w:r w:rsidR="0093521F">
        <w:rPr>
          <w:rFonts w:ascii="Times New Roman" w:hAnsi="Times New Roman" w:cs="Times New Roman"/>
          <w:sz w:val="24"/>
          <w:szCs w:val="24"/>
        </w:rPr>
        <w:t xml:space="preserve">s, </w:t>
      </w:r>
      <w:r>
        <w:rPr>
          <w:rFonts w:ascii="Times New Roman" w:hAnsi="Times New Roman" w:cs="Times New Roman"/>
          <w:sz w:val="24"/>
          <w:szCs w:val="24"/>
        </w:rPr>
        <w:t xml:space="preserve">intermediate opening dates </w:t>
      </w:r>
      <w:r w:rsidR="0093521F">
        <w:rPr>
          <w:rFonts w:ascii="Times New Roman" w:hAnsi="Times New Roman" w:cs="Times New Roman"/>
          <w:sz w:val="24"/>
          <w:szCs w:val="24"/>
        </w:rPr>
        <w:t xml:space="preserve">were never </w:t>
      </w:r>
      <w:r>
        <w:rPr>
          <w:rFonts w:ascii="Times New Roman" w:hAnsi="Times New Roman" w:cs="Times New Roman"/>
          <w:sz w:val="24"/>
          <w:szCs w:val="24"/>
        </w:rPr>
        <w:t>beneficial; the date that maximize</w:t>
      </w:r>
      <w:r w:rsidR="00C910B3">
        <w:rPr>
          <w:rFonts w:ascii="Times New Roman" w:hAnsi="Times New Roman" w:cs="Times New Roman"/>
          <w:sz w:val="24"/>
          <w:szCs w:val="24"/>
        </w:rPr>
        <w:t>d</w:t>
      </w:r>
      <w:r>
        <w:rPr>
          <w:rFonts w:ascii="Times New Roman" w:hAnsi="Times New Roman" w:cs="Times New Roman"/>
          <w:sz w:val="24"/>
          <w:szCs w:val="24"/>
        </w:rPr>
        <w:t xml:space="preserve"> revenue</w:t>
      </w:r>
      <w:r w:rsidR="0093521F">
        <w:rPr>
          <w:rFonts w:ascii="Times New Roman" w:hAnsi="Times New Roman" w:cs="Times New Roman"/>
          <w:sz w:val="24"/>
          <w:szCs w:val="24"/>
        </w:rPr>
        <w:t>-</w:t>
      </w:r>
      <w:r>
        <w:rPr>
          <w:rFonts w:ascii="Times New Roman" w:hAnsi="Times New Roman" w:cs="Times New Roman"/>
          <w:sz w:val="24"/>
          <w:szCs w:val="24"/>
        </w:rPr>
        <w:t>per</w:t>
      </w:r>
      <w:r w:rsidR="0093521F">
        <w:rPr>
          <w:rFonts w:ascii="Times New Roman" w:hAnsi="Times New Roman" w:cs="Times New Roman"/>
          <w:sz w:val="24"/>
          <w:szCs w:val="24"/>
        </w:rPr>
        <w:t>-</w:t>
      </w:r>
      <w:r>
        <w:rPr>
          <w:rFonts w:ascii="Times New Roman" w:hAnsi="Times New Roman" w:cs="Times New Roman"/>
          <w:sz w:val="24"/>
          <w:szCs w:val="24"/>
        </w:rPr>
        <w:t xml:space="preserve">recruit </w:t>
      </w:r>
      <w:r w:rsidR="00C910B3">
        <w:rPr>
          <w:rFonts w:ascii="Times New Roman" w:hAnsi="Times New Roman" w:cs="Times New Roman"/>
          <w:sz w:val="24"/>
          <w:szCs w:val="24"/>
        </w:rPr>
        <w:t xml:space="preserve">was </w:t>
      </w:r>
      <w:r>
        <w:rPr>
          <w:rFonts w:ascii="Times New Roman" w:hAnsi="Times New Roman" w:cs="Times New Roman"/>
          <w:sz w:val="24"/>
          <w:szCs w:val="24"/>
        </w:rPr>
        <w:t>always the earliest (April 1) or latest (June 1).</w:t>
      </w:r>
      <w:r w:rsidR="00260CBA">
        <w:rPr>
          <w:rFonts w:ascii="Times New Roman" w:hAnsi="Times New Roman" w:cs="Times New Roman"/>
          <w:sz w:val="24"/>
          <w:szCs w:val="24"/>
        </w:rPr>
        <w:t xml:space="preserve"> Changing the natural mortality rate</w:t>
      </w:r>
      <w:r w:rsidR="00AC21AE">
        <w:rPr>
          <w:rFonts w:ascii="Times New Roman" w:hAnsi="Times New Roman" w:cs="Times New Roman"/>
          <w:sz w:val="24"/>
          <w:szCs w:val="24"/>
        </w:rPr>
        <w:t>, a highly uncertain parameter,</w:t>
      </w:r>
      <w:r w:rsidR="00260CBA">
        <w:rPr>
          <w:rFonts w:ascii="Times New Roman" w:hAnsi="Times New Roman" w:cs="Times New Roman"/>
          <w:sz w:val="24"/>
          <w:szCs w:val="24"/>
        </w:rPr>
        <w:t xml:space="preserve"> shift</w:t>
      </w:r>
      <w:r w:rsidR="00C910B3">
        <w:rPr>
          <w:rFonts w:ascii="Times New Roman" w:hAnsi="Times New Roman" w:cs="Times New Roman"/>
          <w:sz w:val="24"/>
          <w:szCs w:val="24"/>
        </w:rPr>
        <w:t>ed</w:t>
      </w:r>
      <w:r w:rsidR="00260CBA">
        <w:rPr>
          <w:rFonts w:ascii="Times New Roman" w:hAnsi="Times New Roman" w:cs="Times New Roman"/>
          <w:sz w:val="24"/>
          <w:szCs w:val="24"/>
        </w:rPr>
        <w:t xml:space="preserve"> this inflection point</w:t>
      </w:r>
      <w:r w:rsidR="005A6083">
        <w:rPr>
          <w:rFonts w:ascii="Times New Roman" w:hAnsi="Times New Roman" w:cs="Times New Roman"/>
          <w:sz w:val="24"/>
          <w:szCs w:val="24"/>
        </w:rPr>
        <w:t>. Higher natural mortality rates push</w:t>
      </w:r>
      <w:r w:rsidR="00C910B3">
        <w:rPr>
          <w:rFonts w:ascii="Times New Roman" w:hAnsi="Times New Roman" w:cs="Times New Roman"/>
          <w:sz w:val="24"/>
          <w:szCs w:val="24"/>
        </w:rPr>
        <w:t>ed</w:t>
      </w:r>
      <w:r w:rsidR="005A6083">
        <w:rPr>
          <w:rFonts w:ascii="Times New Roman" w:hAnsi="Times New Roman" w:cs="Times New Roman"/>
          <w:sz w:val="24"/>
          <w:szCs w:val="24"/>
        </w:rPr>
        <w:t xml:space="preserve"> the inflection point</w:t>
      </w:r>
      <w:r w:rsidR="00260CBA">
        <w:rPr>
          <w:rFonts w:ascii="Times New Roman" w:hAnsi="Times New Roman" w:cs="Times New Roman"/>
          <w:sz w:val="24"/>
          <w:szCs w:val="24"/>
        </w:rPr>
        <w:t xml:space="preserve"> </w:t>
      </w:r>
      <w:r w:rsidR="00134334">
        <w:rPr>
          <w:rFonts w:ascii="Times New Roman" w:hAnsi="Times New Roman" w:cs="Times New Roman"/>
          <w:sz w:val="24"/>
          <w:szCs w:val="24"/>
        </w:rPr>
        <w:t xml:space="preserve">to </w:t>
      </w:r>
      <w:r w:rsidR="001B436C">
        <w:rPr>
          <w:rFonts w:ascii="Times New Roman" w:hAnsi="Times New Roman" w:cs="Times New Roman"/>
          <w:sz w:val="24"/>
          <w:szCs w:val="24"/>
        </w:rPr>
        <w:t>higher fishing mortality and lower revenue</w:t>
      </w:r>
      <w:r w:rsidR="00260CBA">
        <w:rPr>
          <w:rFonts w:ascii="Times New Roman" w:hAnsi="Times New Roman" w:cs="Times New Roman"/>
          <w:sz w:val="24"/>
          <w:szCs w:val="24"/>
        </w:rPr>
        <w:t xml:space="preserve"> </w:t>
      </w:r>
      <w:r w:rsidR="005A6083">
        <w:rPr>
          <w:rFonts w:ascii="Times New Roman" w:hAnsi="Times New Roman" w:cs="Times New Roman"/>
          <w:sz w:val="24"/>
          <w:szCs w:val="24"/>
        </w:rPr>
        <w:t>while lower natural mortality rates push</w:t>
      </w:r>
      <w:r w:rsidR="00C910B3">
        <w:rPr>
          <w:rFonts w:ascii="Times New Roman" w:hAnsi="Times New Roman" w:cs="Times New Roman"/>
          <w:sz w:val="24"/>
          <w:szCs w:val="24"/>
        </w:rPr>
        <w:t>ed</w:t>
      </w:r>
      <w:r w:rsidR="005A6083">
        <w:rPr>
          <w:rFonts w:ascii="Times New Roman" w:hAnsi="Times New Roman" w:cs="Times New Roman"/>
          <w:sz w:val="24"/>
          <w:szCs w:val="24"/>
        </w:rPr>
        <w:t xml:space="preserve"> the inflection point </w:t>
      </w:r>
      <w:r w:rsidR="001B436C">
        <w:rPr>
          <w:rFonts w:ascii="Times New Roman" w:hAnsi="Times New Roman" w:cs="Times New Roman"/>
          <w:sz w:val="24"/>
          <w:szCs w:val="24"/>
        </w:rPr>
        <w:t>to lower fishing mortality and higher revenue</w:t>
      </w:r>
      <w:r w:rsidR="00703FB9">
        <w:rPr>
          <w:rFonts w:ascii="Times New Roman" w:hAnsi="Times New Roman" w:cs="Times New Roman"/>
          <w:sz w:val="24"/>
          <w:szCs w:val="24"/>
        </w:rPr>
        <w:t xml:space="preserve"> (Fig. </w:t>
      </w:r>
      <w:r w:rsidR="00DA4A2A">
        <w:rPr>
          <w:rFonts w:ascii="Times New Roman" w:hAnsi="Times New Roman" w:cs="Times New Roman"/>
          <w:sz w:val="24"/>
          <w:szCs w:val="24"/>
        </w:rPr>
        <w:t>2</w:t>
      </w:r>
      <w:r w:rsidR="00703FB9">
        <w:rPr>
          <w:rFonts w:ascii="Times New Roman" w:hAnsi="Times New Roman" w:cs="Times New Roman"/>
          <w:sz w:val="24"/>
          <w:szCs w:val="24"/>
        </w:rPr>
        <w:t>)</w:t>
      </w:r>
      <w:r w:rsidR="00260CBA">
        <w:rPr>
          <w:rFonts w:ascii="Times New Roman" w:hAnsi="Times New Roman" w:cs="Times New Roman"/>
          <w:sz w:val="24"/>
          <w:szCs w:val="24"/>
        </w:rPr>
        <w:t xml:space="preserve">. </w:t>
      </w:r>
      <w:r w:rsidR="00710319">
        <w:rPr>
          <w:rFonts w:ascii="Times New Roman" w:hAnsi="Times New Roman" w:cs="Times New Roman"/>
          <w:sz w:val="24"/>
          <w:szCs w:val="24"/>
        </w:rPr>
        <w:t>Estimates of actual monthly fishing mortality in the fishery averaged around 0.</w:t>
      </w:r>
      <w:r w:rsidR="00D63A67">
        <w:rPr>
          <w:rFonts w:ascii="Times New Roman" w:hAnsi="Times New Roman" w:cs="Times New Roman"/>
          <w:sz w:val="24"/>
          <w:szCs w:val="24"/>
        </w:rPr>
        <w:t>1</w:t>
      </w:r>
      <w:r w:rsidR="00710319">
        <w:rPr>
          <w:rFonts w:ascii="Times New Roman" w:hAnsi="Times New Roman" w:cs="Times New Roman"/>
          <w:sz w:val="24"/>
          <w:szCs w:val="24"/>
        </w:rPr>
        <w:t xml:space="preserve"> mo</w:t>
      </w:r>
      <w:r w:rsidR="00710319">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w:t>
      </w:r>
      <w:r w:rsidR="00D63A67">
        <w:rPr>
          <w:rFonts w:ascii="Times New Roman" w:hAnsi="Times New Roman" w:cs="Times New Roman"/>
          <w:sz w:val="24"/>
          <w:szCs w:val="24"/>
        </w:rPr>
        <w:t xml:space="preserve">during the fishing season </w:t>
      </w:r>
      <w:r w:rsidR="00710319">
        <w:rPr>
          <w:rFonts w:ascii="Times New Roman" w:hAnsi="Times New Roman" w:cs="Times New Roman"/>
          <w:sz w:val="24"/>
          <w:szCs w:val="24"/>
        </w:rPr>
        <w:t>from 1980-2011, ranging from approximately 0.0</w:t>
      </w:r>
      <w:r w:rsidR="00D63A67">
        <w:rPr>
          <w:rFonts w:ascii="Times New Roman" w:hAnsi="Times New Roman" w:cs="Times New Roman"/>
          <w:sz w:val="24"/>
          <w:szCs w:val="24"/>
        </w:rPr>
        <w:t>3</w:t>
      </w:r>
      <w:r w:rsidR="00710319">
        <w:rPr>
          <w:rFonts w:ascii="Times New Roman" w:hAnsi="Times New Roman" w:cs="Times New Roman"/>
          <w:sz w:val="24"/>
          <w:szCs w:val="24"/>
        </w:rPr>
        <w:t xml:space="preserve"> to 0.</w:t>
      </w:r>
      <w:r w:rsidR="00D63A67">
        <w:rPr>
          <w:rFonts w:ascii="Times New Roman" w:hAnsi="Times New Roman" w:cs="Times New Roman"/>
          <w:sz w:val="24"/>
          <w:szCs w:val="24"/>
        </w:rPr>
        <w:t>2</w:t>
      </w:r>
      <w:r w:rsidR="00703FB9">
        <w:rPr>
          <w:rFonts w:ascii="Times New Roman" w:hAnsi="Times New Roman" w:cs="Times New Roman"/>
          <w:sz w:val="24"/>
          <w:szCs w:val="24"/>
        </w:rPr>
        <w:t xml:space="preserve"> mo</w:t>
      </w:r>
      <w:r w:rsidR="00703FB9" w:rsidRPr="000E55EA">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w:t>
      </w:r>
      <w:r w:rsidR="00710319">
        <w:rPr>
          <w:rFonts w:ascii="Times New Roman" w:hAnsi="Times New Roman" w:cs="Times New Roman"/>
          <w:sz w:val="24"/>
          <w:szCs w:val="24"/>
        </w:rPr>
        <w:fldChar w:fldCharType="begin"/>
      </w:r>
      <w:r w:rsidR="007A2D54">
        <w:rPr>
          <w:rFonts w:ascii="Times New Roman" w:hAnsi="Times New Roman" w:cs="Times New Roman"/>
          <w:sz w:val="24"/>
          <w:szCs w:val="24"/>
        </w:rPr>
        <w:instrText xml:space="preserve"> ADDIN ZOTERO_ITEM CSL_CITATION {"citationID":"LJvqB9fW","properties":{"formattedCitation":"(Hannah and Jones 2014b)","plainCitation":"(Hannah and Jones 2014b)","noteIndex":0},"citationItems":[{"id":6601,"uris":["http://zotero.org/users/783258/items/VHH7PKJZ"],"itemData":{"id":6601,"type":"article-journal","collection-title":"Oregon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710319">
        <w:rPr>
          <w:rFonts w:ascii="Times New Roman" w:hAnsi="Times New Roman" w:cs="Times New Roman"/>
          <w:sz w:val="24"/>
          <w:szCs w:val="24"/>
        </w:rPr>
        <w:fldChar w:fldCharType="separate"/>
      </w:r>
      <w:r w:rsidR="007A2D54" w:rsidRPr="007A2D54">
        <w:rPr>
          <w:rFonts w:ascii="Times New Roman" w:hAnsi="Times New Roman" w:cs="Times New Roman"/>
          <w:sz w:val="24"/>
        </w:rPr>
        <w:t>(Hannah and Jones 2014b)</w:t>
      </w:r>
      <w:r w:rsidR="00710319">
        <w:rPr>
          <w:rFonts w:ascii="Times New Roman" w:hAnsi="Times New Roman" w:cs="Times New Roman"/>
          <w:sz w:val="24"/>
          <w:szCs w:val="24"/>
        </w:rPr>
        <w:fldChar w:fldCharType="end"/>
      </w:r>
      <w:r w:rsidR="00710319">
        <w:rPr>
          <w:rFonts w:ascii="Times New Roman" w:hAnsi="Times New Roman" w:cs="Times New Roman"/>
          <w:sz w:val="24"/>
          <w:szCs w:val="24"/>
        </w:rPr>
        <w:t>.</w:t>
      </w:r>
    </w:p>
    <w:p w14:paraId="35ADD249" w14:textId="3C51BA44" w:rsidR="006027EC" w:rsidRDefault="00323557"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Across space, a wider range of </w:t>
      </w:r>
      <w:r w:rsidR="00A6315E">
        <w:rPr>
          <w:rFonts w:ascii="Times New Roman" w:hAnsi="Times New Roman" w:cs="Times New Roman"/>
          <w:sz w:val="24"/>
          <w:szCs w:val="24"/>
        </w:rPr>
        <w:t xml:space="preserve">fishing intensities </w:t>
      </w:r>
      <w:r w:rsidR="00D16CB3">
        <w:rPr>
          <w:rFonts w:ascii="Times New Roman" w:hAnsi="Times New Roman" w:cs="Times New Roman"/>
          <w:sz w:val="24"/>
          <w:szCs w:val="24"/>
        </w:rPr>
        <w:t>support</w:t>
      </w:r>
      <w:r w:rsidR="00A6315E">
        <w:rPr>
          <w:rFonts w:ascii="Times New Roman" w:hAnsi="Times New Roman" w:cs="Times New Roman"/>
          <w:sz w:val="24"/>
          <w:szCs w:val="24"/>
        </w:rPr>
        <w:t>ed</w:t>
      </w:r>
      <w:r w:rsidR="00D16CB3">
        <w:rPr>
          <w:rFonts w:ascii="Times New Roman" w:hAnsi="Times New Roman" w:cs="Times New Roman"/>
          <w:sz w:val="24"/>
          <w:szCs w:val="24"/>
        </w:rPr>
        <w:t xml:space="preserve"> later opening dates in state areas farther north</w:t>
      </w:r>
      <w:r w:rsidR="00502E7A">
        <w:rPr>
          <w:rFonts w:ascii="Times New Roman" w:hAnsi="Times New Roman" w:cs="Times New Roman"/>
          <w:sz w:val="24"/>
          <w:szCs w:val="24"/>
        </w:rPr>
        <w:t xml:space="preserve"> (e.g., &gt;0.11 </w:t>
      </w:r>
      <w:r w:rsidR="0058314B">
        <w:rPr>
          <w:rFonts w:ascii="Times New Roman" w:hAnsi="Times New Roman" w:cs="Times New Roman"/>
          <w:sz w:val="24"/>
          <w:szCs w:val="24"/>
        </w:rPr>
        <w:t>mo</w:t>
      </w:r>
      <w:r w:rsidR="00502E7A">
        <w:rPr>
          <w:rFonts w:ascii="Times New Roman" w:hAnsi="Times New Roman" w:cs="Times New Roman"/>
          <w:sz w:val="24"/>
          <w:szCs w:val="24"/>
          <w:vertAlign w:val="superscript"/>
        </w:rPr>
        <w:t>-1</w:t>
      </w:r>
      <w:r w:rsidR="00502E7A">
        <w:rPr>
          <w:rFonts w:ascii="Times New Roman" w:hAnsi="Times New Roman" w:cs="Times New Roman"/>
          <w:sz w:val="24"/>
          <w:szCs w:val="24"/>
        </w:rPr>
        <w:t xml:space="preserve"> for area 32 versus &gt;0.18 </w:t>
      </w:r>
      <w:r w:rsidR="0058314B">
        <w:rPr>
          <w:rFonts w:ascii="Times New Roman" w:hAnsi="Times New Roman" w:cs="Times New Roman"/>
          <w:sz w:val="24"/>
          <w:szCs w:val="24"/>
        </w:rPr>
        <w:t>mo</w:t>
      </w:r>
      <w:r w:rsidR="00502E7A">
        <w:rPr>
          <w:rFonts w:ascii="Times New Roman" w:hAnsi="Times New Roman" w:cs="Times New Roman"/>
          <w:sz w:val="24"/>
          <w:szCs w:val="24"/>
          <w:vertAlign w:val="superscript"/>
        </w:rPr>
        <w:t>-1</w:t>
      </w:r>
      <w:r w:rsidR="00502E7A">
        <w:rPr>
          <w:rFonts w:ascii="Times New Roman" w:hAnsi="Times New Roman" w:cs="Times New Roman"/>
          <w:sz w:val="24"/>
          <w:szCs w:val="24"/>
        </w:rPr>
        <w:t xml:space="preserve"> for area 18),</w:t>
      </w:r>
      <w:r w:rsidR="00301580">
        <w:rPr>
          <w:rFonts w:ascii="Times New Roman" w:hAnsi="Times New Roman" w:cs="Times New Roman"/>
          <w:sz w:val="24"/>
          <w:szCs w:val="24"/>
        </w:rPr>
        <w:t xml:space="preserve"> assuming average recruitment over time (i.e., </w:t>
      </w:r>
      <w:r w:rsidR="00301580" w:rsidRPr="00301580">
        <w:rPr>
          <w:rFonts w:ascii="Times New Roman" w:hAnsi="Times New Roman" w:cs="Times New Roman"/>
          <w:i/>
          <w:sz w:val="24"/>
          <w:szCs w:val="24"/>
        </w:rPr>
        <w:t>ε</w:t>
      </w:r>
      <w:r w:rsidR="00301580">
        <w:rPr>
          <w:rFonts w:ascii="Times New Roman" w:hAnsi="Times New Roman" w:cs="Times New Roman"/>
          <w:sz w:val="24"/>
          <w:szCs w:val="24"/>
          <w:vertAlign w:val="subscript"/>
        </w:rPr>
        <w:t>1</w:t>
      </w:r>
      <w:r w:rsidR="00301580">
        <w:rPr>
          <w:rFonts w:ascii="Times New Roman" w:hAnsi="Times New Roman" w:cs="Times New Roman"/>
          <w:sz w:val="24"/>
          <w:szCs w:val="24"/>
        </w:rPr>
        <w:t xml:space="preserve"> = 0; Fig. </w:t>
      </w:r>
      <w:r w:rsidR="00DA4A2A">
        <w:rPr>
          <w:rFonts w:ascii="Times New Roman" w:hAnsi="Times New Roman" w:cs="Times New Roman"/>
          <w:sz w:val="24"/>
          <w:szCs w:val="24"/>
        </w:rPr>
        <w:t>3</w:t>
      </w:r>
      <w:r w:rsidR="00301580">
        <w:rPr>
          <w:rFonts w:ascii="Times New Roman" w:hAnsi="Times New Roman" w:cs="Times New Roman"/>
          <w:sz w:val="24"/>
          <w:szCs w:val="24"/>
        </w:rPr>
        <w:t>)</w:t>
      </w:r>
      <w:r w:rsidR="00D16CB3">
        <w:rPr>
          <w:rFonts w:ascii="Times New Roman" w:hAnsi="Times New Roman" w:cs="Times New Roman"/>
          <w:sz w:val="24"/>
          <w:szCs w:val="24"/>
        </w:rPr>
        <w:t>. These northern areas, where shrimp tend</w:t>
      </w:r>
      <w:r w:rsidR="005E171E">
        <w:rPr>
          <w:rFonts w:ascii="Times New Roman" w:hAnsi="Times New Roman" w:cs="Times New Roman"/>
          <w:sz w:val="24"/>
          <w:szCs w:val="24"/>
        </w:rPr>
        <w:t>ed</w:t>
      </w:r>
      <w:r w:rsidR="00D16CB3">
        <w:rPr>
          <w:rFonts w:ascii="Times New Roman" w:hAnsi="Times New Roman" w:cs="Times New Roman"/>
          <w:sz w:val="24"/>
          <w:szCs w:val="24"/>
        </w:rPr>
        <w:t xml:space="preserve"> to be smaller</w:t>
      </w:r>
      <w:r w:rsidR="00301580">
        <w:rPr>
          <w:rFonts w:ascii="Times New Roman" w:hAnsi="Times New Roman" w:cs="Times New Roman"/>
          <w:sz w:val="24"/>
          <w:szCs w:val="24"/>
        </w:rPr>
        <w:t xml:space="preserve"> (Fig. </w:t>
      </w:r>
      <w:r w:rsidR="00DA4A2A">
        <w:rPr>
          <w:rFonts w:ascii="Times New Roman" w:hAnsi="Times New Roman" w:cs="Times New Roman"/>
          <w:sz w:val="24"/>
          <w:szCs w:val="24"/>
        </w:rPr>
        <w:t>1</w:t>
      </w:r>
      <w:r w:rsidR="00301580">
        <w:rPr>
          <w:rFonts w:ascii="Times New Roman" w:hAnsi="Times New Roman" w:cs="Times New Roman"/>
          <w:sz w:val="24"/>
          <w:szCs w:val="24"/>
        </w:rPr>
        <w:t>)</w:t>
      </w:r>
      <w:r w:rsidR="00D16CB3">
        <w:rPr>
          <w:rFonts w:ascii="Times New Roman" w:hAnsi="Times New Roman" w:cs="Times New Roman"/>
          <w:sz w:val="24"/>
          <w:szCs w:val="24"/>
        </w:rPr>
        <w:t xml:space="preserve">, </w:t>
      </w:r>
      <w:r w:rsidR="00703FB9">
        <w:rPr>
          <w:rFonts w:ascii="Times New Roman" w:hAnsi="Times New Roman" w:cs="Times New Roman"/>
          <w:sz w:val="24"/>
          <w:szCs w:val="24"/>
        </w:rPr>
        <w:t>led to lower</w:t>
      </w:r>
      <w:r w:rsidR="00D16CB3">
        <w:rPr>
          <w:rFonts w:ascii="Times New Roman" w:hAnsi="Times New Roman" w:cs="Times New Roman"/>
          <w:sz w:val="24"/>
          <w:szCs w:val="24"/>
        </w:rPr>
        <w:t xml:space="preserve"> revenue</w:t>
      </w:r>
      <w:r w:rsidR="00703FB9">
        <w:rPr>
          <w:rFonts w:ascii="Times New Roman" w:hAnsi="Times New Roman" w:cs="Times New Roman"/>
          <w:sz w:val="24"/>
          <w:szCs w:val="24"/>
        </w:rPr>
        <w:t>-</w:t>
      </w:r>
      <w:r w:rsidR="00D16CB3">
        <w:rPr>
          <w:rFonts w:ascii="Times New Roman" w:hAnsi="Times New Roman" w:cs="Times New Roman"/>
          <w:sz w:val="24"/>
          <w:szCs w:val="24"/>
        </w:rPr>
        <w:t>per</w:t>
      </w:r>
      <w:r w:rsidR="00703FB9">
        <w:rPr>
          <w:rFonts w:ascii="Times New Roman" w:hAnsi="Times New Roman" w:cs="Times New Roman"/>
          <w:sz w:val="24"/>
          <w:szCs w:val="24"/>
        </w:rPr>
        <w:t>-</w:t>
      </w:r>
      <w:r w:rsidR="00D16CB3">
        <w:rPr>
          <w:rFonts w:ascii="Times New Roman" w:hAnsi="Times New Roman" w:cs="Times New Roman"/>
          <w:sz w:val="24"/>
          <w:szCs w:val="24"/>
        </w:rPr>
        <w:t>recruit</w:t>
      </w:r>
      <w:r w:rsidR="00A6315E">
        <w:rPr>
          <w:rFonts w:ascii="Times New Roman" w:hAnsi="Times New Roman" w:cs="Times New Roman"/>
          <w:sz w:val="24"/>
          <w:szCs w:val="24"/>
        </w:rPr>
        <w:t xml:space="preserve"> overall</w:t>
      </w:r>
      <w:r w:rsidR="00074FEB">
        <w:rPr>
          <w:rFonts w:ascii="Times New Roman" w:hAnsi="Times New Roman" w:cs="Times New Roman"/>
          <w:sz w:val="24"/>
          <w:szCs w:val="24"/>
        </w:rPr>
        <w:t xml:space="preserve">, </w:t>
      </w:r>
      <w:r w:rsidR="00BF721A">
        <w:rPr>
          <w:rFonts w:ascii="Times New Roman" w:hAnsi="Times New Roman" w:cs="Times New Roman"/>
          <w:sz w:val="24"/>
          <w:szCs w:val="24"/>
        </w:rPr>
        <w:t>a</w:t>
      </w:r>
      <w:r w:rsidR="00142B96">
        <w:rPr>
          <w:rFonts w:ascii="Times New Roman" w:hAnsi="Times New Roman" w:cs="Times New Roman"/>
          <w:sz w:val="24"/>
          <w:szCs w:val="24"/>
        </w:rPr>
        <w:t>l</w:t>
      </w:r>
      <w:r w:rsidR="00074FEB">
        <w:rPr>
          <w:rFonts w:ascii="Times New Roman" w:hAnsi="Times New Roman" w:cs="Times New Roman"/>
          <w:sz w:val="24"/>
          <w:szCs w:val="24"/>
        </w:rPr>
        <w:t>though total revenue and profits depend on a variety of additional factors such as catch rates</w:t>
      </w:r>
      <w:r w:rsidR="005E171E">
        <w:rPr>
          <w:rFonts w:ascii="Times New Roman" w:hAnsi="Times New Roman" w:cs="Times New Roman"/>
          <w:sz w:val="24"/>
          <w:szCs w:val="24"/>
        </w:rPr>
        <w:t xml:space="preserve"> and market forces</w:t>
      </w:r>
      <w:r w:rsidR="00074FEB">
        <w:rPr>
          <w:rFonts w:ascii="Times New Roman" w:hAnsi="Times New Roman" w:cs="Times New Roman"/>
          <w:sz w:val="24"/>
          <w:szCs w:val="24"/>
        </w:rPr>
        <w:t>.</w:t>
      </w:r>
      <w:r w:rsidR="006D3B56">
        <w:rPr>
          <w:rFonts w:ascii="Times New Roman" w:hAnsi="Times New Roman" w:cs="Times New Roman"/>
          <w:sz w:val="24"/>
          <w:szCs w:val="24"/>
        </w:rPr>
        <w:t xml:space="preserve"> On the other hand, the early April 1 opening </w:t>
      </w:r>
      <w:r w:rsidR="005E171E">
        <w:rPr>
          <w:rFonts w:ascii="Times New Roman" w:hAnsi="Times New Roman" w:cs="Times New Roman"/>
          <w:sz w:val="24"/>
          <w:szCs w:val="24"/>
        </w:rPr>
        <w:t>was</w:t>
      </w:r>
      <w:r w:rsidR="006D3B56">
        <w:rPr>
          <w:rFonts w:ascii="Times New Roman" w:hAnsi="Times New Roman" w:cs="Times New Roman"/>
          <w:sz w:val="24"/>
          <w:szCs w:val="24"/>
        </w:rPr>
        <w:t xml:space="preserve"> optimal across the entire range of observed fishing mortality rates for southern fishing areas that</w:t>
      </w:r>
      <w:r w:rsidR="00A6315E">
        <w:rPr>
          <w:rFonts w:ascii="Times New Roman" w:hAnsi="Times New Roman" w:cs="Times New Roman"/>
          <w:sz w:val="24"/>
          <w:szCs w:val="24"/>
        </w:rPr>
        <w:t xml:space="preserve"> serve</w:t>
      </w:r>
      <w:ins w:id="95" w:author="Kiva.Oken" w:date="2024-07-31T17:11:00Z">
        <w:r w:rsidR="00326B6E">
          <w:rPr>
            <w:rFonts w:ascii="Times New Roman" w:hAnsi="Times New Roman" w:cs="Times New Roman"/>
            <w:sz w:val="24"/>
            <w:szCs w:val="24"/>
          </w:rPr>
          <w:t>s</w:t>
        </w:r>
      </w:ins>
      <w:del w:id="96" w:author="Kiva.Oken" w:date="2024-07-31T17:11:00Z">
        <w:r w:rsidR="00A6315E" w:rsidDel="00326B6E">
          <w:rPr>
            <w:rFonts w:ascii="Times New Roman" w:hAnsi="Times New Roman" w:cs="Times New Roman"/>
            <w:sz w:val="24"/>
            <w:szCs w:val="24"/>
          </w:rPr>
          <w:delText>d</w:delText>
        </w:r>
      </w:del>
      <w:r w:rsidR="00A6315E">
        <w:rPr>
          <w:rFonts w:ascii="Times New Roman" w:hAnsi="Times New Roman" w:cs="Times New Roman"/>
          <w:sz w:val="24"/>
          <w:szCs w:val="24"/>
        </w:rPr>
        <w:t xml:space="preserve"> as habitat for </w:t>
      </w:r>
      <w:r w:rsidR="006D3B56">
        <w:rPr>
          <w:rFonts w:ascii="Times New Roman" w:hAnsi="Times New Roman" w:cs="Times New Roman"/>
          <w:sz w:val="24"/>
          <w:szCs w:val="24"/>
        </w:rPr>
        <w:t>the largest size shrimp.</w:t>
      </w:r>
    </w:p>
    <w:p w14:paraId="5E2F9402" w14:textId="203459DA" w:rsidR="00094AB0" w:rsidRDefault="00B447D9"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Size</w:t>
      </w:r>
      <w:r w:rsidR="00F8669B">
        <w:rPr>
          <w:rFonts w:ascii="Times New Roman" w:hAnsi="Times New Roman" w:cs="Times New Roman"/>
          <w:sz w:val="24"/>
          <w:szCs w:val="24"/>
        </w:rPr>
        <w:t>-</w:t>
      </w:r>
      <w:r>
        <w:rPr>
          <w:rFonts w:ascii="Times New Roman" w:hAnsi="Times New Roman" w:cs="Times New Roman"/>
          <w:sz w:val="24"/>
          <w:szCs w:val="24"/>
        </w:rPr>
        <w:t>at</w:t>
      </w:r>
      <w:r w:rsidR="00F8669B">
        <w:rPr>
          <w:rFonts w:ascii="Times New Roman" w:hAnsi="Times New Roman" w:cs="Times New Roman"/>
          <w:sz w:val="24"/>
          <w:szCs w:val="24"/>
        </w:rPr>
        <w:t>-</w:t>
      </w:r>
      <w:r>
        <w:rPr>
          <w:rFonts w:ascii="Times New Roman" w:hAnsi="Times New Roman" w:cs="Times New Roman"/>
          <w:sz w:val="24"/>
          <w:szCs w:val="24"/>
        </w:rPr>
        <w:t xml:space="preserve">recruitment has varied substantially across time, and this has </w:t>
      </w:r>
      <w:r w:rsidR="006D3B56">
        <w:rPr>
          <w:rFonts w:ascii="Times New Roman" w:hAnsi="Times New Roman" w:cs="Times New Roman"/>
          <w:sz w:val="24"/>
          <w:szCs w:val="24"/>
        </w:rPr>
        <w:t xml:space="preserve">also </w:t>
      </w:r>
      <w:r>
        <w:rPr>
          <w:rFonts w:ascii="Times New Roman" w:hAnsi="Times New Roman" w:cs="Times New Roman"/>
          <w:sz w:val="24"/>
          <w:szCs w:val="24"/>
        </w:rPr>
        <w:t>had economic implications for the fishery</w:t>
      </w:r>
      <w:r w:rsidR="00BE7D3F">
        <w:rPr>
          <w:rFonts w:ascii="Times New Roman" w:hAnsi="Times New Roman" w:cs="Times New Roman"/>
          <w:sz w:val="24"/>
          <w:szCs w:val="24"/>
        </w:rPr>
        <w:t xml:space="preserve"> (Fig</w:t>
      </w:r>
      <w:r w:rsidR="00E1463C">
        <w:rPr>
          <w:rFonts w:ascii="Times New Roman" w:hAnsi="Times New Roman" w:cs="Times New Roman"/>
          <w:sz w:val="24"/>
          <w:szCs w:val="24"/>
        </w:rPr>
        <w:t>s</w:t>
      </w:r>
      <w:r w:rsidR="00BE7D3F">
        <w:rPr>
          <w:rFonts w:ascii="Times New Roman" w:hAnsi="Times New Roman" w:cs="Times New Roman"/>
          <w:sz w:val="24"/>
          <w:szCs w:val="24"/>
        </w:rPr>
        <w:t xml:space="preserve">. </w:t>
      </w:r>
      <w:r w:rsidR="00DA4A2A">
        <w:rPr>
          <w:rFonts w:ascii="Times New Roman" w:hAnsi="Times New Roman" w:cs="Times New Roman"/>
          <w:sz w:val="24"/>
          <w:szCs w:val="24"/>
        </w:rPr>
        <w:t>1</w:t>
      </w:r>
      <w:r w:rsidR="00873DBC">
        <w:rPr>
          <w:rFonts w:ascii="Times New Roman" w:hAnsi="Times New Roman" w:cs="Times New Roman"/>
          <w:sz w:val="24"/>
          <w:szCs w:val="24"/>
        </w:rPr>
        <w:t xml:space="preserve">, </w:t>
      </w:r>
      <w:r w:rsidR="00DA4A2A">
        <w:rPr>
          <w:rFonts w:ascii="Times New Roman" w:hAnsi="Times New Roman" w:cs="Times New Roman"/>
          <w:sz w:val="24"/>
          <w:szCs w:val="24"/>
        </w:rPr>
        <w:t>4</w:t>
      </w:r>
      <w:r w:rsidR="00BE7D3F">
        <w:rPr>
          <w:rFonts w:ascii="Times New Roman" w:hAnsi="Times New Roman" w:cs="Times New Roman"/>
          <w:sz w:val="24"/>
          <w:szCs w:val="24"/>
        </w:rPr>
        <w:t>)</w:t>
      </w:r>
      <w:r>
        <w:rPr>
          <w:rFonts w:ascii="Times New Roman" w:hAnsi="Times New Roman" w:cs="Times New Roman"/>
          <w:sz w:val="24"/>
          <w:szCs w:val="24"/>
        </w:rPr>
        <w:t xml:space="preserve">. </w:t>
      </w:r>
      <w:r w:rsidR="006D3B56">
        <w:rPr>
          <w:rFonts w:ascii="Times New Roman" w:hAnsi="Times New Roman" w:cs="Times New Roman"/>
          <w:sz w:val="24"/>
          <w:szCs w:val="24"/>
        </w:rPr>
        <w:t>For year</w:t>
      </w:r>
      <w:r w:rsidR="00142B96">
        <w:rPr>
          <w:rFonts w:ascii="Times New Roman" w:hAnsi="Times New Roman" w:cs="Times New Roman"/>
          <w:sz w:val="24"/>
          <w:szCs w:val="24"/>
        </w:rPr>
        <w:t>s</w:t>
      </w:r>
      <w:r w:rsidR="006D3B56">
        <w:rPr>
          <w:rFonts w:ascii="Times New Roman" w:hAnsi="Times New Roman" w:cs="Times New Roman"/>
          <w:sz w:val="24"/>
          <w:szCs w:val="24"/>
        </w:rPr>
        <w:t xml:space="preserve"> </w:t>
      </w:r>
      <w:r w:rsidR="00301580">
        <w:rPr>
          <w:rFonts w:ascii="Times New Roman" w:hAnsi="Times New Roman" w:cs="Times New Roman"/>
          <w:sz w:val="24"/>
          <w:szCs w:val="24"/>
        </w:rPr>
        <w:t>when</w:t>
      </w:r>
      <w:r w:rsidR="006D3B56">
        <w:rPr>
          <w:rFonts w:ascii="Times New Roman" w:hAnsi="Times New Roman" w:cs="Times New Roman"/>
          <w:sz w:val="24"/>
          <w:szCs w:val="24"/>
        </w:rPr>
        <w:t xml:space="preserve"> shrimp</w:t>
      </w:r>
      <w:r w:rsidR="00301580">
        <w:rPr>
          <w:rFonts w:ascii="Times New Roman" w:hAnsi="Times New Roman" w:cs="Times New Roman"/>
          <w:sz w:val="24"/>
          <w:szCs w:val="24"/>
        </w:rPr>
        <w:t xml:space="preserve"> recruit</w:t>
      </w:r>
      <w:r w:rsidR="00952718">
        <w:rPr>
          <w:rFonts w:ascii="Times New Roman" w:hAnsi="Times New Roman" w:cs="Times New Roman"/>
          <w:sz w:val="24"/>
          <w:szCs w:val="24"/>
        </w:rPr>
        <w:t>ed</w:t>
      </w:r>
      <w:r w:rsidR="00301580">
        <w:rPr>
          <w:rFonts w:ascii="Times New Roman" w:hAnsi="Times New Roman" w:cs="Times New Roman"/>
          <w:sz w:val="24"/>
          <w:szCs w:val="24"/>
        </w:rPr>
        <w:t xml:space="preserve"> at larger sizes</w:t>
      </w:r>
      <w:r w:rsidR="006D3B56">
        <w:rPr>
          <w:rFonts w:ascii="Times New Roman" w:hAnsi="Times New Roman" w:cs="Times New Roman"/>
          <w:sz w:val="24"/>
          <w:szCs w:val="24"/>
        </w:rPr>
        <w:t xml:space="preserve">, such as </w:t>
      </w:r>
      <w:r w:rsidR="00240596">
        <w:rPr>
          <w:rFonts w:ascii="Times New Roman" w:hAnsi="Times New Roman" w:cs="Times New Roman"/>
          <w:sz w:val="24"/>
          <w:szCs w:val="24"/>
        </w:rPr>
        <w:t>2020</w:t>
      </w:r>
      <w:r w:rsidR="006D3B56">
        <w:rPr>
          <w:rFonts w:ascii="Times New Roman" w:hAnsi="Times New Roman" w:cs="Times New Roman"/>
          <w:sz w:val="24"/>
          <w:szCs w:val="24"/>
        </w:rPr>
        <w:t xml:space="preserve">, an early opening </w:t>
      </w:r>
      <w:r w:rsidR="00A6315E">
        <w:rPr>
          <w:rFonts w:ascii="Times New Roman" w:hAnsi="Times New Roman" w:cs="Times New Roman"/>
          <w:sz w:val="24"/>
          <w:szCs w:val="24"/>
        </w:rPr>
        <w:t xml:space="preserve">was </w:t>
      </w:r>
      <w:r w:rsidR="006D3B56">
        <w:rPr>
          <w:rFonts w:ascii="Times New Roman" w:hAnsi="Times New Roman" w:cs="Times New Roman"/>
          <w:sz w:val="24"/>
          <w:szCs w:val="24"/>
        </w:rPr>
        <w:t xml:space="preserve">optimal regardless of fishing mortality rate. For years </w:t>
      </w:r>
      <w:r w:rsidR="00952718">
        <w:rPr>
          <w:rFonts w:ascii="Times New Roman" w:hAnsi="Times New Roman" w:cs="Times New Roman"/>
          <w:sz w:val="24"/>
          <w:szCs w:val="24"/>
        </w:rPr>
        <w:t>when shrimp recruited at smaller sizes</w:t>
      </w:r>
      <w:r w:rsidR="006D3B56">
        <w:rPr>
          <w:rFonts w:ascii="Times New Roman" w:hAnsi="Times New Roman" w:cs="Times New Roman"/>
          <w:sz w:val="24"/>
          <w:szCs w:val="24"/>
        </w:rPr>
        <w:t>,</w:t>
      </w:r>
      <w:r w:rsidR="00DD37D1">
        <w:rPr>
          <w:rFonts w:ascii="Times New Roman" w:hAnsi="Times New Roman" w:cs="Times New Roman"/>
          <w:sz w:val="24"/>
          <w:szCs w:val="24"/>
        </w:rPr>
        <w:t xml:space="preserve"> such as 201</w:t>
      </w:r>
      <w:r w:rsidR="00240596">
        <w:rPr>
          <w:rFonts w:ascii="Times New Roman" w:hAnsi="Times New Roman" w:cs="Times New Roman"/>
          <w:sz w:val="24"/>
          <w:szCs w:val="24"/>
        </w:rPr>
        <w:t>2</w:t>
      </w:r>
      <w:r w:rsidR="00DD37D1">
        <w:rPr>
          <w:rFonts w:ascii="Times New Roman" w:hAnsi="Times New Roman" w:cs="Times New Roman"/>
          <w:sz w:val="24"/>
          <w:szCs w:val="24"/>
        </w:rPr>
        <w:t>,</w:t>
      </w:r>
      <w:r w:rsidR="006D3B56">
        <w:rPr>
          <w:rFonts w:ascii="Times New Roman" w:hAnsi="Times New Roman" w:cs="Times New Roman"/>
          <w:sz w:val="24"/>
          <w:szCs w:val="24"/>
        </w:rPr>
        <w:t xml:space="preserve"> </w:t>
      </w:r>
      <w:r w:rsidR="00094AB0">
        <w:rPr>
          <w:rFonts w:ascii="Times New Roman" w:hAnsi="Times New Roman" w:cs="Times New Roman"/>
          <w:sz w:val="24"/>
          <w:szCs w:val="24"/>
        </w:rPr>
        <w:t xml:space="preserve">the best opening date </w:t>
      </w:r>
      <w:r w:rsidR="00A6315E">
        <w:rPr>
          <w:rFonts w:ascii="Times New Roman" w:hAnsi="Times New Roman" w:cs="Times New Roman"/>
          <w:sz w:val="24"/>
          <w:szCs w:val="24"/>
        </w:rPr>
        <w:t xml:space="preserve">was </w:t>
      </w:r>
      <w:r w:rsidR="00094AB0">
        <w:rPr>
          <w:rFonts w:ascii="Times New Roman" w:hAnsi="Times New Roman" w:cs="Times New Roman"/>
          <w:sz w:val="24"/>
          <w:szCs w:val="24"/>
        </w:rPr>
        <w:t>ambiguous and depend</w:t>
      </w:r>
      <w:r w:rsidR="00A6315E">
        <w:rPr>
          <w:rFonts w:ascii="Times New Roman" w:hAnsi="Times New Roman" w:cs="Times New Roman"/>
          <w:sz w:val="24"/>
          <w:szCs w:val="24"/>
        </w:rPr>
        <w:t>ed</w:t>
      </w:r>
      <w:r w:rsidR="00094AB0">
        <w:rPr>
          <w:rFonts w:ascii="Times New Roman" w:hAnsi="Times New Roman" w:cs="Times New Roman"/>
          <w:sz w:val="24"/>
          <w:szCs w:val="24"/>
        </w:rPr>
        <w:t xml:space="preserve"> on the fishing mortality rate. A</w:t>
      </w:r>
      <w:r w:rsidR="006D3B56">
        <w:rPr>
          <w:rFonts w:ascii="Times New Roman" w:hAnsi="Times New Roman" w:cs="Times New Roman"/>
          <w:sz w:val="24"/>
          <w:szCs w:val="24"/>
        </w:rPr>
        <w:t xml:space="preserve">n early opening </w:t>
      </w:r>
      <w:r w:rsidR="00A6315E">
        <w:rPr>
          <w:rFonts w:ascii="Times New Roman" w:hAnsi="Times New Roman" w:cs="Times New Roman"/>
          <w:sz w:val="24"/>
          <w:szCs w:val="24"/>
        </w:rPr>
        <w:t xml:space="preserve">was </w:t>
      </w:r>
      <w:r w:rsidR="006D3B56">
        <w:rPr>
          <w:rFonts w:ascii="Times New Roman" w:hAnsi="Times New Roman" w:cs="Times New Roman"/>
          <w:sz w:val="24"/>
          <w:szCs w:val="24"/>
        </w:rPr>
        <w:t>optimal at lower fishing mortality rates, but</w:t>
      </w:r>
      <w:r w:rsidR="00C769FE">
        <w:rPr>
          <w:rFonts w:ascii="Times New Roman" w:hAnsi="Times New Roman" w:cs="Times New Roman"/>
          <w:sz w:val="24"/>
          <w:szCs w:val="24"/>
        </w:rPr>
        <w:t xml:space="preserve"> a delayed opening </w:t>
      </w:r>
      <w:r w:rsidR="00A6315E">
        <w:rPr>
          <w:rFonts w:ascii="Times New Roman" w:hAnsi="Times New Roman" w:cs="Times New Roman"/>
          <w:sz w:val="24"/>
          <w:szCs w:val="24"/>
        </w:rPr>
        <w:t xml:space="preserve">was </w:t>
      </w:r>
      <w:r w:rsidR="00C769FE">
        <w:rPr>
          <w:rFonts w:ascii="Times New Roman" w:hAnsi="Times New Roman" w:cs="Times New Roman"/>
          <w:sz w:val="24"/>
          <w:szCs w:val="24"/>
        </w:rPr>
        <w:t xml:space="preserve">better at higher fishing mortality rates, with an inflection point </w:t>
      </w:r>
      <w:del w:id="97" w:author="Kiva.Oken" w:date="2024-07-31T17:12:00Z">
        <w:r w:rsidR="00C769FE" w:rsidDel="00326B6E">
          <w:rPr>
            <w:rFonts w:ascii="Times New Roman" w:hAnsi="Times New Roman" w:cs="Times New Roman"/>
            <w:sz w:val="24"/>
            <w:szCs w:val="24"/>
          </w:rPr>
          <w:delText xml:space="preserve">right </w:delText>
        </w:r>
      </w:del>
      <w:r w:rsidR="00C769FE">
        <w:rPr>
          <w:rFonts w:ascii="Times New Roman" w:hAnsi="Times New Roman" w:cs="Times New Roman"/>
          <w:sz w:val="24"/>
          <w:szCs w:val="24"/>
        </w:rPr>
        <w:t>(i.e., all opening dates are</w:t>
      </w:r>
      <w:r w:rsidR="00094AB0">
        <w:rPr>
          <w:rFonts w:ascii="Times New Roman" w:hAnsi="Times New Roman" w:cs="Times New Roman"/>
          <w:sz w:val="24"/>
          <w:szCs w:val="24"/>
        </w:rPr>
        <w:t xml:space="preserve"> similarly optimal</w:t>
      </w:r>
      <w:r w:rsidR="008F5D5E">
        <w:rPr>
          <w:rFonts w:ascii="Times New Roman" w:hAnsi="Times New Roman" w:cs="Times New Roman"/>
          <w:sz w:val="24"/>
          <w:szCs w:val="24"/>
        </w:rPr>
        <w:t>, points overlap</w:t>
      </w:r>
      <w:r w:rsidR="00C769FE">
        <w:rPr>
          <w:rFonts w:ascii="Times New Roman" w:hAnsi="Times New Roman" w:cs="Times New Roman"/>
          <w:sz w:val="24"/>
          <w:szCs w:val="24"/>
        </w:rPr>
        <w:t>)</w:t>
      </w:r>
      <w:del w:id="98" w:author="Kiva.Oken" w:date="2024-07-31T17:12:00Z">
        <w:r w:rsidR="00C769FE" w:rsidDel="00326B6E">
          <w:rPr>
            <w:rFonts w:ascii="Times New Roman" w:hAnsi="Times New Roman" w:cs="Times New Roman"/>
            <w:sz w:val="24"/>
            <w:szCs w:val="24"/>
          </w:rPr>
          <w:delText>,</w:delText>
        </w:r>
      </w:del>
      <w:r w:rsidR="00C769FE">
        <w:rPr>
          <w:rFonts w:ascii="Times New Roman" w:hAnsi="Times New Roman" w:cs="Times New Roman"/>
          <w:sz w:val="24"/>
          <w:szCs w:val="24"/>
        </w:rPr>
        <w:t xml:space="preserve"> around the long-term average fishing mortality rate of 0.</w:t>
      </w:r>
      <w:r w:rsidR="00142B96">
        <w:rPr>
          <w:rFonts w:ascii="Times New Roman" w:hAnsi="Times New Roman" w:cs="Times New Roman"/>
          <w:sz w:val="24"/>
          <w:szCs w:val="24"/>
        </w:rPr>
        <w:t>1 mo</w:t>
      </w:r>
      <w:r w:rsidR="00142B96" w:rsidRPr="000E55EA">
        <w:rPr>
          <w:rFonts w:ascii="Times New Roman" w:hAnsi="Times New Roman" w:cs="Times New Roman"/>
          <w:sz w:val="24"/>
          <w:szCs w:val="24"/>
          <w:vertAlign w:val="superscript"/>
        </w:rPr>
        <w:t>-1</w:t>
      </w:r>
      <w:r w:rsidR="00C769FE">
        <w:rPr>
          <w:rFonts w:ascii="Times New Roman" w:hAnsi="Times New Roman" w:cs="Times New Roman"/>
          <w:sz w:val="24"/>
          <w:szCs w:val="24"/>
        </w:rPr>
        <w:t>.</w:t>
      </w:r>
      <w:r w:rsidR="00C70A28">
        <w:rPr>
          <w:rFonts w:ascii="Times New Roman" w:hAnsi="Times New Roman" w:cs="Times New Roman"/>
          <w:sz w:val="24"/>
          <w:szCs w:val="24"/>
        </w:rPr>
        <w:t xml:space="preserve"> </w:t>
      </w:r>
      <w:r w:rsidR="00A6315E">
        <w:rPr>
          <w:rFonts w:ascii="Times New Roman" w:hAnsi="Times New Roman" w:cs="Times New Roman"/>
          <w:sz w:val="24"/>
          <w:szCs w:val="24"/>
        </w:rPr>
        <w:t xml:space="preserve">Thus, </w:t>
      </w:r>
      <w:ins w:id="99" w:author="Kiva.Oken" w:date="2024-07-31T17:12:00Z">
        <w:r w:rsidR="00326B6E">
          <w:rPr>
            <w:rFonts w:ascii="Times New Roman" w:hAnsi="Times New Roman" w:cs="Times New Roman"/>
            <w:sz w:val="24"/>
            <w:szCs w:val="24"/>
          </w:rPr>
          <w:t xml:space="preserve">an early opening date is best </w:t>
        </w:r>
      </w:ins>
      <w:r w:rsidR="00A6315E">
        <w:rPr>
          <w:rFonts w:ascii="Times New Roman" w:hAnsi="Times New Roman" w:cs="Times New Roman"/>
          <w:sz w:val="24"/>
          <w:szCs w:val="24"/>
        </w:rPr>
        <w:t>i</w:t>
      </w:r>
      <w:r w:rsidR="00C70A28">
        <w:rPr>
          <w:rFonts w:ascii="Times New Roman" w:hAnsi="Times New Roman" w:cs="Times New Roman"/>
          <w:sz w:val="24"/>
          <w:szCs w:val="24"/>
        </w:rPr>
        <w:t xml:space="preserve">f fishing mortality is </w:t>
      </w:r>
      <w:ins w:id="100" w:author="Kiva.Oken" w:date="2024-07-31T17:12:00Z">
        <w:r w:rsidR="00326B6E">
          <w:rPr>
            <w:rFonts w:ascii="Times New Roman" w:hAnsi="Times New Roman" w:cs="Times New Roman"/>
            <w:sz w:val="24"/>
            <w:szCs w:val="24"/>
          </w:rPr>
          <w:t xml:space="preserve">average or </w:t>
        </w:r>
      </w:ins>
      <w:r w:rsidR="00C70A28">
        <w:rPr>
          <w:rFonts w:ascii="Times New Roman" w:hAnsi="Times New Roman" w:cs="Times New Roman"/>
          <w:sz w:val="24"/>
          <w:szCs w:val="24"/>
        </w:rPr>
        <w:lastRenderedPageBreak/>
        <w:t xml:space="preserve">low (e.g., </w:t>
      </w:r>
      <w:r w:rsidR="008327B9">
        <w:rPr>
          <w:rFonts w:ascii="Times New Roman" w:hAnsi="Times New Roman" w:cs="Times New Roman"/>
          <w:sz w:val="24"/>
          <w:szCs w:val="24"/>
        </w:rPr>
        <w:t xml:space="preserve">shrimpers </w:t>
      </w:r>
      <w:r w:rsidR="00C70A28">
        <w:rPr>
          <w:rFonts w:ascii="Times New Roman" w:hAnsi="Times New Roman" w:cs="Times New Roman"/>
          <w:sz w:val="24"/>
          <w:szCs w:val="24"/>
        </w:rPr>
        <w:t>are not incentivized to fish due to low prices, high costs, or other opportunities, a large year class overwhelms fishing capacity)</w:t>
      </w:r>
      <w:del w:id="101" w:author="Kiva.Oken" w:date="2024-07-31T17:12:00Z">
        <w:r w:rsidR="00C70A28" w:rsidDel="00326B6E">
          <w:rPr>
            <w:rFonts w:ascii="Times New Roman" w:hAnsi="Times New Roman" w:cs="Times New Roman"/>
            <w:sz w:val="24"/>
            <w:szCs w:val="24"/>
          </w:rPr>
          <w:delText xml:space="preserve"> or average</w:delText>
        </w:r>
      </w:del>
      <w:del w:id="102" w:author="Kiva.Oken" w:date="2024-07-31T17:13:00Z">
        <w:r w:rsidR="00C70A28" w:rsidDel="00326B6E">
          <w:rPr>
            <w:rFonts w:ascii="Times New Roman" w:hAnsi="Times New Roman" w:cs="Times New Roman"/>
            <w:sz w:val="24"/>
            <w:szCs w:val="24"/>
          </w:rPr>
          <w:delText xml:space="preserve">, an early opening date </w:delText>
        </w:r>
        <w:r w:rsidR="00A6315E" w:rsidDel="00326B6E">
          <w:rPr>
            <w:rFonts w:ascii="Times New Roman" w:hAnsi="Times New Roman" w:cs="Times New Roman"/>
            <w:sz w:val="24"/>
            <w:szCs w:val="24"/>
          </w:rPr>
          <w:delText xml:space="preserve">is </w:delText>
        </w:r>
        <w:r w:rsidR="00C70A28" w:rsidDel="00326B6E">
          <w:rPr>
            <w:rFonts w:ascii="Times New Roman" w:hAnsi="Times New Roman" w:cs="Times New Roman"/>
            <w:sz w:val="24"/>
            <w:szCs w:val="24"/>
          </w:rPr>
          <w:delText>best</w:delText>
        </w:r>
      </w:del>
      <w:r w:rsidR="00C70A28">
        <w:rPr>
          <w:rFonts w:ascii="Times New Roman" w:hAnsi="Times New Roman" w:cs="Times New Roman"/>
          <w:sz w:val="24"/>
          <w:szCs w:val="24"/>
        </w:rPr>
        <w:t>. If fishing mortality is high, however, the optimal decision on opening depends on the size of the shrimp.</w:t>
      </w:r>
    </w:p>
    <w:p w14:paraId="1F44C2BC" w14:textId="3F513D00" w:rsidR="00236779" w:rsidRPr="00B447D9" w:rsidRDefault="00196812"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w:t>
      </w:r>
      <w:r w:rsidR="00B447D9">
        <w:rPr>
          <w:rFonts w:ascii="Times New Roman" w:hAnsi="Times New Roman" w:cs="Times New Roman"/>
          <w:sz w:val="24"/>
          <w:szCs w:val="24"/>
        </w:rPr>
        <w:t xml:space="preserve">ccounting for spatial </w:t>
      </w:r>
      <w:r w:rsidR="00B447D9">
        <w:rPr>
          <w:rFonts w:ascii="Times New Roman" w:hAnsi="Times New Roman" w:cs="Times New Roman"/>
          <w:i/>
          <w:sz w:val="24"/>
          <w:szCs w:val="24"/>
        </w:rPr>
        <w:t>and</w:t>
      </w:r>
      <w:r w:rsidR="00B447D9">
        <w:rPr>
          <w:rFonts w:ascii="Times New Roman" w:hAnsi="Times New Roman" w:cs="Times New Roman"/>
          <w:sz w:val="24"/>
          <w:szCs w:val="24"/>
        </w:rPr>
        <w:t xml:space="preserve"> temporal variation</w:t>
      </w:r>
      <w:r w:rsidR="00277A37">
        <w:rPr>
          <w:rFonts w:ascii="Times New Roman" w:hAnsi="Times New Roman" w:cs="Times New Roman"/>
          <w:sz w:val="24"/>
          <w:szCs w:val="24"/>
        </w:rPr>
        <w:t xml:space="preserve"> </w:t>
      </w:r>
      <w:r w:rsidR="00B33980">
        <w:rPr>
          <w:rFonts w:ascii="Times New Roman" w:hAnsi="Times New Roman" w:cs="Times New Roman"/>
          <w:sz w:val="24"/>
          <w:szCs w:val="24"/>
        </w:rPr>
        <w:t>illustrate</w:t>
      </w:r>
      <w:r w:rsidR="00D735AB">
        <w:rPr>
          <w:rFonts w:ascii="Times New Roman" w:hAnsi="Times New Roman" w:cs="Times New Roman"/>
          <w:sz w:val="24"/>
          <w:szCs w:val="24"/>
        </w:rPr>
        <w:t>d</w:t>
      </w:r>
      <w:r w:rsidR="00B33980">
        <w:rPr>
          <w:rFonts w:ascii="Times New Roman" w:hAnsi="Times New Roman" w:cs="Times New Roman"/>
          <w:sz w:val="24"/>
          <w:szCs w:val="24"/>
        </w:rPr>
        <w:t xml:space="preserve"> that both factors </w:t>
      </w:r>
      <w:r w:rsidR="00037300">
        <w:rPr>
          <w:rFonts w:ascii="Times New Roman" w:hAnsi="Times New Roman" w:cs="Times New Roman"/>
          <w:sz w:val="24"/>
          <w:szCs w:val="24"/>
        </w:rPr>
        <w:t>operate</w:t>
      </w:r>
      <w:r w:rsidR="00FE03D5">
        <w:rPr>
          <w:rFonts w:ascii="Times New Roman" w:hAnsi="Times New Roman" w:cs="Times New Roman"/>
          <w:sz w:val="24"/>
          <w:szCs w:val="24"/>
        </w:rPr>
        <w:t>d</w:t>
      </w:r>
      <w:r w:rsidR="00037300">
        <w:rPr>
          <w:rFonts w:ascii="Times New Roman" w:hAnsi="Times New Roman" w:cs="Times New Roman"/>
          <w:sz w:val="24"/>
          <w:szCs w:val="24"/>
        </w:rPr>
        <w:t xml:space="preserve"> jointly </w:t>
      </w:r>
      <w:r w:rsidR="00B33980">
        <w:rPr>
          <w:rFonts w:ascii="Times New Roman" w:hAnsi="Times New Roman" w:cs="Times New Roman"/>
          <w:sz w:val="24"/>
          <w:szCs w:val="24"/>
        </w:rPr>
        <w:t xml:space="preserve">in determining </w:t>
      </w:r>
      <w:r w:rsidR="00037300">
        <w:rPr>
          <w:rFonts w:ascii="Times New Roman" w:hAnsi="Times New Roman" w:cs="Times New Roman"/>
          <w:sz w:val="24"/>
          <w:szCs w:val="24"/>
        </w:rPr>
        <w:t xml:space="preserve">optimal </w:t>
      </w:r>
      <w:r w:rsidR="00B33980">
        <w:rPr>
          <w:rFonts w:ascii="Times New Roman" w:hAnsi="Times New Roman" w:cs="Times New Roman"/>
          <w:sz w:val="24"/>
          <w:szCs w:val="24"/>
        </w:rPr>
        <w:t xml:space="preserve">opening dates </w:t>
      </w:r>
      <w:r w:rsidR="00277A37">
        <w:rPr>
          <w:rFonts w:ascii="Times New Roman" w:hAnsi="Times New Roman" w:cs="Times New Roman"/>
          <w:sz w:val="24"/>
          <w:szCs w:val="24"/>
        </w:rPr>
        <w:t xml:space="preserve">(Fig. </w:t>
      </w:r>
      <w:r w:rsidR="00DA4A2A">
        <w:rPr>
          <w:rFonts w:ascii="Times New Roman" w:hAnsi="Times New Roman" w:cs="Times New Roman"/>
          <w:sz w:val="24"/>
          <w:szCs w:val="24"/>
        </w:rPr>
        <w:t>5</w:t>
      </w:r>
      <w:r w:rsidR="00277A37">
        <w:rPr>
          <w:rFonts w:ascii="Times New Roman" w:hAnsi="Times New Roman" w:cs="Times New Roman"/>
          <w:sz w:val="24"/>
          <w:szCs w:val="24"/>
        </w:rPr>
        <w:t>)</w:t>
      </w:r>
      <w:r w:rsidR="00B33980">
        <w:rPr>
          <w:rFonts w:ascii="Times New Roman" w:hAnsi="Times New Roman" w:cs="Times New Roman"/>
          <w:sz w:val="24"/>
          <w:szCs w:val="24"/>
        </w:rPr>
        <w:t>.</w:t>
      </w:r>
      <w:r w:rsidR="00277A37">
        <w:rPr>
          <w:rFonts w:ascii="Times New Roman" w:hAnsi="Times New Roman" w:cs="Times New Roman"/>
          <w:sz w:val="24"/>
          <w:szCs w:val="24"/>
        </w:rPr>
        <w:t xml:space="preserve"> In years where shrimp recruit</w:t>
      </w:r>
      <w:r w:rsidR="001D186F">
        <w:rPr>
          <w:rFonts w:ascii="Times New Roman" w:hAnsi="Times New Roman" w:cs="Times New Roman"/>
          <w:sz w:val="24"/>
          <w:szCs w:val="24"/>
        </w:rPr>
        <w:t>ed</w:t>
      </w:r>
      <w:r w:rsidR="00277A37">
        <w:rPr>
          <w:rFonts w:ascii="Times New Roman" w:hAnsi="Times New Roman" w:cs="Times New Roman"/>
          <w:sz w:val="24"/>
          <w:szCs w:val="24"/>
        </w:rPr>
        <w:t xml:space="preserve"> at small sizes (e.g., 201</w:t>
      </w:r>
      <w:r w:rsidR="00240596">
        <w:rPr>
          <w:rFonts w:ascii="Times New Roman" w:hAnsi="Times New Roman" w:cs="Times New Roman"/>
          <w:sz w:val="24"/>
          <w:szCs w:val="24"/>
        </w:rPr>
        <w:t>2</w:t>
      </w:r>
      <w:r w:rsidR="00277A37">
        <w:rPr>
          <w:rFonts w:ascii="Times New Roman" w:hAnsi="Times New Roman" w:cs="Times New Roman"/>
          <w:sz w:val="24"/>
          <w:szCs w:val="24"/>
        </w:rPr>
        <w:t xml:space="preserve">), it </w:t>
      </w:r>
      <w:r w:rsidR="001D186F">
        <w:rPr>
          <w:rFonts w:ascii="Times New Roman" w:hAnsi="Times New Roman" w:cs="Times New Roman"/>
          <w:sz w:val="24"/>
          <w:szCs w:val="24"/>
        </w:rPr>
        <w:t xml:space="preserve">was </w:t>
      </w:r>
      <w:r w:rsidR="00277A37">
        <w:rPr>
          <w:rFonts w:ascii="Times New Roman" w:hAnsi="Times New Roman" w:cs="Times New Roman"/>
          <w:sz w:val="24"/>
          <w:szCs w:val="24"/>
        </w:rPr>
        <w:t xml:space="preserve">generally beneficial to postpone opening in </w:t>
      </w:r>
      <w:r w:rsidR="00D0572A">
        <w:rPr>
          <w:rFonts w:ascii="Times New Roman" w:hAnsi="Times New Roman" w:cs="Times New Roman"/>
          <w:sz w:val="24"/>
          <w:szCs w:val="24"/>
        </w:rPr>
        <w:t xml:space="preserve">the </w:t>
      </w:r>
      <w:r w:rsidR="00277A37">
        <w:rPr>
          <w:rFonts w:ascii="Times New Roman" w:hAnsi="Times New Roman" w:cs="Times New Roman"/>
          <w:sz w:val="24"/>
          <w:szCs w:val="24"/>
        </w:rPr>
        <w:t>northern areas (e.g., area 32), wh</w:t>
      </w:r>
      <w:r w:rsidR="00A41253">
        <w:rPr>
          <w:rFonts w:ascii="Times New Roman" w:hAnsi="Times New Roman" w:cs="Times New Roman"/>
          <w:sz w:val="24"/>
          <w:szCs w:val="24"/>
        </w:rPr>
        <w:t>ereas the optimal opening date in southern areas</w:t>
      </w:r>
      <w:r w:rsidR="00277A37">
        <w:rPr>
          <w:rFonts w:ascii="Times New Roman" w:hAnsi="Times New Roman" w:cs="Times New Roman"/>
          <w:sz w:val="24"/>
          <w:szCs w:val="24"/>
        </w:rPr>
        <w:t xml:space="preserve"> </w:t>
      </w:r>
      <w:r w:rsidR="00A41253">
        <w:rPr>
          <w:rFonts w:ascii="Times New Roman" w:hAnsi="Times New Roman" w:cs="Times New Roman"/>
          <w:sz w:val="24"/>
          <w:szCs w:val="24"/>
        </w:rPr>
        <w:t xml:space="preserve">with larger shrimp </w:t>
      </w:r>
      <w:r w:rsidR="001D186F">
        <w:rPr>
          <w:rFonts w:ascii="Times New Roman" w:hAnsi="Times New Roman" w:cs="Times New Roman"/>
          <w:sz w:val="24"/>
          <w:szCs w:val="24"/>
        </w:rPr>
        <w:t>(e.g., area 1</w:t>
      </w:r>
      <w:r w:rsidR="00A41253">
        <w:rPr>
          <w:rFonts w:ascii="Times New Roman" w:hAnsi="Times New Roman" w:cs="Times New Roman"/>
          <w:sz w:val="24"/>
          <w:szCs w:val="24"/>
        </w:rPr>
        <w:t>9</w:t>
      </w:r>
      <w:r w:rsidR="001D186F">
        <w:rPr>
          <w:rFonts w:ascii="Times New Roman" w:hAnsi="Times New Roman" w:cs="Times New Roman"/>
          <w:sz w:val="24"/>
          <w:szCs w:val="24"/>
        </w:rPr>
        <w:t xml:space="preserve">) </w:t>
      </w:r>
      <w:r w:rsidR="00A41253">
        <w:rPr>
          <w:rFonts w:ascii="Times New Roman" w:hAnsi="Times New Roman" w:cs="Times New Roman"/>
          <w:sz w:val="24"/>
          <w:szCs w:val="24"/>
        </w:rPr>
        <w:t xml:space="preserve">depended on the fishing mortality rate. </w:t>
      </w:r>
      <w:r w:rsidR="001D186F">
        <w:rPr>
          <w:rFonts w:ascii="Times New Roman" w:hAnsi="Times New Roman" w:cs="Times New Roman"/>
          <w:sz w:val="24"/>
          <w:szCs w:val="24"/>
        </w:rPr>
        <w:t>In years where shrimp recruit</w:t>
      </w:r>
      <w:r w:rsidR="00A41253">
        <w:rPr>
          <w:rFonts w:ascii="Times New Roman" w:hAnsi="Times New Roman" w:cs="Times New Roman"/>
          <w:sz w:val="24"/>
          <w:szCs w:val="24"/>
        </w:rPr>
        <w:t>ed</w:t>
      </w:r>
      <w:r w:rsidR="001D186F">
        <w:rPr>
          <w:rFonts w:ascii="Times New Roman" w:hAnsi="Times New Roman" w:cs="Times New Roman"/>
          <w:sz w:val="24"/>
          <w:szCs w:val="24"/>
        </w:rPr>
        <w:t xml:space="preserve"> at large sizes</w:t>
      </w:r>
      <w:r w:rsidR="00622207">
        <w:rPr>
          <w:rFonts w:ascii="Times New Roman" w:hAnsi="Times New Roman" w:cs="Times New Roman"/>
          <w:sz w:val="24"/>
          <w:szCs w:val="24"/>
        </w:rPr>
        <w:t xml:space="preserve"> (e.g., </w:t>
      </w:r>
      <w:r w:rsidR="00240596">
        <w:rPr>
          <w:rFonts w:ascii="Times New Roman" w:hAnsi="Times New Roman" w:cs="Times New Roman"/>
          <w:sz w:val="24"/>
          <w:szCs w:val="24"/>
        </w:rPr>
        <w:t>2020</w:t>
      </w:r>
      <w:r w:rsidR="00622207">
        <w:rPr>
          <w:rFonts w:ascii="Times New Roman" w:hAnsi="Times New Roman" w:cs="Times New Roman"/>
          <w:sz w:val="24"/>
          <w:szCs w:val="24"/>
        </w:rPr>
        <w:t>)</w:t>
      </w:r>
      <w:r w:rsidR="001D186F">
        <w:rPr>
          <w:rFonts w:ascii="Times New Roman" w:hAnsi="Times New Roman" w:cs="Times New Roman"/>
          <w:sz w:val="24"/>
          <w:szCs w:val="24"/>
        </w:rPr>
        <w:t xml:space="preserve">, the early opening date </w:t>
      </w:r>
      <w:r w:rsidR="00D735AB">
        <w:rPr>
          <w:rFonts w:ascii="Times New Roman" w:hAnsi="Times New Roman" w:cs="Times New Roman"/>
          <w:sz w:val="24"/>
          <w:szCs w:val="24"/>
        </w:rPr>
        <w:t>wa</w:t>
      </w:r>
      <w:r w:rsidR="001D186F">
        <w:rPr>
          <w:rFonts w:ascii="Times New Roman" w:hAnsi="Times New Roman" w:cs="Times New Roman"/>
          <w:sz w:val="24"/>
          <w:szCs w:val="24"/>
        </w:rPr>
        <w:t xml:space="preserve">s optimal </w:t>
      </w:r>
      <w:r w:rsidR="00A41253">
        <w:rPr>
          <w:rFonts w:ascii="Times New Roman" w:hAnsi="Times New Roman" w:cs="Times New Roman"/>
          <w:sz w:val="24"/>
          <w:szCs w:val="24"/>
        </w:rPr>
        <w:t xml:space="preserve">in areas with large shrimp </w:t>
      </w:r>
      <w:r w:rsidR="001D186F">
        <w:rPr>
          <w:rFonts w:ascii="Times New Roman" w:hAnsi="Times New Roman" w:cs="Times New Roman"/>
          <w:sz w:val="24"/>
          <w:szCs w:val="24"/>
        </w:rPr>
        <w:t>within the observed fishing mortality range</w:t>
      </w:r>
      <w:r w:rsidR="00A41253">
        <w:rPr>
          <w:rFonts w:ascii="Times New Roman" w:hAnsi="Times New Roman" w:cs="Times New Roman"/>
          <w:sz w:val="24"/>
          <w:szCs w:val="24"/>
        </w:rPr>
        <w:t>, but the optimal opening date depended on the fishing mortality rate in the areas with small shrimp</w:t>
      </w:r>
      <w:r w:rsidR="001D186F">
        <w:rPr>
          <w:rFonts w:ascii="Times New Roman" w:hAnsi="Times New Roman" w:cs="Times New Roman"/>
          <w:sz w:val="24"/>
          <w:szCs w:val="24"/>
        </w:rPr>
        <w:t>.</w:t>
      </w:r>
    </w:p>
    <w:p w14:paraId="6868FC9B" w14:textId="3AD70FE0" w:rsidR="006027EC" w:rsidRPr="000E55EA" w:rsidRDefault="006027EC" w:rsidP="00354A5E">
      <w:pPr>
        <w:keepNext/>
        <w:spacing w:before="240" w:after="0" w:line="480" w:lineRule="auto"/>
        <w:rPr>
          <w:rFonts w:ascii="Times New Roman" w:hAnsi="Times New Roman" w:cs="Times New Roman"/>
          <w:b/>
          <w:bCs/>
          <w:sz w:val="24"/>
          <w:szCs w:val="24"/>
        </w:rPr>
      </w:pPr>
      <w:r w:rsidRPr="000E55EA">
        <w:rPr>
          <w:rFonts w:ascii="Times New Roman" w:hAnsi="Times New Roman" w:cs="Times New Roman"/>
          <w:b/>
          <w:bCs/>
          <w:sz w:val="24"/>
          <w:szCs w:val="24"/>
        </w:rPr>
        <w:t>4</w:t>
      </w:r>
      <w:r w:rsidR="008C1442">
        <w:rPr>
          <w:rFonts w:ascii="Times New Roman" w:hAnsi="Times New Roman" w:cs="Times New Roman"/>
          <w:b/>
          <w:bCs/>
          <w:sz w:val="24"/>
          <w:szCs w:val="24"/>
        </w:rPr>
        <w:t>.</w:t>
      </w:r>
      <w:r w:rsidRPr="000E55EA">
        <w:rPr>
          <w:rFonts w:ascii="Times New Roman" w:hAnsi="Times New Roman" w:cs="Times New Roman"/>
          <w:b/>
          <w:bCs/>
          <w:sz w:val="24"/>
          <w:szCs w:val="24"/>
        </w:rPr>
        <w:t xml:space="preserve"> Discussion</w:t>
      </w:r>
    </w:p>
    <w:p w14:paraId="1F78EF31" w14:textId="01B99B16" w:rsidR="00C55FE3" w:rsidRDefault="00C55FE3"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study contributes to an existing body of work on the ecology and management of Oregon </w:t>
      </w:r>
      <w:r w:rsidR="00D60E0B">
        <w:rPr>
          <w:rFonts w:ascii="Times New Roman" w:hAnsi="Times New Roman" w:cs="Times New Roman"/>
          <w:sz w:val="24"/>
          <w:szCs w:val="24"/>
        </w:rPr>
        <w:t>ocean</w:t>
      </w:r>
      <w:r>
        <w:rPr>
          <w:rFonts w:ascii="Times New Roman" w:hAnsi="Times New Roman" w:cs="Times New Roman"/>
          <w:sz w:val="24"/>
          <w:szCs w:val="24"/>
        </w:rPr>
        <w:t xml:space="preserve"> shrimp in two key ways. First, while annual growth indices summarized across cohorts and months have been derived to explore the influence of density-dependent and density-independent factors on growth, no work to date has explored growth variability in a mechanistic fashion such as th</w:t>
      </w:r>
      <w:del w:id="103" w:author="Kiva.Oken" w:date="2024-07-31T17:17:00Z">
        <w:r w:rsidDel="00326B6E">
          <w:rPr>
            <w:rFonts w:ascii="Times New Roman" w:hAnsi="Times New Roman" w:cs="Times New Roman"/>
            <w:sz w:val="24"/>
            <w:szCs w:val="24"/>
          </w:rPr>
          <w:delText>e one</w:delText>
        </w:r>
      </w:del>
      <w:ins w:id="104" w:author="Kiva.Oken" w:date="2024-07-31T17:17:00Z">
        <w:r w:rsidR="00326B6E">
          <w:rPr>
            <w:rFonts w:ascii="Times New Roman" w:hAnsi="Times New Roman" w:cs="Times New Roman"/>
            <w:sz w:val="24"/>
            <w:szCs w:val="24"/>
          </w:rPr>
          <w:t>at</w:t>
        </w:r>
      </w:ins>
      <w:r>
        <w:rPr>
          <w:rFonts w:ascii="Times New Roman" w:hAnsi="Times New Roman" w:cs="Times New Roman"/>
          <w:sz w:val="24"/>
          <w:szCs w:val="24"/>
        </w:rPr>
        <w:t xml:space="preserve"> employed here, directly modeling the data as they were collected </w:t>
      </w:r>
      <w:r>
        <w:rPr>
          <w:rFonts w:ascii="Times New Roman" w:hAnsi="Times New Roman" w:cs="Times New Roman"/>
          <w:sz w:val="24"/>
          <w:szCs w:val="24"/>
        </w:rPr>
        <w:fldChar w:fldCharType="begin"/>
      </w:r>
      <w:r w:rsidR="007A2D54">
        <w:rPr>
          <w:rFonts w:ascii="Times New Roman" w:hAnsi="Times New Roman" w:cs="Times New Roman"/>
          <w:sz w:val="24"/>
          <w:szCs w:val="24"/>
        </w:rPr>
        <w:instrText xml:space="preserve"> ADDIN ZOTERO_ITEM CSL_CITATION {"citationID":"hgavGtON","properties":{"unsorted":true,"formattedCitation":"(Hannah and Jones 2014a, 2016; Groth and Hannah 2018; Groth 2022)","plainCitation":"(Hannah and Jones 2014a, 2016; Groth and Hannah 2018; Groth 2022)","noteIndex":0},"citationItems":[{"id":6626,"uris":["http://zotero.org/users/783258/items/9LLLB3BK"],"itemData":{"id":6626,"type":"article-journal","collection-title":"Oregon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Pr>
          <w:rFonts w:ascii="Times New Roman" w:hAnsi="Times New Roman" w:cs="Times New Roman"/>
          <w:sz w:val="24"/>
          <w:szCs w:val="24"/>
        </w:rPr>
        <w:fldChar w:fldCharType="separate"/>
      </w:r>
      <w:r w:rsidR="007A2D54" w:rsidRPr="007A2D54">
        <w:rPr>
          <w:rFonts w:ascii="Times New Roman" w:hAnsi="Times New Roman" w:cs="Times New Roman"/>
          <w:sz w:val="24"/>
        </w:rPr>
        <w:t>(Hannah and Jones 2014a, 2016; Groth and Hannah 2018; Groth 2022)</w:t>
      </w:r>
      <w:r>
        <w:rPr>
          <w:rFonts w:ascii="Times New Roman" w:hAnsi="Times New Roman" w:cs="Times New Roman"/>
          <w:sz w:val="24"/>
          <w:szCs w:val="24"/>
        </w:rPr>
        <w:fldChar w:fldCharType="end"/>
      </w:r>
      <w:r>
        <w:rPr>
          <w:rFonts w:ascii="Times New Roman" w:hAnsi="Times New Roman" w:cs="Times New Roman"/>
          <w:sz w:val="24"/>
          <w:szCs w:val="24"/>
        </w:rPr>
        <w:t xml:space="preserve">. Second, previous work studying when to open the fishery </w:t>
      </w:r>
      <w:del w:id="105" w:author="Kiva.Oken" w:date="2024-07-31T17:17:00Z">
        <w:r w:rsidDel="00326B6E">
          <w:rPr>
            <w:rFonts w:ascii="Times New Roman" w:hAnsi="Times New Roman" w:cs="Times New Roman"/>
            <w:sz w:val="24"/>
            <w:szCs w:val="24"/>
          </w:rPr>
          <w:delText>looked at</w:delText>
        </w:r>
      </w:del>
      <w:ins w:id="106" w:author="Kiva.Oken" w:date="2024-07-31T17:17:00Z">
        <w:r w:rsidR="00326B6E">
          <w:rPr>
            <w:rFonts w:ascii="Times New Roman" w:hAnsi="Times New Roman" w:cs="Times New Roman"/>
            <w:sz w:val="24"/>
            <w:szCs w:val="24"/>
          </w:rPr>
          <w:t>examined</w:t>
        </w:r>
      </w:ins>
      <w:r>
        <w:rPr>
          <w:rFonts w:ascii="Times New Roman" w:hAnsi="Times New Roman" w:cs="Times New Roman"/>
          <w:sz w:val="24"/>
          <w:szCs w:val="24"/>
        </w:rPr>
        <w:t xml:space="preserve"> the joint impact of natural mortality, fishing mortality, and the response metric- revenue versus yield-per-recruit </w:t>
      </w:r>
      <w:r>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{"citationID":"wb6ENJk3","properties":{"formattedCitation":"(Gallagher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Pr>
          <w:rFonts w:ascii="Times New Roman" w:hAnsi="Times New Roman" w:cs="Times New Roman"/>
          <w:sz w:val="24"/>
          <w:szCs w:val="24"/>
        </w:rPr>
        <w:fldChar w:fldCharType="separate"/>
      </w:r>
      <w:r w:rsidR="00CE3674" w:rsidRPr="00CE3674">
        <w:rPr>
          <w:rFonts w:ascii="Times New Roman" w:hAnsi="Times New Roman" w:cs="Times New Roman"/>
          <w:sz w:val="24"/>
        </w:rPr>
        <w:t>(Gallagher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We chose to use the metric more relevant to the fishing fleet (revenue-per-recruit), and added a new dimension to the analysis in its place: size-at-recruitment. This allowed us to </w:t>
      </w:r>
      <w:r>
        <w:rPr>
          <w:rFonts w:ascii="Times New Roman" w:hAnsi="Times New Roman" w:cs="Times New Roman"/>
          <w:sz w:val="24"/>
          <w:szCs w:val="24"/>
        </w:rPr>
        <w:lastRenderedPageBreak/>
        <w:t xml:space="preserve">provide more dynamic advice over both time and space, giving managers information they </w:t>
      </w:r>
      <w:del w:id="107" w:author="Kiva.Oken" w:date="2024-07-31T17:17:00Z">
        <w:r w:rsidDel="00326B6E">
          <w:rPr>
            <w:rFonts w:ascii="Times New Roman" w:hAnsi="Times New Roman" w:cs="Times New Roman"/>
            <w:sz w:val="24"/>
            <w:szCs w:val="24"/>
          </w:rPr>
          <w:delText xml:space="preserve">can </w:delText>
        </w:r>
      </w:del>
      <w:ins w:id="108" w:author="Kiva.Oken" w:date="2024-07-31T17:17:00Z">
        <w:r w:rsidR="00326B6E">
          <w:rPr>
            <w:rFonts w:ascii="Times New Roman" w:hAnsi="Times New Roman" w:cs="Times New Roman"/>
            <w:sz w:val="24"/>
            <w:szCs w:val="24"/>
          </w:rPr>
          <w:t>could</w:t>
        </w:r>
        <w:r w:rsidR="00326B6E">
          <w:rPr>
            <w:rFonts w:ascii="Times New Roman" w:hAnsi="Times New Roman" w:cs="Times New Roman"/>
            <w:sz w:val="24"/>
            <w:szCs w:val="24"/>
          </w:rPr>
          <w:t xml:space="preserve"> </w:t>
        </w:r>
      </w:ins>
      <w:r>
        <w:rPr>
          <w:rFonts w:ascii="Times New Roman" w:hAnsi="Times New Roman" w:cs="Times New Roman"/>
          <w:sz w:val="24"/>
          <w:szCs w:val="24"/>
        </w:rPr>
        <w:t>use to adaptively manage the fishery.</w:t>
      </w:r>
    </w:p>
    <w:p w14:paraId="33381B3F" w14:textId="108CF4A2" w:rsidR="00427441" w:rsidRPr="00B76BED" w:rsidRDefault="00427441"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 xml:space="preserve">4.1 </w:t>
      </w:r>
      <w:r w:rsidR="003D16AD">
        <w:rPr>
          <w:rFonts w:ascii="Times New Roman" w:hAnsi="Times New Roman" w:cs="Times New Roman"/>
          <w:i/>
          <w:iCs/>
          <w:sz w:val="24"/>
          <w:szCs w:val="24"/>
        </w:rPr>
        <w:t>Growth modeling approach</w:t>
      </w:r>
    </w:p>
    <w:p w14:paraId="14FB6A75" w14:textId="0E90454C" w:rsidR="000C74BD" w:rsidRDefault="00575429"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Our multivariate state-space model for size-at-age was a powerful tool</w:t>
      </w:r>
      <w:r w:rsidR="00CF4A20">
        <w:rPr>
          <w:rFonts w:ascii="Times New Roman" w:hAnsi="Times New Roman" w:cs="Times New Roman"/>
          <w:sz w:val="24"/>
          <w:szCs w:val="24"/>
        </w:rPr>
        <w:t xml:space="preserve"> for quantifying variability in</w:t>
      </w:r>
      <w:r w:rsidR="003B2246">
        <w:rPr>
          <w:rFonts w:ascii="Times New Roman" w:hAnsi="Times New Roman" w:cs="Times New Roman"/>
          <w:sz w:val="24"/>
          <w:szCs w:val="24"/>
        </w:rPr>
        <w:t>,</w:t>
      </w:r>
      <w:r w:rsidR="00CF4A20">
        <w:rPr>
          <w:rFonts w:ascii="Times New Roman" w:hAnsi="Times New Roman" w:cs="Times New Roman"/>
          <w:sz w:val="24"/>
          <w:szCs w:val="24"/>
        </w:rPr>
        <w:t xml:space="preserve"> </w:t>
      </w:r>
      <w:r w:rsidR="00DB5618">
        <w:rPr>
          <w:rFonts w:ascii="Times New Roman" w:hAnsi="Times New Roman" w:cs="Times New Roman"/>
          <w:sz w:val="24"/>
          <w:szCs w:val="24"/>
        </w:rPr>
        <w:t>and drivers of</w:t>
      </w:r>
      <w:r w:rsidR="003B2246">
        <w:rPr>
          <w:rFonts w:ascii="Times New Roman" w:hAnsi="Times New Roman" w:cs="Times New Roman"/>
          <w:sz w:val="24"/>
          <w:szCs w:val="24"/>
        </w:rPr>
        <w:t>,</w:t>
      </w:r>
      <w:r w:rsidR="00DB5618">
        <w:rPr>
          <w:rFonts w:ascii="Times New Roman" w:hAnsi="Times New Roman" w:cs="Times New Roman"/>
          <w:sz w:val="24"/>
          <w:szCs w:val="24"/>
        </w:rPr>
        <w:t xml:space="preserve"> </w:t>
      </w:r>
      <w:r w:rsidR="00CF4A20">
        <w:rPr>
          <w:rFonts w:ascii="Times New Roman" w:hAnsi="Times New Roman" w:cs="Times New Roman"/>
          <w:sz w:val="24"/>
          <w:szCs w:val="24"/>
        </w:rPr>
        <w:t>shrimp size-at-age and propagating that forward into population dynamics models relevant to management</w:t>
      </w:r>
      <w:r w:rsidR="00C55FE3" w:rsidRPr="00575429">
        <w:rPr>
          <w:rFonts w:ascii="Times New Roman" w:hAnsi="Times New Roman" w:cs="Times New Roman"/>
          <w:sz w:val="24"/>
          <w:szCs w:val="24"/>
        </w:rPr>
        <w:t>.</w:t>
      </w:r>
      <w:r w:rsidR="00C55FE3">
        <w:rPr>
          <w:rFonts w:ascii="Times New Roman" w:hAnsi="Times New Roman" w:cs="Times New Roman"/>
          <w:sz w:val="24"/>
          <w:szCs w:val="24"/>
        </w:rPr>
        <w:t xml:space="preserve"> Our approach require</w:t>
      </w:r>
      <w:r w:rsidR="003B2246">
        <w:rPr>
          <w:rFonts w:ascii="Times New Roman" w:hAnsi="Times New Roman" w:cs="Times New Roman"/>
          <w:sz w:val="24"/>
          <w:szCs w:val="24"/>
        </w:rPr>
        <w:t>d</w:t>
      </w:r>
      <w:r w:rsidR="00C55FE3">
        <w:rPr>
          <w:rFonts w:ascii="Times New Roman" w:hAnsi="Times New Roman" w:cs="Times New Roman"/>
          <w:sz w:val="24"/>
          <w:szCs w:val="24"/>
        </w:rPr>
        <w:t xml:space="preserve"> more complex models with extra parameters compared to the simpler regression approach </w:t>
      </w:r>
      <w:r w:rsidR="00502F9D">
        <w:rPr>
          <w:rFonts w:ascii="Times New Roman" w:hAnsi="Times New Roman" w:cs="Times New Roman"/>
          <w:sz w:val="24"/>
          <w:szCs w:val="24"/>
        </w:rPr>
        <w:t xml:space="preserve">previously </w:t>
      </w:r>
      <w:r w:rsidR="00C55FE3">
        <w:rPr>
          <w:rFonts w:ascii="Times New Roman" w:hAnsi="Times New Roman" w:cs="Times New Roman"/>
          <w:sz w:val="24"/>
          <w:szCs w:val="24"/>
        </w:rPr>
        <w:t xml:space="preserve">used to </w:t>
      </w:r>
      <w:r w:rsidR="00502F9D">
        <w:rPr>
          <w:rFonts w:ascii="Times New Roman" w:hAnsi="Times New Roman" w:cs="Times New Roman"/>
          <w:sz w:val="24"/>
          <w:szCs w:val="24"/>
        </w:rPr>
        <w:t>study growth</w:t>
      </w:r>
      <w:r w:rsidR="003B2246">
        <w:rPr>
          <w:rFonts w:ascii="Times New Roman" w:hAnsi="Times New Roman" w:cs="Times New Roman"/>
          <w:sz w:val="24"/>
          <w:szCs w:val="24"/>
        </w:rPr>
        <w:t xml:space="preserve"> </w:t>
      </w:r>
      <w:r w:rsidR="002E2F7C">
        <w:rPr>
          <w:rFonts w:ascii="Times New Roman" w:hAnsi="Times New Roman" w:cs="Times New Roman"/>
          <w:sz w:val="24"/>
          <w:szCs w:val="24"/>
        </w:rPr>
        <w:fldChar w:fldCharType="begin"/>
      </w:r>
      <w:r w:rsidR="00526759">
        <w:rPr>
          <w:rFonts w:ascii="Times New Roman" w:hAnsi="Times New Roman" w:cs="Times New Roman"/>
          <w:sz w:val="24"/>
          <w:szCs w:val="24"/>
        </w:rPr>
        <w:instrText xml:space="preserve"> ADDIN ZOTERO_ITEM CSL_CITATION {"citationID":"lFBj4u7w","properties":{"formattedCitation":"(e.g., Hannah and Jones 1991; Groth and Hannah 2018)","plainCitation":"(e.g., Hannah and Jones 1991; Groth and Hannah 2018)","noteIndex":0},"citationItems":[{"id":6710,"uris":["http://zotero.org/users/783258/items/VH85BY2F"],"itemData":{"id":6710,"type":"article-journal","container-title":"Fishery Bulletin","issue":"1","page":"41-51","title":"Fishery-induced Changes in the Population Structure of Pink Shrimp Pandalus jordani","volume":"89","author":[{"family":"Hannah","given":"Robert W."},{"family":"Jones","given":"Stephen A."}],"issued":{"date-parts":[["1991"]]}},"label":"page","prefix":"e.g., "},{"id":6629,"uris":["http://zotero.org/users/783258/items/6YR93GYA"],"itemData":{"id":6629,"type":"article-journal","collection-title":"Oregon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W."}],"issued":{"date-parts":[["2018"]]}}}],"schema":"https://github.com/citation-style-language/schema/raw/master/csl-citation.json"} </w:instrText>
      </w:r>
      <w:r w:rsidR="002E2F7C">
        <w:rPr>
          <w:rFonts w:ascii="Times New Roman" w:hAnsi="Times New Roman" w:cs="Times New Roman"/>
          <w:sz w:val="24"/>
          <w:szCs w:val="24"/>
        </w:rPr>
        <w:fldChar w:fldCharType="separate"/>
      </w:r>
      <w:r w:rsidR="00526759" w:rsidRPr="00526759">
        <w:rPr>
          <w:rFonts w:ascii="Times New Roman" w:hAnsi="Times New Roman" w:cs="Times New Roman"/>
          <w:sz w:val="24"/>
        </w:rPr>
        <w:t>(e.g., Hannah and Jones 1991; Groth and Hannah 2018)</w:t>
      </w:r>
      <w:r w:rsidR="002E2F7C">
        <w:rPr>
          <w:rFonts w:ascii="Times New Roman" w:hAnsi="Times New Roman" w:cs="Times New Roman"/>
          <w:sz w:val="24"/>
          <w:szCs w:val="24"/>
        </w:rPr>
        <w:fldChar w:fldCharType="end"/>
      </w:r>
      <w:r w:rsidR="00502F9D">
        <w:rPr>
          <w:rFonts w:ascii="Times New Roman" w:hAnsi="Times New Roman" w:cs="Times New Roman"/>
          <w:sz w:val="24"/>
          <w:szCs w:val="24"/>
        </w:rPr>
        <w:t xml:space="preserve">, which </w:t>
      </w:r>
      <w:r w:rsidR="00BC6E3D">
        <w:rPr>
          <w:rFonts w:ascii="Times New Roman" w:hAnsi="Times New Roman" w:cs="Times New Roman"/>
          <w:sz w:val="24"/>
          <w:szCs w:val="24"/>
        </w:rPr>
        <w:t>derived annual indicators of growth across all age classes and months of the year</w:t>
      </w:r>
      <w:r w:rsidR="00C55FE3">
        <w:rPr>
          <w:rFonts w:ascii="Times New Roman" w:hAnsi="Times New Roman" w:cs="Times New Roman"/>
          <w:sz w:val="24"/>
          <w:szCs w:val="24"/>
        </w:rPr>
        <w:t xml:space="preserve">. Although we were less likely to identify spurious drivers using our approach, and the results can provide more actionable management guidance, we also had less statistical power to identify true drivers, which </w:t>
      </w:r>
      <w:ins w:id="109" w:author="Kiva.Oken" w:date="2024-07-31T17:17:00Z">
        <w:r w:rsidR="00326B6E">
          <w:rPr>
            <w:rFonts w:ascii="Times New Roman" w:hAnsi="Times New Roman" w:cs="Times New Roman"/>
            <w:sz w:val="24"/>
            <w:szCs w:val="24"/>
          </w:rPr>
          <w:t xml:space="preserve">was </w:t>
        </w:r>
      </w:ins>
      <w:r w:rsidR="00C55FE3">
        <w:rPr>
          <w:rFonts w:ascii="Times New Roman" w:hAnsi="Times New Roman" w:cs="Times New Roman"/>
          <w:sz w:val="24"/>
          <w:szCs w:val="24"/>
        </w:rPr>
        <w:t>bor</w:t>
      </w:r>
      <w:ins w:id="110" w:author="Kiva.Oken" w:date="2024-07-31T17:17:00Z">
        <w:r w:rsidR="00326B6E">
          <w:rPr>
            <w:rFonts w:ascii="Times New Roman" w:hAnsi="Times New Roman" w:cs="Times New Roman"/>
            <w:sz w:val="24"/>
            <w:szCs w:val="24"/>
          </w:rPr>
          <w:t>n</w:t>
        </w:r>
      </w:ins>
      <w:del w:id="111" w:author="Kiva.Oken" w:date="2024-07-31T17:17:00Z">
        <w:r w:rsidR="00C55FE3" w:rsidDel="00326B6E">
          <w:rPr>
            <w:rFonts w:ascii="Times New Roman" w:hAnsi="Times New Roman" w:cs="Times New Roman"/>
            <w:sz w:val="24"/>
            <w:szCs w:val="24"/>
          </w:rPr>
          <w:delText>e</w:delText>
        </w:r>
      </w:del>
      <w:r w:rsidR="00C55FE3">
        <w:rPr>
          <w:rFonts w:ascii="Times New Roman" w:hAnsi="Times New Roman" w:cs="Times New Roman"/>
          <w:sz w:val="24"/>
          <w:szCs w:val="24"/>
        </w:rPr>
        <w:t xml:space="preserve"> out in the results</w:t>
      </w:r>
      <w:r w:rsidR="000C74BD">
        <w:rPr>
          <w:rFonts w:ascii="Times New Roman" w:hAnsi="Times New Roman" w:cs="Times New Roman"/>
          <w:sz w:val="24"/>
          <w:szCs w:val="24"/>
        </w:rPr>
        <w:t xml:space="preserve"> (ambiguous </w:t>
      </w:r>
      <w:r w:rsidR="003D16AD">
        <w:rPr>
          <w:rFonts w:ascii="Times New Roman" w:hAnsi="Times New Roman" w:cs="Times New Roman"/>
          <w:sz w:val="24"/>
          <w:szCs w:val="24"/>
        </w:rPr>
        <w:t>temperature</w:t>
      </w:r>
      <w:r w:rsidR="000C74BD">
        <w:rPr>
          <w:rFonts w:ascii="Times New Roman" w:hAnsi="Times New Roman" w:cs="Times New Roman"/>
          <w:sz w:val="24"/>
          <w:szCs w:val="24"/>
        </w:rPr>
        <w:t xml:space="preserve"> effect)</w:t>
      </w:r>
      <w:r w:rsidR="005F1ED9">
        <w:rPr>
          <w:rFonts w:ascii="Times New Roman" w:hAnsi="Times New Roman" w:cs="Times New Roman"/>
          <w:sz w:val="24"/>
          <w:szCs w:val="24"/>
        </w:rPr>
        <w:t xml:space="preserve">. </w:t>
      </w:r>
      <w:r w:rsidR="008F5D5E">
        <w:rPr>
          <w:rFonts w:ascii="Times New Roman" w:hAnsi="Times New Roman" w:cs="Times New Roman"/>
          <w:sz w:val="24"/>
          <w:szCs w:val="24"/>
        </w:rPr>
        <w:t xml:space="preserve">Future work could explore a wider range of drivers or the possibility of multiple drivers acting concurrently. </w:t>
      </w:r>
      <w:r w:rsidR="00123855">
        <w:rPr>
          <w:rFonts w:ascii="Times New Roman" w:hAnsi="Times New Roman" w:cs="Times New Roman"/>
          <w:sz w:val="24"/>
          <w:szCs w:val="24"/>
        </w:rPr>
        <w:t xml:space="preserve">Our multivariate state-space approach is </w:t>
      </w:r>
      <w:r w:rsidR="000B598F">
        <w:rPr>
          <w:rFonts w:ascii="Times New Roman" w:hAnsi="Times New Roman" w:cs="Times New Roman"/>
          <w:sz w:val="24"/>
          <w:szCs w:val="24"/>
        </w:rPr>
        <w:t xml:space="preserve">similar to that used by Buckner et al. </w:t>
      </w:r>
      <w:r w:rsidR="000B598F">
        <w:rPr>
          <w:rFonts w:ascii="Times New Roman" w:hAnsi="Times New Roman" w:cs="Times New Roman"/>
          <w:sz w:val="24"/>
          <w:szCs w:val="24"/>
        </w:rPr>
        <w:fldChar w:fldCharType="begin"/>
      </w:r>
      <w:r w:rsidR="000B598F">
        <w:rPr>
          <w:rFonts w:ascii="Times New Roman" w:hAnsi="Times New Roman" w:cs="Times New Roman"/>
          <w:sz w:val="24"/>
          <w:szCs w:val="24"/>
        </w:rPr>
        <w:instrText xml:space="preserve"> ADDIN ZOTERO_ITEM CSL_CITATION {"citationID":"9cv4wuSP","properties":{"formattedCitation":"(2023)","plainCitation":"(2023)","noteIndex":0},"citationItems":[{"id":6700,"uris":["http://zotero.org/users/783258/items/JVJ45G4Y"],"itemData":{"id":6700,"type":"article-journal","abstract":"Fish in all the world's oceans exhibit variable body size and growth over time, with some populations exhibiting long-term declines in size. These patterns can be caused by a range of biotic, abiotic, and anthropogenic factors and impact the productivity of harvested populations. Within a given species, individuals often exhibit a range of life history strategies that may cause some groups to be buffered against change. One of the most studied declines in size-at-age has been in populations of salmon; Chinook salmon in the Northeast Pacific Ocean are the largest-bodied salmon species and have experienced long-term declines in size. Using long-term monitoring data, we develop novel size and growth models to link observed changes in Chinook size to life history traits and environmental variability. Our results identify three distinct trends in size across the 48 stocks in our study. Differences among populations are correlated with ocean distribution, migration timing, and freshwater residence. We provide evidence that trends are driven by interannual variation in certain oceanographic processes and competition with pink salmon.","container-title":"Canadian Journal of Fisheries and Aquatic Sciences","DOI":"10.1139/cjfas-2022-0116","ISSN":"0706-652X","issue":"4","journalAbbreviation":"Can. J. Fish. Aquat. Sci.","note":"publisher: NRC Research Press","page":"648-662","source":"cdnsciencepub.com (Atypon)","title":"Interactions between life history and the environment on changing growth rates of Chinook salmon","volume":"80","author":[{"family":"Buckner","given":"Jack H."},{"family":"Satterthwaite","given":"William H."},{"family":"Nelson","given":"Benjamin W."},{"family":"Ward","given":"Eric J."}],"issued":{"date-parts":[["2023",4]]}},"label":"page","suppress-author":true}],"schema":"https://github.com/citation-style-language/schema/raw/master/csl-citation.json"} </w:instrText>
      </w:r>
      <w:r w:rsidR="000B598F">
        <w:rPr>
          <w:rFonts w:ascii="Times New Roman" w:hAnsi="Times New Roman" w:cs="Times New Roman"/>
          <w:sz w:val="24"/>
          <w:szCs w:val="24"/>
        </w:rPr>
        <w:fldChar w:fldCharType="separate"/>
      </w:r>
      <w:r w:rsidR="00CE3674" w:rsidRPr="00CE3674">
        <w:rPr>
          <w:rFonts w:ascii="Times New Roman" w:hAnsi="Times New Roman" w:cs="Times New Roman"/>
          <w:sz w:val="24"/>
        </w:rPr>
        <w:t>(2023)</w:t>
      </w:r>
      <w:r w:rsidR="000B598F">
        <w:rPr>
          <w:rFonts w:ascii="Times New Roman" w:hAnsi="Times New Roman" w:cs="Times New Roman"/>
          <w:sz w:val="24"/>
          <w:szCs w:val="24"/>
        </w:rPr>
        <w:fldChar w:fldCharType="end"/>
      </w:r>
      <w:r w:rsidR="000B598F">
        <w:rPr>
          <w:rFonts w:ascii="Times New Roman" w:hAnsi="Times New Roman" w:cs="Times New Roman"/>
          <w:sz w:val="24"/>
          <w:szCs w:val="24"/>
        </w:rPr>
        <w:t xml:space="preserve"> to study drivers of declines in salmon size over time, and an advance over other linear autoregressive modeling approaches </w:t>
      </w:r>
      <w:r w:rsidR="001D6853">
        <w:rPr>
          <w:rFonts w:ascii="Times New Roman" w:hAnsi="Times New Roman" w:cs="Times New Roman"/>
          <w:sz w:val="24"/>
          <w:szCs w:val="24"/>
        </w:rPr>
        <w:t xml:space="preserve">for size-at-age </w:t>
      </w:r>
      <w:r w:rsidR="000B598F">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{"citationID":"UTnDxDIy","properties":{"unsorted":true,"formattedCitation":"(e.g., Stawitz et al. 2015; Indivero et al. 2023)","plainCitation":"(e.g., Stawitz et al. 2015; Indivero et al. 2023)","noteIndex":0},"citationItems":[{"id":363,"uris":["http://zotero.org/users/783258/items/DFHKIA9I"],"itemData":{"id":363,"type":"article-journal","container-title":"Canadian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D."}],"issued":{"date-parts":[["2015"]]}},"label":"page","prefix":"e.g., "},{"id":6696,"uris":["http://zotero.org/users/783258/items/DPR8WMKP"],"itemData":{"id":6696,"type":"article-journal","abstract":"Environmental conditions can create spatial and temporal variability in growth and distribution processes, yet contemporary stock assessment methods often do not explicitly address the consequences of these patterns. For example, stock assessments often assume that body weight-at-age (i.e. size) is constant across the stocks’ range, and may thereby miss important spatio-temporal patterns. This is becoming increasingly relevant given climate-driven distributional shifts, because samples for estimating size-at-age can be spatially unbalanced and lead to biases when extrapolating into unsampled areas. Here, we jointly analysed data on the local abundance and size of walleye pollock (Gadus chalcogrammus) in the Bering Sea, to demonstrate a tractable first step in expanding spatially unbalanced size-at-age samples, while incorporating fine-scale spatial and temporal variation for inclusion in stock assessments. The data come from NOAA’s bottom trawl survey data and were evaluated using a multivariate spatio-temporal statistical model. We found extensive variation in size-at-age at fine spatial scales, though specific patterns differed between age classes. In addition to persistent spatial patterns, we also documented year-to-year differences in the spatial patterning of size-at-age. Intra-annual variation in the population-level size-at-age (used to generate the size-at-age matrix in the stock assessment) was largely driven by localized changes in fish size, while shifts in species distribution had a smaller effect. The spatio-temporal size-at-age matrix led to marginal improvement in the stock assessment fit to the survey biomass index. Results from our case study suggest that accounting for spatially unbalanced sampling improved stock assessment consistency. Additionally, it improved our understanding on the dynamics of how local and population-level demographic processes interact. As climate change affects fish distribution and growth, integrating spatiotemporally explicit size-at-age processes with anticipated environmental conditions may improve stock-assessment forecasts used to set annual harvest limits.","container-title":"ICES Journal of Marine Science","DOI":"10.1093/icesjms/fsac236","ISSN":"1054-3139","issue":"2","journalAbbreviation":"ICES Journal of Marine Science","page":"258-271","source":"Silverchair","title":"Incorporating distribution shifts and spatio-temporal variation when estimating weight-at-age for stock assessments: a case study involving the Bering Sea pollock (Gadus chalcogrammus)","title-short":"Incorporating distribution shifts and spatio-temporal variation when estimating weight-at-age for stock assessments","volume":"80","author":[{"family":"Indivero","given":"Julia"},{"family":"Essington","given":"Timothy E"},{"family":"Ianelli","given":"James N"},{"family":"Thorson","given":"James T"}],"issued":{"date-parts":[["2023",3,1]]}}}],"schema":"https://github.com/citation-style-language/schema/raw/master/csl-citation.json"} </w:instrText>
      </w:r>
      <w:r w:rsidR="000B598F">
        <w:rPr>
          <w:rFonts w:ascii="Times New Roman" w:hAnsi="Times New Roman" w:cs="Times New Roman"/>
          <w:sz w:val="24"/>
          <w:szCs w:val="24"/>
        </w:rPr>
        <w:fldChar w:fldCharType="separate"/>
      </w:r>
      <w:r w:rsidR="00CE3674" w:rsidRPr="00CE3674">
        <w:rPr>
          <w:rFonts w:ascii="Times New Roman" w:hAnsi="Times New Roman" w:cs="Times New Roman"/>
          <w:sz w:val="24"/>
        </w:rPr>
        <w:t>(e.g., Stawitz et al. 2015; Indivero et al. 2023)</w:t>
      </w:r>
      <w:r w:rsidR="000B598F">
        <w:rPr>
          <w:rFonts w:ascii="Times New Roman" w:hAnsi="Times New Roman" w:cs="Times New Roman"/>
          <w:sz w:val="24"/>
          <w:szCs w:val="24"/>
        </w:rPr>
        <w:fldChar w:fldCharType="end"/>
      </w:r>
      <w:r w:rsidR="001D6853">
        <w:rPr>
          <w:rFonts w:ascii="Times New Roman" w:hAnsi="Times New Roman" w:cs="Times New Roman"/>
          <w:sz w:val="24"/>
          <w:szCs w:val="24"/>
        </w:rPr>
        <w:t xml:space="preserve"> in that it explicitly models the growth process in a way that can be connected to common mechanistic models of somatic growth</w:t>
      </w:r>
      <w:r w:rsidR="008500B7">
        <w:rPr>
          <w:rFonts w:ascii="Times New Roman" w:hAnsi="Times New Roman" w:cs="Times New Roman"/>
          <w:sz w:val="24"/>
          <w:szCs w:val="24"/>
        </w:rPr>
        <w:t>; the size at one time and age directly depends on the size of the cohort at the previous time step</w:t>
      </w:r>
      <w:r w:rsidR="00CC0D8D">
        <w:rPr>
          <w:rFonts w:ascii="Times New Roman" w:hAnsi="Times New Roman" w:cs="Times New Roman"/>
          <w:sz w:val="24"/>
          <w:szCs w:val="24"/>
        </w:rPr>
        <w:t xml:space="preserve"> plus some growth increment</w:t>
      </w:r>
      <w:r w:rsidR="00CF176A">
        <w:rPr>
          <w:rFonts w:ascii="Times New Roman" w:hAnsi="Times New Roman" w:cs="Times New Roman"/>
          <w:sz w:val="24"/>
          <w:szCs w:val="24"/>
        </w:rPr>
        <w:t xml:space="preserve">. </w:t>
      </w:r>
      <w:r w:rsidR="000C74BD">
        <w:rPr>
          <w:rFonts w:ascii="Times New Roman" w:hAnsi="Times New Roman" w:cs="Times New Roman"/>
          <w:sz w:val="24"/>
          <w:szCs w:val="24"/>
        </w:rPr>
        <w:t xml:space="preserve">Another benefit </w:t>
      </w:r>
      <w:r w:rsidR="00135320">
        <w:rPr>
          <w:rFonts w:ascii="Times New Roman" w:hAnsi="Times New Roman" w:cs="Times New Roman"/>
          <w:sz w:val="24"/>
          <w:szCs w:val="24"/>
        </w:rPr>
        <w:t xml:space="preserve">of the approach </w:t>
      </w:r>
      <w:r w:rsidR="00EC404D">
        <w:rPr>
          <w:rFonts w:ascii="Times New Roman" w:hAnsi="Times New Roman" w:cs="Times New Roman"/>
          <w:sz w:val="24"/>
          <w:szCs w:val="24"/>
        </w:rPr>
        <w:t xml:space="preserve">is that it allows us to </w:t>
      </w:r>
      <w:r w:rsidR="000C74BD">
        <w:rPr>
          <w:rFonts w:ascii="Times New Roman" w:hAnsi="Times New Roman" w:cs="Times New Roman"/>
          <w:sz w:val="24"/>
          <w:szCs w:val="24"/>
        </w:rPr>
        <w:t>disentangl</w:t>
      </w:r>
      <w:r w:rsidR="00EC404D">
        <w:rPr>
          <w:rFonts w:ascii="Times New Roman" w:hAnsi="Times New Roman" w:cs="Times New Roman"/>
          <w:sz w:val="24"/>
          <w:szCs w:val="24"/>
        </w:rPr>
        <w:t>e</w:t>
      </w:r>
      <w:r w:rsidR="000C74BD">
        <w:rPr>
          <w:rFonts w:ascii="Times New Roman" w:hAnsi="Times New Roman" w:cs="Times New Roman"/>
          <w:sz w:val="24"/>
          <w:szCs w:val="24"/>
        </w:rPr>
        <w:t xml:space="preserve"> spatial </w:t>
      </w:r>
      <w:r w:rsidR="003B2246">
        <w:rPr>
          <w:rFonts w:ascii="Times New Roman" w:hAnsi="Times New Roman" w:cs="Times New Roman"/>
          <w:sz w:val="24"/>
          <w:szCs w:val="24"/>
        </w:rPr>
        <w:t xml:space="preserve">from </w:t>
      </w:r>
      <w:r w:rsidR="000C74BD">
        <w:rPr>
          <w:rFonts w:ascii="Times New Roman" w:hAnsi="Times New Roman" w:cs="Times New Roman"/>
          <w:sz w:val="24"/>
          <w:szCs w:val="24"/>
        </w:rPr>
        <w:t xml:space="preserve">temporal </w:t>
      </w:r>
      <w:r w:rsidR="00EC404D">
        <w:rPr>
          <w:rFonts w:ascii="Times New Roman" w:hAnsi="Times New Roman" w:cs="Times New Roman"/>
          <w:sz w:val="24"/>
          <w:szCs w:val="24"/>
        </w:rPr>
        <w:t xml:space="preserve">variation </w:t>
      </w:r>
      <w:r w:rsidR="000C74BD">
        <w:rPr>
          <w:rFonts w:ascii="Times New Roman" w:hAnsi="Times New Roman" w:cs="Times New Roman"/>
          <w:sz w:val="24"/>
          <w:szCs w:val="24"/>
        </w:rPr>
        <w:t>while using a flexible approach that</w:t>
      </w:r>
      <w:r w:rsidR="00EC404D">
        <w:rPr>
          <w:rFonts w:ascii="Times New Roman" w:hAnsi="Times New Roman" w:cs="Times New Roman"/>
          <w:sz w:val="24"/>
          <w:szCs w:val="24"/>
        </w:rPr>
        <w:t xml:space="preserve"> allows for the </w:t>
      </w:r>
      <w:r w:rsidR="00135320">
        <w:rPr>
          <w:rFonts w:ascii="Times New Roman" w:hAnsi="Times New Roman" w:cs="Times New Roman"/>
          <w:sz w:val="24"/>
          <w:szCs w:val="24"/>
        </w:rPr>
        <w:t>straightforward</w:t>
      </w:r>
      <w:r w:rsidR="00EC404D">
        <w:rPr>
          <w:rFonts w:ascii="Times New Roman" w:hAnsi="Times New Roman" w:cs="Times New Roman"/>
          <w:sz w:val="24"/>
          <w:szCs w:val="24"/>
        </w:rPr>
        <w:t xml:space="preserve"> incorporation of covariates</w:t>
      </w:r>
      <w:r w:rsidR="00E00191">
        <w:rPr>
          <w:rFonts w:ascii="Times New Roman" w:hAnsi="Times New Roman" w:cs="Times New Roman"/>
          <w:sz w:val="24"/>
          <w:szCs w:val="24"/>
        </w:rPr>
        <w:t xml:space="preserve"> and estimation of trends.</w:t>
      </w:r>
      <w:r w:rsidR="000C74BD">
        <w:rPr>
          <w:rFonts w:ascii="Times New Roman" w:hAnsi="Times New Roman" w:cs="Times New Roman"/>
          <w:sz w:val="24"/>
          <w:szCs w:val="24"/>
        </w:rPr>
        <w:t xml:space="preserve"> </w:t>
      </w:r>
      <w:r>
        <w:rPr>
          <w:rFonts w:ascii="Times New Roman" w:hAnsi="Times New Roman" w:cs="Times New Roman"/>
          <w:sz w:val="24"/>
          <w:szCs w:val="24"/>
        </w:rPr>
        <w:t xml:space="preserve">Finally, the use of MCMC to perform Bayesian inference allowed us to easily propagate uncertainty in the growth process into </w:t>
      </w:r>
      <w:r>
        <w:rPr>
          <w:rFonts w:ascii="Times New Roman" w:hAnsi="Times New Roman" w:cs="Times New Roman"/>
          <w:sz w:val="24"/>
          <w:szCs w:val="24"/>
        </w:rPr>
        <w:lastRenderedPageBreak/>
        <w:t>uncertainty in the revenue-per-recruit model</w:t>
      </w:r>
      <w:r w:rsidR="00CF4A20">
        <w:rPr>
          <w:rFonts w:ascii="Times New Roman" w:hAnsi="Times New Roman" w:cs="Times New Roman"/>
          <w:sz w:val="24"/>
          <w:szCs w:val="24"/>
        </w:rPr>
        <w:t xml:space="preserve"> (e.g., Fig. </w:t>
      </w:r>
      <w:r w:rsidR="00DA4A2A">
        <w:rPr>
          <w:rFonts w:ascii="Times New Roman" w:hAnsi="Times New Roman" w:cs="Times New Roman"/>
          <w:sz w:val="24"/>
          <w:szCs w:val="24"/>
        </w:rPr>
        <w:t>2</w:t>
      </w:r>
      <w:r w:rsidR="00CF4A20">
        <w:rPr>
          <w:rFonts w:ascii="Times New Roman" w:hAnsi="Times New Roman" w:cs="Times New Roman"/>
          <w:sz w:val="24"/>
          <w:szCs w:val="24"/>
        </w:rPr>
        <w:t>)</w:t>
      </w:r>
      <w:r>
        <w:rPr>
          <w:rFonts w:ascii="Times New Roman" w:hAnsi="Times New Roman" w:cs="Times New Roman"/>
          <w:sz w:val="24"/>
          <w:szCs w:val="24"/>
        </w:rPr>
        <w:t xml:space="preserve">. MCMC eases the propagation of uncertainty from estimation models into </w:t>
      </w:r>
      <w:r w:rsidR="00CF4A20">
        <w:rPr>
          <w:rFonts w:ascii="Times New Roman" w:hAnsi="Times New Roman" w:cs="Times New Roman"/>
          <w:sz w:val="24"/>
          <w:szCs w:val="24"/>
        </w:rPr>
        <w:t xml:space="preserve">other </w:t>
      </w:r>
      <w:r>
        <w:rPr>
          <w:rFonts w:ascii="Times New Roman" w:hAnsi="Times New Roman" w:cs="Times New Roman"/>
          <w:sz w:val="24"/>
          <w:szCs w:val="24"/>
        </w:rPr>
        <w:t>mathematical process model</w:t>
      </w:r>
      <w:r w:rsidR="00CF4A20">
        <w:rPr>
          <w:rFonts w:ascii="Times New Roman" w:hAnsi="Times New Roman" w:cs="Times New Roman"/>
          <w:sz w:val="24"/>
          <w:szCs w:val="24"/>
        </w:rPr>
        <w:t>s</w:t>
      </w:r>
      <w:r>
        <w:rPr>
          <w:rFonts w:ascii="Times New Roman" w:hAnsi="Times New Roman" w:cs="Times New Roman"/>
          <w:sz w:val="24"/>
          <w:szCs w:val="24"/>
        </w:rPr>
        <w:t>.</w:t>
      </w:r>
    </w:p>
    <w:p w14:paraId="6CFD00E5" w14:textId="1D98C2D5" w:rsidR="00427441" w:rsidRPr="000E55EA" w:rsidRDefault="00427441"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4.2 Optimal opening dates</w:t>
      </w:r>
    </w:p>
    <w:p w14:paraId="1EAFA818" w14:textId="7EBD0EA1" w:rsidR="006027EC" w:rsidRDefault="00BB0B58"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analysis and modeling </w:t>
      </w:r>
      <w:del w:id="112" w:author="Kiva.Oken" w:date="2024-07-29T16:41:00Z">
        <w:r w:rsidDel="008C722A">
          <w:rPr>
            <w:rFonts w:ascii="Times New Roman" w:hAnsi="Times New Roman" w:cs="Times New Roman"/>
            <w:sz w:val="24"/>
            <w:szCs w:val="24"/>
          </w:rPr>
          <w:delText xml:space="preserve">can </w:delText>
        </w:r>
      </w:del>
      <w:ins w:id="113" w:author="Kiva.Oken" w:date="2024-07-29T16:41:00Z">
        <w:r w:rsidR="008C722A">
          <w:rPr>
            <w:rFonts w:ascii="Times New Roman" w:hAnsi="Times New Roman" w:cs="Times New Roman"/>
            <w:sz w:val="24"/>
            <w:szCs w:val="24"/>
          </w:rPr>
          <w:t xml:space="preserve">may </w:t>
        </w:r>
      </w:ins>
      <w:r>
        <w:rPr>
          <w:rFonts w:ascii="Times New Roman" w:hAnsi="Times New Roman" w:cs="Times New Roman"/>
          <w:sz w:val="24"/>
          <w:szCs w:val="24"/>
        </w:rPr>
        <w:t>help provide advice to managers on when to optimally open the fishery</w:t>
      </w:r>
      <w:r w:rsidR="00427441">
        <w:rPr>
          <w:rFonts w:ascii="Times New Roman" w:hAnsi="Times New Roman" w:cs="Times New Roman"/>
          <w:sz w:val="24"/>
          <w:szCs w:val="24"/>
        </w:rPr>
        <w:t xml:space="preserve"> for </w:t>
      </w:r>
      <w:r w:rsidR="00D60E0B">
        <w:rPr>
          <w:rFonts w:ascii="Times New Roman" w:hAnsi="Times New Roman" w:cs="Times New Roman"/>
          <w:sz w:val="24"/>
          <w:szCs w:val="24"/>
        </w:rPr>
        <w:t>ocean</w:t>
      </w:r>
      <w:r w:rsidR="00427441">
        <w:rPr>
          <w:rFonts w:ascii="Times New Roman" w:hAnsi="Times New Roman" w:cs="Times New Roman"/>
          <w:sz w:val="24"/>
          <w:szCs w:val="24"/>
        </w:rPr>
        <w:t xml:space="preserve"> shrimp</w:t>
      </w:r>
      <w:r>
        <w:rPr>
          <w:rFonts w:ascii="Times New Roman" w:hAnsi="Times New Roman" w:cs="Times New Roman"/>
          <w:sz w:val="24"/>
          <w:szCs w:val="24"/>
        </w:rPr>
        <w:t xml:space="preserve">, accounting for variability in growth across years and </w:t>
      </w:r>
      <w:r w:rsidR="002F09F3">
        <w:rPr>
          <w:rFonts w:ascii="Times New Roman" w:hAnsi="Times New Roman" w:cs="Times New Roman"/>
          <w:sz w:val="24"/>
          <w:szCs w:val="24"/>
        </w:rPr>
        <w:t xml:space="preserve">across </w:t>
      </w:r>
      <w:r>
        <w:rPr>
          <w:rFonts w:ascii="Times New Roman" w:hAnsi="Times New Roman" w:cs="Times New Roman"/>
          <w:sz w:val="24"/>
          <w:szCs w:val="24"/>
        </w:rPr>
        <w:t>the population’s spatial range.</w:t>
      </w:r>
      <w:r w:rsidR="00B358FA">
        <w:rPr>
          <w:rFonts w:ascii="Times New Roman" w:hAnsi="Times New Roman" w:cs="Times New Roman"/>
          <w:sz w:val="24"/>
          <w:szCs w:val="24"/>
        </w:rPr>
        <w:t xml:space="preserve"> Decision-makers are best prepared to account for this heterogeneity if they have information on the size of the shrimp recruiting to the fishery in a given year</w:t>
      </w:r>
      <w:del w:id="114" w:author="Kiva.Oken" w:date="2024-07-29T16:18:00Z">
        <w:r w:rsidR="00B44284" w:rsidDel="0092589A">
          <w:rPr>
            <w:rFonts w:ascii="Times New Roman" w:hAnsi="Times New Roman" w:cs="Times New Roman"/>
            <w:sz w:val="24"/>
            <w:szCs w:val="24"/>
          </w:rPr>
          <w:delText xml:space="preserve"> (e.g., from a test fishery)</w:delText>
        </w:r>
        <w:r w:rsidR="00B358FA" w:rsidDel="0092589A">
          <w:rPr>
            <w:rFonts w:ascii="Times New Roman" w:hAnsi="Times New Roman" w:cs="Times New Roman"/>
            <w:sz w:val="24"/>
            <w:szCs w:val="24"/>
          </w:rPr>
          <w:delText>,</w:delText>
        </w:r>
      </w:del>
      <w:r w:rsidR="00B358FA">
        <w:rPr>
          <w:rFonts w:ascii="Times New Roman" w:hAnsi="Times New Roman" w:cs="Times New Roman"/>
          <w:sz w:val="24"/>
          <w:szCs w:val="24"/>
        </w:rPr>
        <w:t xml:space="preserve"> and a proxy for how </w:t>
      </w:r>
      <w:r w:rsidR="00427441">
        <w:rPr>
          <w:rFonts w:ascii="Times New Roman" w:hAnsi="Times New Roman" w:cs="Times New Roman"/>
          <w:sz w:val="24"/>
          <w:szCs w:val="24"/>
        </w:rPr>
        <w:t xml:space="preserve">high </w:t>
      </w:r>
      <w:r w:rsidR="00B358FA">
        <w:rPr>
          <w:rFonts w:ascii="Times New Roman" w:hAnsi="Times New Roman" w:cs="Times New Roman"/>
          <w:sz w:val="24"/>
          <w:szCs w:val="24"/>
        </w:rPr>
        <w:t>they expect fishing mortality to be relative to past years</w:t>
      </w:r>
      <w:ins w:id="115" w:author="Kiva.Oken" w:date="2024-07-29T16:19:00Z">
        <w:r w:rsidR="0092589A">
          <w:rPr>
            <w:rFonts w:ascii="Times New Roman" w:hAnsi="Times New Roman" w:cs="Times New Roman"/>
            <w:sz w:val="24"/>
            <w:szCs w:val="24"/>
          </w:rPr>
          <w:t>. Both quantities, and especially fishing mortality</w:t>
        </w:r>
      </w:ins>
      <w:ins w:id="116" w:author="Kiva.Oken" w:date="2024-07-29T16:22:00Z">
        <w:r w:rsidR="0092589A">
          <w:rPr>
            <w:rFonts w:ascii="Times New Roman" w:hAnsi="Times New Roman" w:cs="Times New Roman"/>
            <w:sz w:val="24"/>
            <w:szCs w:val="24"/>
          </w:rPr>
          <w:t>,</w:t>
        </w:r>
      </w:ins>
      <w:ins w:id="117" w:author="Kiva.Oken" w:date="2024-07-29T16:19:00Z">
        <w:r w:rsidR="0092589A">
          <w:rPr>
            <w:rFonts w:ascii="Times New Roman" w:hAnsi="Times New Roman" w:cs="Times New Roman"/>
            <w:sz w:val="24"/>
            <w:szCs w:val="24"/>
          </w:rPr>
          <w:t xml:space="preserve"> are </w:t>
        </w:r>
      </w:ins>
      <w:ins w:id="118" w:author="Kiva.Oken" w:date="2024-07-29T16:25:00Z">
        <w:r w:rsidR="000E2C96">
          <w:rPr>
            <w:rFonts w:ascii="Times New Roman" w:hAnsi="Times New Roman" w:cs="Times New Roman"/>
            <w:sz w:val="24"/>
            <w:szCs w:val="24"/>
          </w:rPr>
          <w:t xml:space="preserve">admittedly </w:t>
        </w:r>
      </w:ins>
      <w:ins w:id="119" w:author="Kiva.Oken" w:date="2024-07-29T16:19:00Z">
        <w:r w:rsidR="0092589A">
          <w:rPr>
            <w:rFonts w:ascii="Times New Roman" w:hAnsi="Times New Roman" w:cs="Times New Roman"/>
            <w:sz w:val="24"/>
            <w:szCs w:val="24"/>
          </w:rPr>
          <w:t xml:space="preserve">difficult to obtain prior to opening the fishery. </w:t>
        </w:r>
      </w:ins>
      <w:ins w:id="120" w:author="Kiva.Oken" w:date="2024-07-29T16:20:00Z">
        <w:r w:rsidR="0092589A">
          <w:rPr>
            <w:rFonts w:ascii="Times New Roman" w:hAnsi="Times New Roman" w:cs="Times New Roman"/>
            <w:sz w:val="24"/>
            <w:szCs w:val="24"/>
          </w:rPr>
          <w:t xml:space="preserve">A small test fishery may provide </w:t>
        </w:r>
      </w:ins>
      <w:ins w:id="121" w:author="Kiva.Oken" w:date="2024-07-29T16:21:00Z">
        <w:r w:rsidR="0092589A">
          <w:rPr>
            <w:rFonts w:ascii="Times New Roman" w:hAnsi="Times New Roman" w:cs="Times New Roman"/>
            <w:sz w:val="24"/>
            <w:szCs w:val="24"/>
          </w:rPr>
          <w:t xml:space="preserve">sufficient </w:t>
        </w:r>
      </w:ins>
      <w:ins w:id="122" w:author="Kiva.Oken" w:date="2024-07-29T16:20:00Z">
        <w:r w:rsidR="0092589A">
          <w:rPr>
            <w:rFonts w:ascii="Times New Roman" w:hAnsi="Times New Roman" w:cs="Times New Roman"/>
            <w:sz w:val="24"/>
            <w:szCs w:val="24"/>
          </w:rPr>
          <w:t>information on size</w:t>
        </w:r>
      </w:ins>
      <w:ins w:id="123" w:author="Kiva.Oken" w:date="2024-07-29T16:21:00Z">
        <w:r w:rsidR="0092589A">
          <w:rPr>
            <w:rFonts w:ascii="Times New Roman" w:hAnsi="Times New Roman" w:cs="Times New Roman"/>
            <w:sz w:val="24"/>
            <w:szCs w:val="24"/>
          </w:rPr>
          <w:t xml:space="preserve"> of new recruits</w:t>
        </w:r>
      </w:ins>
      <w:ins w:id="124" w:author="Kiva.Oken" w:date="2024-07-29T16:41:00Z">
        <w:r w:rsidR="008C722A">
          <w:rPr>
            <w:rFonts w:ascii="Times New Roman" w:hAnsi="Times New Roman" w:cs="Times New Roman"/>
            <w:sz w:val="24"/>
            <w:szCs w:val="24"/>
          </w:rPr>
          <w:t xml:space="preserve">, or </w:t>
        </w:r>
      </w:ins>
      <w:ins w:id="125" w:author="Kiva.Oken" w:date="2024-07-29T16:42:00Z">
        <w:r w:rsidR="00BD4211">
          <w:rPr>
            <w:rFonts w:ascii="Times New Roman" w:hAnsi="Times New Roman" w:cs="Times New Roman"/>
            <w:sz w:val="24"/>
            <w:szCs w:val="24"/>
          </w:rPr>
          <w:t xml:space="preserve">future work </w:t>
        </w:r>
        <w:r w:rsidR="008C722A">
          <w:rPr>
            <w:rFonts w:ascii="Times New Roman" w:hAnsi="Times New Roman" w:cs="Times New Roman"/>
            <w:sz w:val="24"/>
            <w:szCs w:val="24"/>
          </w:rPr>
          <w:t>successful</w:t>
        </w:r>
        <w:r w:rsidR="00BD4211">
          <w:rPr>
            <w:rFonts w:ascii="Times New Roman" w:hAnsi="Times New Roman" w:cs="Times New Roman"/>
            <w:sz w:val="24"/>
            <w:szCs w:val="24"/>
          </w:rPr>
          <w:t xml:space="preserve">ly </w:t>
        </w:r>
        <w:r w:rsidR="008C722A">
          <w:rPr>
            <w:rFonts w:ascii="Times New Roman" w:hAnsi="Times New Roman" w:cs="Times New Roman"/>
            <w:sz w:val="24"/>
            <w:szCs w:val="24"/>
          </w:rPr>
          <w:t>identifying environmental covariates could prove useful</w:t>
        </w:r>
      </w:ins>
      <w:ins w:id="126" w:author="Kiva.Oken" w:date="2024-07-29T16:21:00Z">
        <w:r w:rsidR="0092589A">
          <w:rPr>
            <w:rFonts w:ascii="Times New Roman" w:hAnsi="Times New Roman" w:cs="Times New Roman"/>
            <w:sz w:val="24"/>
            <w:szCs w:val="24"/>
          </w:rPr>
          <w:t xml:space="preserve">. </w:t>
        </w:r>
      </w:ins>
      <w:ins w:id="127" w:author="Kiva.Oken" w:date="2024-07-29T16:22:00Z">
        <w:r w:rsidR="0092589A">
          <w:rPr>
            <w:rFonts w:ascii="Times New Roman" w:hAnsi="Times New Roman" w:cs="Times New Roman"/>
            <w:sz w:val="24"/>
            <w:szCs w:val="24"/>
          </w:rPr>
          <w:t>Fishing mortality is likely to be higher in years with lower abundance</w:t>
        </w:r>
      </w:ins>
      <w:ins w:id="128" w:author="Kiva.Oken" w:date="2024-07-29T16:28:00Z">
        <w:r w:rsidR="000E2C96">
          <w:rPr>
            <w:rFonts w:ascii="Times New Roman" w:hAnsi="Times New Roman" w:cs="Times New Roman"/>
            <w:sz w:val="24"/>
            <w:szCs w:val="24"/>
          </w:rPr>
          <w:t xml:space="preserve"> given the strong patterns of depletion over the short lifespan</w:t>
        </w:r>
      </w:ins>
      <w:ins w:id="129" w:author="Kiva.Oken" w:date="2024-07-29T16:22:00Z">
        <w:r w:rsidR="0092589A">
          <w:rPr>
            <w:rFonts w:ascii="Times New Roman" w:hAnsi="Times New Roman" w:cs="Times New Roman"/>
            <w:sz w:val="24"/>
            <w:szCs w:val="24"/>
          </w:rPr>
          <w:t xml:space="preserve">, so </w:t>
        </w:r>
      </w:ins>
      <w:ins w:id="130" w:author="Kiva.Oken" w:date="2024-07-29T16:24:00Z">
        <w:r w:rsidR="000E2C96">
          <w:rPr>
            <w:rFonts w:ascii="Times New Roman" w:hAnsi="Times New Roman" w:cs="Times New Roman"/>
            <w:sz w:val="24"/>
            <w:szCs w:val="24"/>
          </w:rPr>
          <w:t xml:space="preserve">robust </w:t>
        </w:r>
      </w:ins>
      <w:ins w:id="131" w:author="Kiva.Oken" w:date="2024-07-29T16:22:00Z">
        <w:r w:rsidR="0092589A">
          <w:rPr>
            <w:rFonts w:ascii="Times New Roman" w:hAnsi="Times New Roman" w:cs="Times New Roman"/>
            <w:sz w:val="24"/>
            <w:szCs w:val="24"/>
          </w:rPr>
          <w:t xml:space="preserve">recruitment </w:t>
        </w:r>
      </w:ins>
      <w:ins w:id="132" w:author="Kiva.Oken" w:date="2024-07-29T16:24:00Z">
        <w:r w:rsidR="000E2C96">
          <w:rPr>
            <w:rFonts w:ascii="Times New Roman" w:hAnsi="Times New Roman" w:cs="Times New Roman"/>
            <w:sz w:val="24"/>
            <w:szCs w:val="24"/>
          </w:rPr>
          <w:t xml:space="preserve">drivers </w:t>
        </w:r>
      </w:ins>
      <w:ins w:id="133" w:author="Kiva.Oken" w:date="2024-07-29T16:22:00Z">
        <w:r w:rsidR="0092589A">
          <w:rPr>
            <w:rFonts w:ascii="Times New Roman" w:hAnsi="Times New Roman" w:cs="Times New Roman"/>
            <w:sz w:val="24"/>
            <w:szCs w:val="24"/>
          </w:rPr>
          <w:t>or</w:t>
        </w:r>
      </w:ins>
      <w:ins w:id="134" w:author="Kiva.Oken" w:date="2024-07-29T16:23:00Z">
        <w:r w:rsidR="0092589A">
          <w:rPr>
            <w:rFonts w:ascii="Times New Roman" w:hAnsi="Times New Roman" w:cs="Times New Roman"/>
            <w:sz w:val="24"/>
            <w:szCs w:val="24"/>
          </w:rPr>
          <w:t xml:space="preserve"> catch-per-unit-effort from a test fishery may</w:t>
        </w:r>
      </w:ins>
      <w:ins w:id="135" w:author="Kiva.Oken" w:date="2024-07-29T16:24:00Z">
        <w:r w:rsidR="0092589A">
          <w:rPr>
            <w:rFonts w:ascii="Times New Roman" w:hAnsi="Times New Roman" w:cs="Times New Roman"/>
            <w:sz w:val="24"/>
            <w:szCs w:val="24"/>
          </w:rPr>
          <w:t xml:space="preserve"> </w:t>
        </w:r>
        <w:r w:rsidR="000E2C96">
          <w:rPr>
            <w:rFonts w:ascii="Times New Roman" w:hAnsi="Times New Roman" w:cs="Times New Roman"/>
            <w:sz w:val="24"/>
            <w:szCs w:val="24"/>
          </w:rPr>
          <w:t>p</w:t>
        </w:r>
      </w:ins>
      <w:ins w:id="136" w:author="Kiva.Oken" w:date="2024-07-29T16:25:00Z">
        <w:r w:rsidR="000E2C96">
          <w:rPr>
            <w:rFonts w:ascii="Times New Roman" w:hAnsi="Times New Roman" w:cs="Times New Roman"/>
            <w:sz w:val="24"/>
            <w:szCs w:val="24"/>
          </w:rPr>
          <w:t>rovide some early indications o</w:t>
        </w:r>
      </w:ins>
      <w:ins w:id="137" w:author="Kiva.Oken" w:date="2024-07-29T16:30:00Z">
        <w:r w:rsidR="0071589F">
          <w:rPr>
            <w:rFonts w:ascii="Times New Roman" w:hAnsi="Times New Roman" w:cs="Times New Roman"/>
            <w:sz w:val="24"/>
            <w:szCs w:val="24"/>
          </w:rPr>
          <w:t>f</w:t>
        </w:r>
      </w:ins>
      <w:ins w:id="138" w:author="Kiva.Oken" w:date="2024-07-29T16:25:00Z">
        <w:r w:rsidR="000E2C96">
          <w:rPr>
            <w:rFonts w:ascii="Times New Roman" w:hAnsi="Times New Roman" w:cs="Times New Roman"/>
            <w:sz w:val="24"/>
            <w:szCs w:val="24"/>
          </w:rPr>
          <w:t xml:space="preserve"> expected fishing mortality rates</w:t>
        </w:r>
      </w:ins>
      <w:ins w:id="139" w:author="Kiva.Oken" w:date="2024-07-29T16:28:00Z">
        <w:r w:rsidR="0071589F">
          <w:rPr>
            <w:rFonts w:ascii="Times New Roman" w:hAnsi="Times New Roman" w:cs="Times New Roman"/>
            <w:sz w:val="24"/>
            <w:szCs w:val="24"/>
          </w:rPr>
          <w:t>, but it</w:t>
        </w:r>
      </w:ins>
      <w:ins w:id="140" w:author="Kiva.Oken" w:date="2024-07-29T16:29:00Z">
        <w:r w:rsidR="0071589F">
          <w:rPr>
            <w:rFonts w:ascii="Times New Roman" w:hAnsi="Times New Roman" w:cs="Times New Roman"/>
            <w:sz w:val="24"/>
            <w:szCs w:val="24"/>
          </w:rPr>
          <w:t xml:space="preserve"> would be a prediction as fishing mortality cannot occur prior</w:t>
        </w:r>
      </w:ins>
      <w:ins w:id="141" w:author="Kiva.Oken" w:date="2024-07-29T16:30:00Z">
        <w:r w:rsidR="0071589F">
          <w:rPr>
            <w:rFonts w:ascii="Times New Roman" w:hAnsi="Times New Roman" w:cs="Times New Roman"/>
            <w:sz w:val="24"/>
            <w:szCs w:val="24"/>
          </w:rPr>
          <w:t xml:space="preserve"> to the season opening</w:t>
        </w:r>
      </w:ins>
      <w:del w:id="142" w:author="Kiva.Oken" w:date="2024-07-29T16:25:00Z">
        <w:r w:rsidR="00B358FA" w:rsidDel="000E2C96">
          <w:rPr>
            <w:rFonts w:ascii="Times New Roman" w:hAnsi="Times New Roman" w:cs="Times New Roman"/>
            <w:sz w:val="24"/>
            <w:szCs w:val="24"/>
          </w:rPr>
          <w:delText xml:space="preserve"> (based on</w:delText>
        </w:r>
        <w:r w:rsidR="00AC378E" w:rsidDel="000E2C96">
          <w:rPr>
            <w:rFonts w:ascii="Times New Roman" w:hAnsi="Times New Roman" w:cs="Times New Roman"/>
            <w:sz w:val="24"/>
            <w:szCs w:val="24"/>
          </w:rPr>
          <w:delText xml:space="preserve"> factors such as </w:delText>
        </w:r>
        <w:r w:rsidR="00B358FA" w:rsidDel="000E2C96">
          <w:rPr>
            <w:rFonts w:ascii="Times New Roman" w:hAnsi="Times New Roman" w:cs="Times New Roman"/>
            <w:sz w:val="24"/>
            <w:szCs w:val="24"/>
          </w:rPr>
          <w:delText>shrimp prices, fuel costs,</w:delText>
        </w:r>
        <w:r w:rsidR="00107004" w:rsidDel="000E2C96">
          <w:rPr>
            <w:rFonts w:ascii="Times New Roman" w:hAnsi="Times New Roman" w:cs="Times New Roman"/>
            <w:sz w:val="24"/>
            <w:szCs w:val="24"/>
          </w:rPr>
          <w:delText xml:space="preserve"> fishery</w:delText>
        </w:r>
        <w:r w:rsidR="00B358FA" w:rsidDel="000E2C96">
          <w:rPr>
            <w:rFonts w:ascii="Times New Roman" w:hAnsi="Times New Roman" w:cs="Times New Roman"/>
            <w:sz w:val="24"/>
            <w:szCs w:val="24"/>
          </w:rPr>
          <w:delText xml:space="preserve"> CPUE</w:delText>
        </w:r>
        <w:r w:rsidR="00AC378E" w:rsidDel="000E2C96">
          <w:rPr>
            <w:rFonts w:ascii="Times New Roman" w:hAnsi="Times New Roman" w:cs="Times New Roman"/>
            <w:sz w:val="24"/>
            <w:szCs w:val="24"/>
          </w:rPr>
          <w:delText>, etc.</w:delText>
        </w:r>
        <w:r w:rsidR="00B358FA" w:rsidDel="000E2C96">
          <w:rPr>
            <w:rFonts w:ascii="Times New Roman" w:hAnsi="Times New Roman" w:cs="Times New Roman"/>
            <w:sz w:val="24"/>
            <w:szCs w:val="24"/>
          </w:rPr>
          <w:delText>)</w:delText>
        </w:r>
      </w:del>
      <w:r w:rsidR="00B358FA">
        <w:rPr>
          <w:rFonts w:ascii="Times New Roman" w:hAnsi="Times New Roman" w:cs="Times New Roman"/>
          <w:sz w:val="24"/>
          <w:szCs w:val="24"/>
        </w:rPr>
        <w:t xml:space="preserve">. </w:t>
      </w:r>
      <w:r>
        <w:rPr>
          <w:rFonts w:ascii="Times New Roman" w:hAnsi="Times New Roman" w:cs="Times New Roman"/>
          <w:sz w:val="24"/>
          <w:szCs w:val="24"/>
        </w:rPr>
        <w:t xml:space="preserve">In years with small shrimp, managers </w:t>
      </w:r>
      <w:r w:rsidR="00B44284">
        <w:rPr>
          <w:rFonts w:ascii="Times New Roman" w:hAnsi="Times New Roman" w:cs="Times New Roman"/>
          <w:sz w:val="24"/>
          <w:szCs w:val="24"/>
        </w:rPr>
        <w:t xml:space="preserve">can </w:t>
      </w:r>
      <w:r>
        <w:rPr>
          <w:rFonts w:ascii="Times New Roman" w:hAnsi="Times New Roman" w:cs="Times New Roman"/>
          <w:sz w:val="24"/>
          <w:szCs w:val="24"/>
        </w:rPr>
        <w:t>optimize revenue</w:t>
      </w:r>
      <w:r w:rsidR="00427441">
        <w:rPr>
          <w:rFonts w:ascii="Times New Roman" w:hAnsi="Times New Roman" w:cs="Times New Roman"/>
          <w:sz w:val="24"/>
          <w:szCs w:val="24"/>
        </w:rPr>
        <w:t>-per-</w:t>
      </w:r>
      <w:r>
        <w:rPr>
          <w:rFonts w:ascii="Times New Roman" w:hAnsi="Times New Roman" w:cs="Times New Roman"/>
          <w:sz w:val="24"/>
          <w:szCs w:val="24"/>
        </w:rPr>
        <w:t xml:space="preserve">recruit by delaying opening until June in northern areas and in southern areas if proxies indicate fishing mortality will be average to high. If fishing mortality is expected to be low, </w:t>
      </w:r>
      <w:r w:rsidR="00427441">
        <w:rPr>
          <w:rFonts w:ascii="Times New Roman" w:hAnsi="Times New Roman" w:cs="Times New Roman"/>
          <w:sz w:val="24"/>
          <w:szCs w:val="24"/>
        </w:rPr>
        <w:t xml:space="preserve">revenue-per-recruit in </w:t>
      </w:r>
      <w:r>
        <w:rPr>
          <w:rFonts w:ascii="Times New Roman" w:hAnsi="Times New Roman" w:cs="Times New Roman"/>
          <w:sz w:val="24"/>
          <w:szCs w:val="24"/>
        </w:rPr>
        <w:t xml:space="preserve">southern areas </w:t>
      </w:r>
      <w:r w:rsidR="00427441">
        <w:rPr>
          <w:rFonts w:ascii="Times New Roman" w:hAnsi="Times New Roman" w:cs="Times New Roman"/>
          <w:sz w:val="24"/>
          <w:szCs w:val="24"/>
        </w:rPr>
        <w:t xml:space="preserve">is </w:t>
      </w:r>
      <w:r>
        <w:rPr>
          <w:rFonts w:ascii="Times New Roman" w:hAnsi="Times New Roman" w:cs="Times New Roman"/>
          <w:sz w:val="24"/>
          <w:szCs w:val="24"/>
        </w:rPr>
        <w:t>slightly</w:t>
      </w:r>
      <w:r w:rsidR="00427441">
        <w:rPr>
          <w:rFonts w:ascii="Times New Roman" w:hAnsi="Times New Roman" w:cs="Times New Roman"/>
          <w:sz w:val="24"/>
          <w:szCs w:val="24"/>
        </w:rPr>
        <w:t xml:space="preserve"> higher if the fishery is opened in</w:t>
      </w:r>
      <w:r>
        <w:rPr>
          <w:rFonts w:ascii="Times New Roman" w:hAnsi="Times New Roman" w:cs="Times New Roman"/>
          <w:sz w:val="24"/>
          <w:szCs w:val="24"/>
        </w:rPr>
        <w:t xml:space="preserve"> April, but the </w:t>
      </w:r>
      <w:r w:rsidR="00427441">
        <w:rPr>
          <w:rFonts w:ascii="Times New Roman" w:hAnsi="Times New Roman" w:cs="Times New Roman"/>
          <w:sz w:val="24"/>
          <w:szCs w:val="24"/>
        </w:rPr>
        <w:t xml:space="preserve">benefits </w:t>
      </w:r>
      <w:r>
        <w:rPr>
          <w:rFonts w:ascii="Times New Roman" w:hAnsi="Times New Roman" w:cs="Times New Roman"/>
          <w:sz w:val="24"/>
          <w:szCs w:val="24"/>
        </w:rPr>
        <w:t xml:space="preserve">are small and may not warrant the additional </w:t>
      </w:r>
      <w:r w:rsidR="00427441">
        <w:rPr>
          <w:rFonts w:ascii="Times New Roman" w:hAnsi="Times New Roman" w:cs="Times New Roman"/>
          <w:sz w:val="24"/>
          <w:szCs w:val="24"/>
        </w:rPr>
        <w:t xml:space="preserve">administrative </w:t>
      </w:r>
      <w:r>
        <w:rPr>
          <w:rFonts w:ascii="Times New Roman" w:hAnsi="Times New Roman" w:cs="Times New Roman"/>
          <w:sz w:val="24"/>
          <w:szCs w:val="24"/>
        </w:rPr>
        <w:t>complexity. In years with average size shrimp</w:t>
      </w:r>
      <w:r w:rsidR="00311390">
        <w:rPr>
          <w:rFonts w:ascii="Times New Roman" w:hAnsi="Times New Roman" w:cs="Times New Roman"/>
          <w:sz w:val="24"/>
          <w:szCs w:val="24"/>
        </w:rPr>
        <w:t>,</w:t>
      </w:r>
      <w:r>
        <w:rPr>
          <w:rFonts w:ascii="Times New Roman" w:hAnsi="Times New Roman" w:cs="Times New Roman"/>
          <w:sz w:val="24"/>
          <w:szCs w:val="24"/>
        </w:rPr>
        <w:t xml:space="preserve"> the April 1 opening produced either optimal revenue</w:t>
      </w:r>
      <w:r w:rsidR="00427441">
        <w:rPr>
          <w:rFonts w:ascii="Times New Roman" w:hAnsi="Times New Roman" w:cs="Times New Roman"/>
          <w:sz w:val="24"/>
          <w:szCs w:val="24"/>
        </w:rPr>
        <w:t>-</w:t>
      </w:r>
      <w:r>
        <w:rPr>
          <w:rFonts w:ascii="Times New Roman" w:hAnsi="Times New Roman" w:cs="Times New Roman"/>
          <w:sz w:val="24"/>
          <w:szCs w:val="24"/>
        </w:rPr>
        <w:t>per</w:t>
      </w:r>
      <w:r w:rsidR="00427441">
        <w:rPr>
          <w:rFonts w:ascii="Times New Roman" w:hAnsi="Times New Roman" w:cs="Times New Roman"/>
          <w:sz w:val="24"/>
          <w:szCs w:val="24"/>
        </w:rPr>
        <w:t>-</w:t>
      </w:r>
      <w:r>
        <w:rPr>
          <w:rFonts w:ascii="Times New Roman" w:hAnsi="Times New Roman" w:cs="Times New Roman"/>
          <w:sz w:val="24"/>
          <w:szCs w:val="24"/>
        </w:rPr>
        <w:t xml:space="preserve">recruit or similar </w:t>
      </w:r>
      <w:r w:rsidR="00427441">
        <w:rPr>
          <w:rFonts w:ascii="Times New Roman" w:hAnsi="Times New Roman" w:cs="Times New Roman"/>
          <w:sz w:val="24"/>
          <w:szCs w:val="24"/>
        </w:rPr>
        <w:t>revenue-per-</w:t>
      </w:r>
      <w:r>
        <w:rPr>
          <w:rFonts w:ascii="Times New Roman" w:hAnsi="Times New Roman" w:cs="Times New Roman"/>
          <w:sz w:val="24"/>
          <w:szCs w:val="24"/>
        </w:rPr>
        <w:t xml:space="preserve">recruit to other opening dates for state areas 12-29 across </w:t>
      </w:r>
      <w:r w:rsidR="00427441">
        <w:rPr>
          <w:rFonts w:ascii="Times New Roman" w:hAnsi="Times New Roman" w:cs="Times New Roman"/>
          <w:sz w:val="24"/>
          <w:szCs w:val="24"/>
        </w:rPr>
        <w:t xml:space="preserve">all </w:t>
      </w:r>
      <w:r>
        <w:rPr>
          <w:rFonts w:ascii="Times New Roman" w:hAnsi="Times New Roman" w:cs="Times New Roman"/>
          <w:sz w:val="24"/>
          <w:szCs w:val="24"/>
        </w:rPr>
        <w:t xml:space="preserve">fishing mortality rates. </w:t>
      </w:r>
      <w:r w:rsidR="003B2246">
        <w:rPr>
          <w:rFonts w:ascii="Times New Roman" w:hAnsi="Times New Roman" w:cs="Times New Roman"/>
          <w:sz w:val="24"/>
          <w:szCs w:val="24"/>
        </w:rPr>
        <w:t xml:space="preserve">There is a clear benefit to delaying the opening to June in </w:t>
      </w:r>
      <w:r w:rsidR="00353AAC">
        <w:rPr>
          <w:rFonts w:ascii="Times New Roman" w:hAnsi="Times New Roman" w:cs="Times New Roman"/>
          <w:sz w:val="24"/>
          <w:szCs w:val="24"/>
        </w:rPr>
        <w:t xml:space="preserve">the most northerly </w:t>
      </w:r>
      <w:r w:rsidR="00323132">
        <w:rPr>
          <w:rFonts w:ascii="Times New Roman" w:hAnsi="Times New Roman" w:cs="Times New Roman"/>
          <w:sz w:val="24"/>
          <w:szCs w:val="24"/>
        </w:rPr>
        <w:lastRenderedPageBreak/>
        <w:t>areas 3</w:t>
      </w:r>
      <w:r w:rsidR="00353AAC">
        <w:rPr>
          <w:rFonts w:ascii="Times New Roman" w:hAnsi="Times New Roman" w:cs="Times New Roman"/>
          <w:sz w:val="24"/>
          <w:szCs w:val="24"/>
        </w:rPr>
        <w:t>0</w:t>
      </w:r>
      <w:r w:rsidR="00323132">
        <w:rPr>
          <w:rFonts w:ascii="Times New Roman" w:hAnsi="Times New Roman" w:cs="Times New Roman"/>
          <w:sz w:val="24"/>
          <w:szCs w:val="24"/>
        </w:rPr>
        <w:t xml:space="preserve"> and 32, if fishing mortality is expected to be high. </w:t>
      </w:r>
      <w:r w:rsidR="003B2246">
        <w:rPr>
          <w:rFonts w:ascii="Times New Roman" w:hAnsi="Times New Roman" w:cs="Times New Roman"/>
          <w:sz w:val="24"/>
          <w:szCs w:val="24"/>
        </w:rPr>
        <w:t xml:space="preserve">In contrast, </w:t>
      </w:r>
      <w:r w:rsidR="00323132">
        <w:rPr>
          <w:rFonts w:ascii="Times New Roman" w:hAnsi="Times New Roman" w:cs="Times New Roman"/>
          <w:sz w:val="24"/>
          <w:szCs w:val="24"/>
        </w:rPr>
        <w:t>there may be a slight benefit to opening in Apri</w:t>
      </w:r>
      <w:r w:rsidR="003B2246">
        <w:rPr>
          <w:rFonts w:ascii="Times New Roman" w:hAnsi="Times New Roman" w:cs="Times New Roman"/>
          <w:sz w:val="24"/>
          <w:szCs w:val="24"/>
        </w:rPr>
        <w:t xml:space="preserve">l if fishing mortality is expected to be low or average, </w:t>
      </w:r>
      <w:r w:rsidR="00323132">
        <w:rPr>
          <w:rFonts w:ascii="Times New Roman" w:hAnsi="Times New Roman" w:cs="Times New Roman"/>
          <w:sz w:val="24"/>
          <w:szCs w:val="24"/>
        </w:rPr>
        <w:t>but the difference</w:t>
      </w:r>
      <w:r w:rsidR="00353AAC">
        <w:rPr>
          <w:rFonts w:ascii="Times New Roman" w:hAnsi="Times New Roman" w:cs="Times New Roman"/>
          <w:sz w:val="24"/>
          <w:szCs w:val="24"/>
        </w:rPr>
        <w:t>s in revenue</w:t>
      </w:r>
      <w:r w:rsidR="00427441">
        <w:rPr>
          <w:rFonts w:ascii="Times New Roman" w:hAnsi="Times New Roman" w:cs="Times New Roman"/>
          <w:sz w:val="24"/>
          <w:szCs w:val="24"/>
        </w:rPr>
        <w:t>-per-</w:t>
      </w:r>
      <w:r w:rsidR="00353AAC">
        <w:rPr>
          <w:rFonts w:ascii="Times New Roman" w:hAnsi="Times New Roman" w:cs="Times New Roman"/>
          <w:sz w:val="24"/>
          <w:szCs w:val="24"/>
        </w:rPr>
        <w:t>recruit are small across opening dates.</w:t>
      </w:r>
      <w:r w:rsidR="00416835">
        <w:rPr>
          <w:rFonts w:ascii="Times New Roman" w:hAnsi="Times New Roman" w:cs="Times New Roman"/>
          <w:sz w:val="24"/>
          <w:szCs w:val="24"/>
        </w:rPr>
        <w:t xml:space="preserve"> Finally, in years with large shrimp</w:t>
      </w:r>
      <w:r w:rsidR="00B358FA">
        <w:rPr>
          <w:rFonts w:ascii="Times New Roman" w:hAnsi="Times New Roman" w:cs="Times New Roman"/>
          <w:sz w:val="24"/>
          <w:szCs w:val="24"/>
        </w:rPr>
        <w:t>,</w:t>
      </w:r>
      <w:r w:rsidR="00416835">
        <w:rPr>
          <w:rFonts w:ascii="Times New Roman" w:hAnsi="Times New Roman" w:cs="Times New Roman"/>
          <w:sz w:val="24"/>
          <w:szCs w:val="24"/>
        </w:rPr>
        <w:t xml:space="preserve"> the early April 1 opening date is generally a good option across all state areas.</w:t>
      </w:r>
      <w:r w:rsidR="00867257">
        <w:rPr>
          <w:rFonts w:ascii="Times New Roman" w:hAnsi="Times New Roman" w:cs="Times New Roman"/>
          <w:sz w:val="24"/>
          <w:szCs w:val="24"/>
        </w:rPr>
        <w:t xml:space="preserve"> </w:t>
      </w:r>
      <w:r w:rsidR="0095106B">
        <w:rPr>
          <w:rFonts w:ascii="Times New Roman" w:hAnsi="Times New Roman" w:cs="Times New Roman"/>
          <w:sz w:val="24"/>
          <w:szCs w:val="24"/>
        </w:rPr>
        <w:t>Notably, w</w:t>
      </w:r>
      <w:r w:rsidR="00867257">
        <w:rPr>
          <w:rFonts w:ascii="Times New Roman" w:hAnsi="Times New Roman" w:cs="Times New Roman"/>
          <w:sz w:val="24"/>
          <w:szCs w:val="24"/>
        </w:rPr>
        <w:t>e did not find support for intermediate opening dates between April 1 and June 1.</w:t>
      </w:r>
    </w:p>
    <w:p w14:paraId="1B827F19" w14:textId="1A6AEAED" w:rsidR="00A126AB" w:rsidRDefault="00427441" w:rsidP="00A126AB">
      <w:pPr>
        <w:spacing w:after="0" w:line="480" w:lineRule="auto"/>
        <w:ind w:firstLine="360"/>
        <w:rPr>
          <w:ins w:id="143" w:author="Kiva.Oken" w:date="2024-07-26T17:20:00Z"/>
          <w:rFonts w:ascii="Times New Roman" w:hAnsi="Times New Roman" w:cs="Times New Roman"/>
          <w:sz w:val="24"/>
          <w:szCs w:val="24"/>
        </w:rPr>
      </w:pPr>
      <w:del w:id="144" w:author="Kiva.Oken" w:date="2024-07-26T17:16:00Z">
        <w:r w:rsidDel="00354430">
          <w:rPr>
            <w:rFonts w:ascii="Times New Roman" w:hAnsi="Times New Roman" w:cs="Times New Roman"/>
            <w:sz w:val="24"/>
            <w:szCs w:val="24"/>
          </w:rPr>
          <w:delText>There would be benefit to being able to predict whether size-at-recruitment is likely to large, average or small. However, w</w:delText>
        </w:r>
      </w:del>
      <w:ins w:id="145" w:author="Kiva.Oken" w:date="2024-07-26T17:16:00Z">
        <w:r w:rsidR="00354430">
          <w:rPr>
            <w:rFonts w:ascii="Times New Roman" w:hAnsi="Times New Roman" w:cs="Times New Roman"/>
            <w:sz w:val="24"/>
            <w:szCs w:val="24"/>
          </w:rPr>
          <w:t>W</w:t>
        </w:r>
      </w:ins>
      <w:r w:rsidR="00033E2E">
        <w:rPr>
          <w:rFonts w:ascii="Times New Roman" w:hAnsi="Times New Roman" w:cs="Times New Roman"/>
          <w:sz w:val="24"/>
          <w:szCs w:val="24"/>
        </w:rPr>
        <w:t>e did not identify any density-dependent or density-independent covariates</w:t>
      </w:r>
      <w:r w:rsidR="0054711F">
        <w:rPr>
          <w:rFonts w:ascii="Times New Roman" w:hAnsi="Times New Roman" w:cs="Times New Roman"/>
          <w:sz w:val="24"/>
          <w:szCs w:val="24"/>
        </w:rPr>
        <w:t xml:space="preserve"> of size</w:t>
      </w:r>
      <w:r>
        <w:rPr>
          <w:rFonts w:ascii="Times New Roman" w:hAnsi="Times New Roman" w:cs="Times New Roman"/>
          <w:sz w:val="24"/>
          <w:szCs w:val="24"/>
        </w:rPr>
        <w:t>-</w:t>
      </w:r>
      <w:r w:rsidR="0054711F">
        <w:rPr>
          <w:rFonts w:ascii="Times New Roman" w:hAnsi="Times New Roman" w:cs="Times New Roman"/>
          <w:sz w:val="24"/>
          <w:szCs w:val="24"/>
        </w:rPr>
        <w:t>at</w:t>
      </w:r>
      <w:r>
        <w:rPr>
          <w:rFonts w:ascii="Times New Roman" w:hAnsi="Times New Roman" w:cs="Times New Roman"/>
          <w:sz w:val="24"/>
          <w:szCs w:val="24"/>
        </w:rPr>
        <w:t>-</w:t>
      </w:r>
      <w:r w:rsidR="0054711F">
        <w:rPr>
          <w:rFonts w:ascii="Times New Roman" w:hAnsi="Times New Roman" w:cs="Times New Roman"/>
          <w:sz w:val="24"/>
          <w:szCs w:val="24"/>
        </w:rPr>
        <w:t>recruitment</w:t>
      </w:r>
      <w:r w:rsidR="00033E2E">
        <w:rPr>
          <w:rFonts w:ascii="Times New Roman" w:hAnsi="Times New Roman" w:cs="Times New Roman"/>
          <w:sz w:val="24"/>
          <w:szCs w:val="24"/>
        </w:rPr>
        <w:t xml:space="preserve"> that improved</w:t>
      </w:r>
      <w:r w:rsidR="0054711F">
        <w:rPr>
          <w:rFonts w:ascii="Times New Roman" w:hAnsi="Times New Roman" w:cs="Times New Roman"/>
          <w:sz w:val="24"/>
          <w:szCs w:val="24"/>
        </w:rPr>
        <w:t xml:space="preserve"> model predictions</w:t>
      </w:r>
      <w:del w:id="146" w:author="Kiva.Oken" w:date="2024-07-26T17:17:00Z">
        <w:r w:rsidR="009103E7" w:rsidDel="00354430">
          <w:rPr>
            <w:rFonts w:ascii="Times New Roman" w:hAnsi="Times New Roman" w:cs="Times New Roman"/>
            <w:sz w:val="24"/>
            <w:szCs w:val="24"/>
          </w:rPr>
          <w:delText xml:space="preserve"> and could promote seasonal forecasting</w:delText>
        </w:r>
        <w:r w:rsidR="00CE3C81" w:rsidDel="00354430">
          <w:rPr>
            <w:rFonts w:ascii="Times New Roman" w:hAnsi="Times New Roman" w:cs="Times New Roman"/>
            <w:sz w:val="24"/>
            <w:szCs w:val="24"/>
          </w:rPr>
          <w:delText xml:space="preserve"> and assist with </w:delText>
        </w:r>
        <w:r w:rsidR="00921980" w:rsidDel="00354430">
          <w:rPr>
            <w:rFonts w:ascii="Times New Roman" w:hAnsi="Times New Roman" w:cs="Times New Roman"/>
            <w:sz w:val="24"/>
            <w:szCs w:val="24"/>
          </w:rPr>
          <w:delText xml:space="preserve">management </w:delText>
        </w:r>
        <w:r w:rsidR="00CE3C81" w:rsidDel="00354430">
          <w:rPr>
            <w:rFonts w:ascii="Times New Roman" w:hAnsi="Times New Roman" w:cs="Times New Roman"/>
            <w:sz w:val="24"/>
            <w:szCs w:val="24"/>
          </w:rPr>
          <w:delText xml:space="preserve">decisions on when </w:delText>
        </w:r>
        <w:r w:rsidR="00C218DE" w:rsidDel="00354430">
          <w:rPr>
            <w:rFonts w:ascii="Times New Roman" w:hAnsi="Times New Roman" w:cs="Times New Roman"/>
            <w:sz w:val="24"/>
            <w:szCs w:val="24"/>
          </w:rPr>
          <w:delText xml:space="preserve">to </w:delText>
        </w:r>
        <w:r w:rsidR="00CE3C81" w:rsidDel="00354430">
          <w:rPr>
            <w:rFonts w:ascii="Times New Roman" w:hAnsi="Times New Roman" w:cs="Times New Roman"/>
            <w:sz w:val="24"/>
            <w:szCs w:val="24"/>
          </w:rPr>
          <w:delText>open the fishery</w:delText>
        </w:r>
      </w:del>
      <w:ins w:id="147" w:author="Kiva.Oken" w:date="2024-08-01T10:08:00Z">
        <w:r w:rsidR="000579E0">
          <w:rPr>
            <w:rFonts w:ascii="Times New Roman" w:hAnsi="Times New Roman" w:cs="Times New Roman"/>
            <w:sz w:val="24"/>
            <w:szCs w:val="24"/>
          </w:rPr>
          <w:t xml:space="preserve">, as is common in fisheries generally, and in </w:t>
        </w:r>
      </w:ins>
      <w:ins w:id="148" w:author="Kiva.Oken" w:date="2024-08-01T10:09:00Z">
        <w:r w:rsidR="00016353">
          <w:rPr>
            <w:rFonts w:ascii="Times New Roman" w:hAnsi="Times New Roman" w:cs="Times New Roman"/>
            <w:sz w:val="24"/>
            <w:szCs w:val="24"/>
          </w:rPr>
          <w:t>similar</w:t>
        </w:r>
      </w:ins>
      <w:ins w:id="149" w:author="Kiva.Oken" w:date="2024-08-01T10:08:00Z">
        <w:r w:rsidR="000579E0">
          <w:rPr>
            <w:rFonts w:ascii="Times New Roman" w:hAnsi="Times New Roman" w:cs="Times New Roman"/>
            <w:sz w:val="24"/>
            <w:szCs w:val="24"/>
          </w:rPr>
          <w:t xml:space="preserve"> shrimp fisheries specifically</w:t>
        </w:r>
        <w:r w:rsidR="00016353">
          <w:rPr>
            <w:rFonts w:ascii="Times New Roman" w:hAnsi="Times New Roman" w:cs="Times New Roman"/>
            <w:sz w:val="24"/>
            <w:szCs w:val="24"/>
          </w:rPr>
          <w:t xml:space="preserve"> </w:t>
        </w:r>
      </w:ins>
      <w:r w:rsidR="00016353">
        <w:rPr>
          <w:rFonts w:ascii="Times New Roman" w:hAnsi="Times New Roman" w:cs="Times New Roman"/>
          <w:sz w:val="24"/>
          <w:szCs w:val="24"/>
        </w:rPr>
        <w:fldChar w:fldCharType="begin"/>
      </w:r>
      <w:r w:rsidR="00016353">
        <w:rPr>
          <w:rFonts w:ascii="Times New Roman" w:hAnsi="Times New Roman" w:cs="Times New Roman"/>
          <w:sz w:val="24"/>
          <w:szCs w:val="24"/>
        </w:rPr>
        <w:instrText xml:space="preserve"> ADDIN ZOTERO_ITEM CSL_CITATION {"citationID":"9oF5lZ3u","properties":{"formattedCitation":"(Myers 1998; Plag\\uc0\\u225{}nyi et al. 2021)","plainCitation":"(Myers 1998; Plagányi et al. 2021)","noteIndex":0},"citationItems":[{"id":6639,"uris":["http://zotero.org/users/783258/items/5BGWJTSY"],"itemData":{"id":6639,"type":"article-journal","abstract":"I review the role of environmental variability in the survival of juvenile fish and shellfish by examining the success of previously published environment–recruitment correlations when tested with new data. The proportion of published correlations that have been verified upon retest is low. There is one generalization that stands out: correlations for populations at the limit of a species' geographical range have often remained statistically significant when re-examined. An examination of environment–recruitment correlations that were reviewed 13 years ago by Shepherd and co-workers shows that only 1 out of 47 reviewed studies is currently used in the estimation of recruitment in routine assessments. The results suggest that future progress will require testing general hypotheses using data from many populations.","container-title":"Reviews in Fish Biology and Fisheries","DOI":"10.1023/A:1008828730759","ISSN":"1573-5184","issue":"3","journalAbbreviation":"Reviews in Fish Biology and Fisheries","language":"en","page":"285-305","source":"Springer Link","title":"When Do Environment–recruitment Correlations Work?","volume":"8","author":[{"family":"Myers","given":"Ransom A."}],"issued":{"date-parts":[["1998",9,1]]}}},{"id":6715,"uris":["http://zotero.org/users/783258/items/IFU4X7IJ"],"itemData":{"id":6715,"type":"article-journal","abstract":"Understanding recruitment variability in marine fisheries has benefits for the stock management and dependent fishers’ ability to plan their income. Here, we overview past and new research on the complex recruitment dynamics of redleg banana prawns Penaeus indicus in Australia’s Joseph Bonaparte Gulf to assess themes dating back to the time of Hjort and identify new challenges. During 2015 and 2016, redleg prawn catches and catch per unit effort decreased to anomalously low levels, suggesting a substantial decrease in prawn biomass. We hypothesized that low catches could be explained by temporary drops in sea level and rainfall potentially reducing the ability of postlarvae to reach their nursery ground. We contend that very bad prawn catch years may be predicted using two variables that are possible drivers of recruitment—the January Southern Oscillation Index and the combined January to February cumulative rainfall. However, due to challenges in verifying and defining such environmental relationships for inclusion in a stock assessment, we propose development of a harvest strategy framework to support management recommendations. Our study highlights the increasing role of anthropogenic climate change in exaggerating the impacts of environmental drivers on recruitment processes and the need to also focus on multidisciplinary research.","container-title":"ICES Journal of Marine Science","DOI":"10.1093/icesjms/fsaa092","ISSN":"1054-3139","issue":"2","journalAbbreviation":"ICES Journal of Marine Science","page":"680-693","source":"Silverchair","title":"From past to future: understanding and accounting for recruitment variability of Australia’s redleg banana prawn (Penaeus indicus) fishery","title-short":"From past to future","volume":"78","author":[{"family":"Plagányi","given":"Éva"},{"family":"Deng","given":"Roy Aijun"},{"family":"Hutton","given":"Trevor"},{"family":"Kenyon","given":"Rob"},{"family":"Lawrence","given":"Emma"},{"family":"Upston","given":"Judy"},{"family":"Miller","given":"Margaret"},{"family":"Moeseneder","given":"Chris"},{"family":"Pascoe","given":"Sean"},{"family":"Blamey","given":"Laura"},{"family":"Eves","given":"Stephen"}],"issued":{"date-parts":[["2021",3,1]]}}}],"schema":"https://github.com/citation-style-language/schema/raw/master/csl-citation.json"} </w:instrText>
      </w:r>
      <w:r w:rsidR="00016353">
        <w:rPr>
          <w:rFonts w:ascii="Times New Roman" w:hAnsi="Times New Roman" w:cs="Times New Roman"/>
          <w:sz w:val="24"/>
          <w:szCs w:val="24"/>
        </w:rPr>
        <w:fldChar w:fldCharType="separate"/>
      </w:r>
      <w:r w:rsidR="00016353" w:rsidRPr="00016353">
        <w:rPr>
          <w:rFonts w:ascii="Times New Roman" w:hAnsi="Times New Roman" w:cs="Times New Roman"/>
          <w:sz w:val="24"/>
          <w:szCs w:val="24"/>
        </w:rPr>
        <w:t xml:space="preserve">(Myers 1998; </w:t>
      </w:r>
      <w:proofErr w:type="spellStart"/>
      <w:r w:rsidR="00016353" w:rsidRPr="00016353">
        <w:rPr>
          <w:rFonts w:ascii="Times New Roman" w:hAnsi="Times New Roman" w:cs="Times New Roman"/>
          <w:sz w:val="24"/>
          <w:szCs w:val="24"/>
        </w:rPr>
        <w:t>Plagányi</w:t>
      </w:r>
      <w:proofErr w:type="spellEnd"/>
      <w:r w:rsidR="00016353" w:rsidRPr="00016353">
        <w:rPr>
          <w:rFonts w:ascii="Times New Roman" w:hAnsi="Times New Roman" w:cs="Times New Roman"/>
          <w:sz w:val="24"/>
          <w:szCs w:val="24"/>
        </w:rPr>
        <w:t xml:space="preserve"> et al. 2021)</w:t>
      </w:r>
      <w:r w:rsidR="00016353">
        <w:rPr>
          <w:rFonts w:ascii="Times New Roman" w:hAnsi="Times New Roman" w:cs="Times New Roman"/>
          <w:sz w:val="24"/>
          <w:szCs w:val="24"/>
        </w:rPr>
        <w:fldChar w:fldCharType="end"/>
      </w:r>
      <w:r w:rsidR="00033E2E">
        <w:rPr>
          <w:rFonts w:ascii="Times New Roman" w:hAnsi="Times New Roman" w:cs="Times New Roman"/>
          <w:sz w:val="24"/>
          <w:szCs w:val="24"/>
        </w:rPr>
        <w:t>.</w:t>
      </w:r>
      <w:r w:rsidR="0015000F">
        <w:rPr>
          <w:rFonts w:ascii="Times New Roman" w:hAnsi="Times New Roman" w:cs="Times New Roman"/>
          <w:sz w:val="24"/>
          <w:szCs w:val="24"/>
        </w:rPr>
        <w:t xml:space="preserve"> There are </w:t>
      </w:r>
      <w:r w:rsidR="00312D9A">
        <w:rPr>
          <w:rFonts w:ascii="Times New Roman" w:hAnsi="Times New Roman" w:cs="Times New Roman"/>
          <w:sz w:val="24"/>
          <w:szCs w:val="24"/>
        </w:rPr>
        <w:t xml:space="preserve">several </w:t>
      </w:r>
      <w:r w:rsidR="0015000F">
        <w:rPr>
          <w:rFonts w:ascii="Times New Roman" w:hAnsi="Times New Roman" w:cs="Times New Roman"/>
          <w:sz w:val="24"/>
          <w:szCs w:val="24"/>
        </w:rPr>
        <w:t>possible explanations for this result</w:t>
      </w:r>
      <w:r w:rsidR="00F91B29">
        <w:rPr>
          <w:rFonts w:ascii="Times New Roman" w:hAnsi="Times New Roman" w:cs="Times New Roman"/>
          <w:sz w:val="24"/>
          <w:szCs w:val="24"/>
        </w:rPr>
        <w:t xml:space="preserve">, and they </w:t>
      </w:r>
      <w:r>
        <w:rPr>
          <w:rFonts w:ascii="Times New Roman" w:hAnsi="Times New Roman" w:cs="Times New Roman"/>
          <w:sz w:val="24"/>
          <w:szCs w:val="24"/>
        </w:rPr>
        <w:t xml:space="preserve">are </w:t>
      </w:r>
      <w:r w:rsidR="00F91B29">
        <w:rPr>
          <w:rFonts w:ascii="Times New Roman" w:hAnsi="Times New Roman" w:cs="Times New Roman"/>
          <w:sz w:val="24"/>
          <w:szCs w:val="24"/>
        </w:rPr>
        <w:t>not mutually exclusive</w:t>
      </w:r>
      <w:r w:rsidR="0015000F">
        <w:rPr>
          <w:rFonts w:ascii="Times New Roman" w:hAnsi="Times New Roman" w:cs="Times New Roman"/>
          <w:sz w:val="24"/>
          <w:szCs w:val="24"/>
        </w:rPr>
        <w:t>. First, growth could respond non-linearly to drivers</w:t>
      </w:r>
      <w:r w:rsidR="00F91B29">
        <w:rPr>
          <w:rFonts w:ascii="Times New Roman" w:hAnsi="Times New Roman" w:cs="Times New Roman"/>
          <w:sz w:val="24"/>
          <w:szCs w:val="24"/>
        </w:rPr>
        <w:t xml:space="preserve">, or the effects of drivers may only arise when accounting for </w:t>
      </w:r>
      <w:r w:rsidR="0015000F">
        <w:rPr>
          <w:rFonts w:ascii="Times New Roman" w:hAnsi="Times New Roman" w:cs="Times New Roman"/>
          <w:sz w:val="24"/>
          <w:szCs w:val="24"/>
        </w:rPr>
        <w:t>interact</w:t>
      </w:r>
      <w:r w:rsidR="00F91B29">
        <w:rPr>
          <w:rFonts w:ascii="Times New Roman" w:hAnsi="Times New Roman" w:cs="Times New Roman"/>
          <w:sz w:val="24"/>
          <w:szCs w:val="24"/>
        </w:rPr>
        <w:t>ions among them</w:t>
      </w:r>
      <w:r w:rsidR="0015000F">
        <w:rPr>
          <w:rFonts w:ascii="Times New Roman" w:hAnsi="Times New Roman" w:cs="Times New Roman"/>
          <w:sz w:val="24"/>
          <w:szCs w:val="24"/>
        </w:rPr>
        <w:t xml:space="preserve">. Machine learning methods </w:t>
      </w:r>
      <w:r>
        <w:rPr>
          <w:rFonts w:ascii="Times New Roman" w:hAnsi="Times New Roman" w:cs="Times New Roman"/>
          <w:sz w:val="24"/>
          <w:szCs w:val="24"/>
        </w:rPr>
        <w:t xml:space="preserve">such as </w:t>
      </w:r>
      <w:r w:rsidR="0015000F">
        <w:rPr>
          <w:rFonts w:ascii="Times New Roman" w:hAnsi="Times New Roman" w:cs="Times New Roman"/>
          <w:sz w:val="24"/>
          <w:szCs w:val="24"/>
        </w:rPr>
        <w:t xml:space="preserve">boosted regression trees </w:t>
      </w:r>
      <w:r w:rsidR="00311390">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{"citationID":"UccNGT0f","properties":{"formattedCitation":"(De\\uc0\\u8217{}ath 2007; Elith et al. 2008)","plainCitation":"(De’ath 2007; Elith et al. 2008)","noteIndex":0},"citationItems":[{"id":6702,"uris":["http://zotero.org/users/783258/items/K2Q7EEZ2"],"itemData":{"id":6702,"type":"article-journal","abstract":"Accurate prediction and explanation are fundamental objectives of statistical analysis, yet they seldom coincide. Boosted trees are a statistical learning method that attains both of these objectives for regression and classification analyses. They can deal with many types of response variables (numeric, categorical, and censored), loss functions (Gaussian, binomial, Poisson, and robust), and predictors (numeric, categorical). Interactions between predictors can also be quantified and visualized. The theory underpinning boosted trees is presented, together with interpretive techniques. A new form of boosted trees, namely, “aggregated boosted trees” (ABT), is proposed and, in a simulation study, is shown to reduce prediction error relative to boosted trees. A regression data set is analyzed using ABT to illustrate the technique and to compare it with other methods, including boosted trees, bagged trees, random forests, and generalized additive models. A software package for ABT analysis using the R software environment is included in the Appendices together with worked examples.","container-title":"Ecology","DOI":"10.1890/0012-9658(2007)88[243:BTFEMA]2.0.CO;2","ISSN":"1939-9170","issue":"1","language":"en","license":"© 2007 by the Ecological Society of America","note":"_eprint: https://onlinelibrary.wiley.com/doi/pdf/10.1890/0012-9658%282007%2988%5B243%3ABTFEMA%5D2.0.CO%3B2","page":"243-251","source":"Wiley Online Library","title":"Boosted Trees for Ecological Modeling and Prediction","volume":"88","author":[{"family":"De'ath","given":"Glenn"}],"issued":{"date-parts":[["2007"]]}}},{"id":6704,"uris":["http://zotero.org/users/783258/items/7KYWI2JV"],"itemData":{"id":6704,"type":"article-journal","abstract":"1 Ecologists use statistical models for both explanation and prediction, and need techniques that are flexible enough to express typical features of their data, such as nonlinearities and interactions. 2 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3 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4 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ecologists.","container-title":"Journal of Animal Ecology","DOI":"10.1111/j.1365-2656.2008.01390.x","ISSN":"1365-2656","issue":"4","language":"en","license":"© 2008 The Authors. Journal compilation © 2008 British Ecological Society","note":"_eprint: https://onlinelibrary.wiley.com/doi/pdf/10.1111/j.1365-2656.2008.01390.x","page":"802-813","source":"Wiley Online Library","title":"A working guide to boosted regression trees","volume":"77","author":[{"family":"Elith","given":"J."},{"family":"Leathwick","given":"J. R."},{"family":"Hastie","given":"T."}],"issued":{"date-parts":[["2008"]]}}}],"schema":"https://github.com/citation-style-language/schema/raw/master/csl-citation.json"} </w:instrText>
      </w:r>
      <w:r w:rsidR="00311390">
        <w:rPr>
          <w:rFonts w:ascii="Times New Roman" w:hAnsi="Times New Roman" w:cs="Times New Roman"/>
          <w:sz w:val="24"/>
          <w:szCs w:val="24"/>
        </w:rPr>
        <w:fldChar w:fldCharType="separate"/>
      </w:r>
      <w:r w:rsidR="00CE3674" w:rsidRPr="00CE3674">
        <w:rPr>
          <w:rFonts w:ascii="Times New Roman" w:hAnsi="Times New Roman" w:cs="Times New Roman"/>
          <w:sz w:val="24"/>
          <w:szCs w:val="24"/>
        </w:rPr>
        <w:t>(De’ath 2007; Elith et al. 2008)</w:t>
      </w:r>
      <w:r w:rsidR="00311390">
        <w:rPr>
          <w:rFonts w:ascii="Times New Roman" w:hAnsi="Times New Roman" w:cs="Times New Roman"/>
          <w:sz w:val="24"/>
          <w:szCs w:val="24"/>
        </w:rPr>
        <w:fldChar w:fldCharType="end"/>
      </w:r>
      <w:r w:rsidR="00311390">
        <w:rPr>
          <w:rFonts w:ascii="Times New Roman" w:hAnsi="Times New Roman" w:cs="Times New Roman"/>
          <w:sz w:val="24"/>
          <w:szCs w:val="24"/>
        </w:rPr>
        <w:t xml:space="preserve"> </w:t>
      </w:r>
      <w:r w:rsidR="0015000F">
        <w:rPr>
          <w:rFonts w:ascii="Times New Roman" w:hAnsi="Times New Roman" w:cs="Times New Roman"/>
          <w:sz w:val="24"/>
          <w:szCs w:val="24"/>
        </w:rPr>
        <w:t>would be better</w:t>
      </w:r>
      <w:r w:rsidR="005E5B26">
        <w:rPr>
          <w:rFonts w:ascii="Times New Roman" w:hAnsi="Times New Roman" w:cs="Times New Roman"/>
          <w:sz w:val="24"/>
          <w:szCs w:val="24"/>
        </w:rPr>
        <w:t>-</w:t>
      </w:r>
      <w:r w:rsidR="0015000F">
        <w:rPr>
          <w:rFonts w:ascii="Times New Roman" w:hAnsi="Times New Roman" w:cs="Times New Roman"/>
          <w:sz w:val="24"/>
          <w:szCs w:val="24"/>
        </w:rPr>
        <w:t xml:space="preserve">suited to infer </w:t>
      </w:r>
      <w:r w:rsidR="009E0541">
        <w:rPr>
          <w:rFonts w:ascii="Times New Roman" w:hAnsi="Times New Roman" w:cs="Times New Roman"/>
          <w:sz w:val="24"/>
          <w:szCs w:val="24"/>
        </w:rPr>
        <w:t xml:space="preserve">these </w:t>
      </w:r>
      <w:r w:rsidR="0015000F">
        <w:rPr>
          <w:rFonts w:ascii="Times New Roman" w:hAnsi="Times New Roman" w:cs="Times New Roman"/>
          <w:sz w:val="24"/>
          <w:szCs w:val="24"/>
        </w:rPr>
        <w:t>type</w:t>
      </w:r>
      <w:r w:rsidR="009E0541">
        <w:rPr>
          <w:rFonts w:ascii="Times New Roman" w:hAnsi="Times New Roman" w:cs="Times New Roman"/>
          <w:sz w:val="24"/>
          <w:szCs w:val="24"/>
        </w:rPr>
        <w:t>s</w:t>
      </w:r>
      <w:r w:rsidR="0015000F">
        <w:rPr>
          <w:rFonts w:ascii="Times New Roman" w:hAnsi="Times New Roman" w:cs="Times New Roman"/>
          <w:sz w:val="24"/>
          <w:szCs w:val="24"/>
        </w:rPr>
        <w:t xml:space="preserve"> of effect</w:t>
      </w:r>
      <w:r w:rsidR="009E0541">
        <w:rPr>
          <w:rFonts w:ascii="Times New Roman" w:hAnsi="Times New Roman" w:cs="Times New Roman"/>
          <w:sz w:val="24"/>
          <w:szCs w:val="24"/>
        </w:rPr>
        <w:t>s</w:t>
      </w:r>
      <w:r w:rsidR="0015000F">
        <w:rPr>
          <w:rFonts w:ascii="Times New Roman" w:hAnsi="Times New Roman" w:cs="Times New Roman"/>
          <w:sz w:val="24"/>
          <w:szCs w:val="24"/>
        </w:rPr>
        <w:t xml:space="preserve">, but require </w:t>
      </w:r>
      <w:r w:rsidR="009E0541">
        <w:rPr>
          <w:rFonts w:ascii="Times New Roman" w:hAnsi="Times New Roman" w:cs="Times New Roman"/>
          <w:sz w:val="24"/>
          <w:szCs w:val="24"/>
        </w:rPr>
        <w:t xml:space="preserve">larger datasets than were available and are not well-suited to mechanistic models </w:t>
      </w:r>
      <w:r w:rsidR="003B2246">
        <w:rPr>
          <w:rFonts w:ascii="Times New Roman" w:hAnsi="Times New Roman" w:cs="Times New Roman"/>
          <w:sz w:val="24"/>
          <w:szCs w:val="24"/>
        </w:rPr>
        <w:t xml:space="preserve">such as </w:t>
      </w:r>
      <w:r w:rsidR="009E0541">
        <w:rPr>
          <w:rFonts w:ascii="Times New Roman" w:hAnsi="Times New Roman" w:cs="Times New Roman"/>
          <w:sz w:val="24"/>
          <w:szCs w:val="24"/>
        </w:rPr>
        <w:t>the one we fit</w:t>
      </w:r>
      <w:r w:rsidR="00786C4E">
        <w:rPr>
          <w:rFonts w:ascii="Times New Roman" w:hAnsi="Times New Roman" w:cs="Times New Roman"/>
          <w:sz w:val="24"/>
          <w:szCs w:val="24"/>
        </w:rPr>
        <w:t xml:space="preserve"> </w:t>
      </w:r>
      <w:r w:rsidR="001C0F42">
        <w:rPr>
          <w:rFonts w:ascii="Times New Roman" w:hAnsi="Times New Roman" w:cs="Times New Roman"/>
          <w:sz w:val="24"/>
          <w:szCs w:val="24"/>
        </w:rPr>
        <w:fldChar w:fldCharType="begin"/>
      </w:r>
      <w:r w:rsidR="00340FB3">
        <w:rPr>
          <w:rFonts w:ascii="Times New Roman" w:hAnsi="Times New Roman" w:cs="Times New Roman"/>
          <w:sz w:val="24"/>
          <w:szCs w:val="24"/>
        </w:rPr>
        <w:instrText xml:space="preserve"> ADDIN ZOTERO_ITEM CSL_CITATION {"citationID":"fEs6wXv0","properties":{"formattedCitation":"(Ward et al. 2024)","plainCitation":"(Ward et al. 2024)","noteIndex":0},"citationItems":[{"id":6638,"uris":["http://zotero.org/users/783258/items/NY3WKIKF"],"itemData":{"id":6638,"type":"article-journal","container-title":"Fish and Fisheries","DOI":"https://doi.org/10.1111/faf.12850","title":"Leveraging ecological indicators to improve short term forecasts of fish recruitment","author":[{"family":"Ward","given":"Eric J."},{"family":"Hunsicker","given":"Mary E."},{"family":"Marshall","given":"Kristin N."},{"family":"Oken","given":"Kiva L."},{"family":"Semmens","given":"Brice X."},{"family":"Field","given":"John C."},{"family":"Haltuch","given":"Melissa A."},{"family":"Johnson","given":"Kelli F."},{"family":"Taylor","given":"Ian G."},{"family":"Thompson","given":"Andrew R."},{"family":"Tolimieri","given":"Nick"}],"issued":{"date-parts":[["2024"]]}}}],"schema":"https://github.com/citation-style-language/schema/raw/master/csl-citation.json"} </w:instrText>
      </w:r>
      <w:r w:rsidR="001C0F42">
        <w:rPr>
          <w:rFonts w:ascii="Times New Roman" w:hAnsi="Times New Roman" w:cs="Times New Roman"/>
          <w:sz w:val="24"/>
          <w:szCs w:val="24"/>
        </w:rPr>
        <w:fldChar w:fldCharType="separate"/>
      </w:r>
      <w:r w:rsidR="00340FB3" w:rsidRPr="00340FB3">
        <w:rPr>
          <w:rFonts w:ascii="Times New Roman" w:hAnsi="Times New Roman" w:cs="Times New Roman"/>
          <w:sz w:val="24"/>
        </w:rPr>
        <w:t>(Ward et al. 2024)</w:t>
      </w:r>
      <w:r w:rsidR="001C0F42">
        <w:rPr>
          <w:rFonts w:ascii="Times New Roman" w:hAnsi="Times New Roman" w:cs="Times New Roman"/>
          <w:sz w:val="24"/>
          <w:szCs w:val="24"/>
        </w:rPr>
        <w:fldChar w:fldCharType="end"/>
      </w:r>
      <w:r w:rsidR="009E0541">
        <w:rPr>
          <w:rFonts w:ascii="Times New Roman" w:hAnsi="Times New Roman" w:cs="Times New Roman"/>
          <w:sz w:val="24"/>
          <w:szCs w:val="24"/>
        </w:rPr>
        <w:t xml:space="preserve">. </w:t>
      </w:r>
      <w:r w:rsidR="00EE21C0">
        <w:rPr>
          <w:rFonts w:ascii="Times New Roman" w:hAnsi="Times New Roman" w:cs="Times New Roman"/>
          <w:sz w:val="24"/>
          <w:szCs w:val="24"/>
        </w:rPr>
        <w:t>Second, we may not have selected the correct d</w:t>
      </w:r>
      <w:r w:rsidR="007E135B">
        <w:rPr>
          <w:rFonts w:ascii="Times New Roman" w:hAnsi="Times New Roman" w:cs="Times New Roman"/>
          <w:sz w:val="24"/>
          <w:szCs w:val="24"/>
        </w:rPr>
        <w:t>r</w:t>
      </w:r>
      <w:r w:rsidR="00EE21C0">
        <w:rPr>
          <w:rFonts w:ascii="Times New Roman" w:hAnsi="Times New Roman" w:cs="Times New Roman"/>
          <w:sz w:val="24"/>
          <w:szCs w:val="24"/>
        </w:rPr>
        <w:t xml:space="preserve">ivers to test. </w:t>
      </w:r>
      <w:r w:rsidR="001C0F42">
        <w:rPr>
          <w:rFonts w:ascii="Times New Roman" w:hAnsi="Times New Roman" w:cs="Times New Roman"/>
          <w:sz w:val="24"/>
          <w:szCs w:val="24"/>
        </w:rPr>
        <w:t xml:space="preserve">Identifying </w:t>
      </w:r>
      <w:del w:id="150" w:author="Kiva.Oken" w:date="2024-07-09T11:15:00Z">
        <w:r w:rsidR="001C0F42" w:rsidDel="008C579C">
          <w:rPr>
            <w:rFonts w:ascii="Times New Roman" w:hAnsi="Times New Roman" w:cs="Times New Roman"/>
            <w:sz w:val="24"/>
            <w:szCs w:val="24"/>
          </w:rPr>
          <w:delText xml:space="preserve">appropriate </w:delText>
        </w:r>
      </w:del>
      <w:r w:rsidR="001C0F42">
        <w:rPr>
          <w:rFonts w:ascii="Times New Roman" w:hAnsi="Times New Roman" w:cs="Times New Roman"/>
          <w:sz w:val="24"/>
          <w:szCs w:val="24"/>
        </w:rPr>
        <w:t>oceanographic drivers of marine population dynamics</w:t>
      </w:r>
      <w:ins w:id="151" w:author="Kiva.Oken" w:date="2024-07-09T11:13:00Z">
        <w:r w:rsidR="00E10D84">
          <w:rPr>
            <w:rFonts w:ascii="Times New Roman" w:hAnsi="Times New Roman" w:cs="Times New Roman"/>
            <w:sz w:val="24"/>
            <w:szCs w:val="24"/>
          </w:rPr>
          <w:t xml:space="preserve"> and quantifying them at the appropriate spatiotemporal scale</w:t>
        </w:r>
      </w:ins>
      <w:r w:rsidR="001C0F42">
        <w:rPr>
          <w:rFonts w:ascii="Times New Roman" w:hAnsi="Times New Roman" w:cs="Times New Roman"/>
          <w:sz w:val="24"/>
          <w:szCs w:val="24"/>
        </w:rPr>
        <w:t xml:space="preserve"> is notoriously difficult</w:t>
      </w:r>
      <w:r w:rsidR="00712E8A">
        <w:rPr>
          <w:rFonts w:ascii="Times New Roman" w:hAnsi="Times New Roman" w:cs="Times New Roman"/>
          <w:sz w:val="24"/>
          <w:szCs w:val="24"/>
        </w:rPr>
        <w:t xml:space="preserve"> </w:t>
      </w:r>
      <w:r w:rsidR="00712E8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{"citationID":"xcIqXdS2","properties":{"unsorted":true,"formattedCitation":"(Myers 1998; Brooks and Deroba 2015; Haltuch et al. 2019)","plainCitation":"(Myers 1998; Brooks and Deroba 2015; Haltuch et al. 2019)","noteIndex":0},"citationItems":[{"id":6639,"uris":["http://zotero.org/users/783258/items/5BGWJTSY"],"itemData":{"id":6639,"type":"article-journal","abstract":"I review the role of environmental variability in the survival of juvenile fish and shellfish by examining the success of previously published environment–recruitment correlations when tested with new data. The proportion of published correlations that have been verified upon retest is low. There is one generalization that stands out: correlations for populations at the limit of a species' geographical range have often remained statistically significant when re-examined. An examination of environment–recruitment correlations that were reviewed 13 years ago by Shepherd and co-workers shows that only 1 out of 47 reviewed studies is currently used in the estimation of recruitment in routine assessments. The results suggest that future progress will require testing general hypotheses using data from many populations.","container-title":"Reviews in Fish Biology and Fisheries","DOI":"10.1023/A:1008828730759","ISSN":"1573-5184","issue":"3","journalAbbreviation":"Reviews in Fish Biology and Fisheries","language":"en","page":"285-305","source":"Springer Link","title":"When Do Environment–recruitment Correlations Work?","volume":"8","author":[{"family":"Myers","given":"Ransom A."}],"issued":{"date-parts":[["1998",9,1]]}}},{"id":3833,"uris":["http://zotero.org/groups/4851969/items/LZTCR4HX"],"itemData":{"id":3833,"type":"article-journal","abstract":"The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assessment scientists, sensitivity analyses, errors-in-variables methods, and cross-validation methods. Such additional work is imperative if research that uses stock assessment output as data is to make robust and meaningful contributions to stock assessment methodology and management decisions.","container-title":"Canadian Journal of Fisheries and Aquatic Sciences","DOI":"10.1139/cjfas-2014-0231","ISSN":"0706-652X, 1205-7533","issue":"4","language":"en","note":"number: 4","page":"634-641","source":"Crossref","title":"When “data” are not data: the pitfalls of post hoc analyses that use stock assessment model output","title-short":"When “data” are not data","volume":"72","author":[{"family":"Brooks","given":"Elizabeth N."},{"family":"Deroba","given":"Jonathan J."}],"editor":[{"family":"Wilberg","given":"Michael"}],"issued":{"date-parts":[["2015",4]]}}},{"id":6643,"uris":["http://zotero.org/users/783258/items/NCSI5L3W"],"itemData":{"id":6643,"type":"article-journal","abstract":"Studies describing and hypothesizing the impact of climate change and environmental processes on vital rates of fish stocks are increasing in frequency, and concomitant with that is interest in incorporating these processes in fish stock assessments and forecasting models. Previous research suggests that including environmental drivers of fish recruitment in forecasting is of limited value, concluding that forecasting improvements are minimal while potential spurious relationships were sufficient to advise against inclusion. This review evaluates progress in implementing environmental factors in stock-recruitment projections and Management Strategy Evaluations (MSEs), from the year 2000 through 2017, by reviewing studies that incorporate environmental processes into recruitment forecasting, full-cycle MSEs, or simulations investigating harvest control rules. The only successes identified were for species with a short pre-recruit survival window (e.g., opportunistic life-history strategy), where the abbreviated life-span made it easier to identify one or a limited set of key drivers that directly impact dynamics. Autoregressive methods appeared to perform as well, if not better, for species with a longer pre-recruit survival window (e.g., seasonal, inter-annual) during which the environment could potentially exert influence. This review suggests that the inclusion of environmental drivers into assessments and forecasting is most likely to be successful for species with short pre-recruit survival windows (e.g., squid, sardine) and for those that have bottlenecks in their life history during which the environment can exert a well-defined pressure (e.g., anadromous fishes, those reliant on nursery areas). The effects of environment may be more complicated and variable for species with a longer pre-recruit survival window, reducing the ability to quantify environment-recruitment relationships. Species with more complex early life histories and longer pre-recruit survival windows would benefit from future research that focuses on relevant species-specific spatio-temporal scales to improve mechanistic understanding of abiotic-biotic interactions.","container-title":"Fisheries Research","DOI":"10.1016/j.fishres.2018.12.016","ISSN":"0165-7836","journalAbbreviation":"Fisheries Research","page":"198-216","source":"ScienceDirect","title":"Unraveling the recruitment problem: A review of environmentally-informed forecasting and management strategy evaluation","title-short":"Unraveling the recruitment problem","volume":"217","author":[{"family":"Haltuch","given":"M. A."},{"family":"Brooks","given":"E. N"},{"family":"Brodziak","given":"J."},{"family":"Devine","given":"J. A."},{"family":"Johnson","given":"K. F."},{"family":"Klibansky","given":"N."},{"family":"Nash","given":"R. D. M."},{"family":"Payne","given":"M. R."},{"family":"Shertzer","given":"K. W."},{"family":"Subbey","given":"S."},{"family":"Wells","given":"B. K."}],"issued":{"date-parts":[["2019",9,1]]}}}],"schema":"https://github.com/citation-style-language/schema/raw/master/csl-citation.json"} </w:instrText>
      </w:r>
      <w:r w:rsidR="00712E8A">
        <w:rPr>
          <w:rFonts w:ascii="Times New Roman" w:hAnsi="Times New Roman" w:cs="Times New Roman"/>
          <w:sz w:val="24"/>
          <w:szCs w:val="24"/>
        </w:rPr>
        <w:fldChar w:fldCharType="separate"/>
      </w:r>
      <w:r w:rsidR="00CE3674" w:rsidRPr="00CE3674">
        <w:rPr>
          <w:rFonts w:ascii="Times New Roman" w:hAnsi="Times New Roman" w:cs="Times New Roman"/>
          <w:sz w:val="24"/>
        </w:rPr>
        <w:t>(Myers 1998; Brooks and Deroba 2015; Haltuch et al. 2019)</w:t>
      </w:r>
      <w:r w:rsidR="00712E8A">
        <w:rPr>
          <w:rFonts w:ascii="Times New Roman" w:hAnsi="Times New Roman" w:cs="Times New Roman"/>
          <w:sz w:val="24"/>
          <w:szCs w:val="24"/>
        </w:rPr>
        <w:fldChar w:fldCharType="end"/>
      </w:r>
      <w:r w:rsidR="002225CB">
        <w:rPr>
          <w:rFonts w:ascii="Times New Roman" w:hAnsi="Times New Roman" w:cs="Times New Roman"/>
          <w:sz w:val="24"/>
          <w:szCs w:val="24"/>
        </w:rPr>
        <w:t>.</w:t>
      </w:r>
      <w:r w:rsidR="00921985">
        <w:rPr>
          <w:rFonts w:ascii="Times New Roman" w:hAnsi="Times New Roman" w:cs="Times New Roman"/>
          <w:sz w:val="24"/>
          <w:szCs w:val="24"/>
        </w:rPr>
        <w:t xml:space="preserve"> </w:t>
      </w:r>
      <w:ins w:id="152" w:author="Kiva.Oken" w:date="2024-07-26T17:09:00Z">
        <w:r w:rsidR="000477ED">
          <w:rPr>
            <w:rFonts w:ascii="Times New Roman" w:hAnsi="Times New Roman" w:cs="Times New Roman"/>
            <w:sz w:val="24"/>
            <w:szCs w:val="24"/>
          </w:rPr>
          <w:t>For example, we attempted to develop a</w:t>
        </w:r>
      </w:ins>
      <w:ins w:id="153" w:author="Kiva.Oken" w:date="2024-07-26T17:10:00Z">
        <w:r w:rsidR="000477ED">
          <w:rPr>
            <w:rFonts w:ascii="Times New Roman" w:hAnsi="Times New Roman" w:cs="Times New Roman"/>
            <w:sz w:val="24"/>
            <w:szCs w:val="24"/>
          </w:rPr>
          <w:t xml:space="preserve">n upwelling index relevant to the biology of </w:t>
        </w:r>
      </w:ins>
      <w:ins w:id="154" w:author="Kiva.Oken" w:date="2024-07-31T17:19:00Z">
        <w:r w:rsidR="00326B6E">
          <w:rPr>
            <w:rFonts w:ascii="Times New Roman" w:hAnsi="Times New Roman" w:cs="Times New Roman"/>
            <w:sz w:val="24"/>
            <w:szCs w:val="24"/>
          </w:rPr>
          <w:t>o</w:t>
        </w:r>
      </w:ins>
      <w:ins w:id="155" w:author="Kiva.Oken" w:date="2024-07-26T17:10:00Z">
        <w:r w:rsidR="000477ED">
          <w:rPr>
            <w:rFonts w:ascii="Times New Roman" w:hAnsi="Times New Roman" w:cs="Times New Roman"/>
            <w:sz w:val="24"/>
            <w:szCs w:val="24"/>
          </w:rPr>
          <w:t>cean shrimp</w:t>
        </w:r>
      </w:ins>
      <w:ins w:id="156" w:author="Kiva.Oken" w:date="2024-07-29T11:46:00Z">
        <w:r w:rsidR="00446B31">
          <w:rPr>
            <w:rFonts w:ascii="Times New Roman" w:hAnsi="Times New Roman" w:cs="Times New Roman"/>
            <w:sz w:val="24"/>
            <w:szCs w:val="24"/>
          </w:rPr>
          <w:t>. T</w:t>
        </w:r>
      </w:ins>
      <w:ins w:id="157" w:author="Kiva.Oken" w:date="2024-07-26T17:14:00Z">
        <w:r w:rsidR="000477ED">
          <w:rPr>
            <w:rFonts w:ascii="Times New Roman" w:hAnsi="Times New Roman" w:cs="Times New Roman"/>
            <w:sz w:val="24"/>
            <w:szCs w:val="24"/>
          </w:rPr>
          <w:t xml:space="preserve">he metrics we used are </w:t>
        </w:r>
      </w:ins>
      <w:ins w:id="158" w:author="Kiva.Oken" w:date="2024-07-29T11:43:00Z">
        <w:r w:rsidR="00446B31">
          <w:rPr>
            <w:rFonts w:ascii="Times New Roman" w:hAnsi="Times New Roman" w:cs="Times New Roman"/>
            <w:sz w:val="24"/>
            <w:szCs w:val="24"/>
          </w:rPr>
          <w:t xml:space="preserve">generally </w:t>
        </w:r>
      </w:ins>
      <w:ins w:id="159" w:author="Kiva.Oken" w:date="2024-07-26T17:14:00Z">
        <w:r w:rsidR="000477ED">
          <w:rPr>
            <w:rFonts w:ascii="Times New Roman" w:hAnsi="Times New Roman" w:cs="Times New Roman"/>
            <w:sz w:val="24"/>
            <w:szCs w:val="24"/>
          </w:rPr>
          <w:t>considered advances over</w:t>
        </w:r>
      </w:ins>
      <w:ins w:id="160" w:author="Kiva.Oken" w:date="2024-07-29T11:43:00Z">
        <w:r w:rsidR="00446B31">
          <w:rPr>
            <w:rFonts w:ascii="Times New Roman" w:hAnsi="Times New Roman" w:cs="Times New Roman"/>
            <w:sz w:val="24"/>
            <w:szCs w:val="24"/>
          </w:rPr>
          <w:t xml:space="preserve"> previous metrics (e.g.</w:t>
        </w:r>
      </w:ins>
      <w:ins w:id="161" w:author="Kiva.Oken" w:date="2024-07-29T11:44:00Z">
        <w:r w:rsidR="00446B31">
          <w:rPr>
            <w:rFonts w:ascii="Times New Roman" w:hAnsi="Times New Roman" w:cs="Times New Roman"/>
            <w:sz w:val="24"/>
            <w:szCs w:val="24"/>
          </w:rPr>
          <w:t xml:space="preserve">, </w:t>
        </w:r>
      </w:ins>
      <w:proofErr w:type="spellStart"/>
      <w:ins w:id="162" w:author="Kiva.Oken" w:date="2024-07-29T11:43:00Z">
        <w:r w:rsidR="00446B31">
          <w:rPr>
            <w:rFonts w:ascii="Times New Roman" w:hAnsi="Times New Roman" w:cs="Times New Roman"/>
            <w:sz w:val="24"/>
            <w:szCs w:val="24"/>
          </w:rPr>
          <w:t>Bakun</w:t>
        </w:r>
        <w:proofErr w:type="spellEnd"/>
        <w:r w:rsidR="00446B31">
          <w:rPr>
            <w:rFonts w:ascii="Times New Roman" w:hAnsi="Times New Roman" w:cs="Times New Roman"/>
            <w:sz w:val="24"/>
            <w:szCs w:val="24"/>
          </w:rPr>
          <w:t xml:space="preserve"> index, sea </w:t>
        </w:r>
      </w:ins>
      <w:ins w:id="163" w:author="Kiva.Oken" w:date="2024-07-29T11:45:00Z">
        <w:r w:rsidR="00446B31">
          <w:rPr>
            <w:rFonts w:ascii="Times New Roman" w:hAnsi="Times New Roman" w:cs="Times New Roman"/>
            <w:sz w:val="24"/>
            <w:szCs w:val="24"/>
          </w:rPr>
          <w:t>surface</w:t>
        </w:r>
      </w:ins>
      <w:ins w:id="164" w:author="Kiva.Oken" w:date="2024-07-29T11:43:00Z">
        <w:r w:rsidR="00446B31">
          <w:rPr>
            <w:rFonts w:ascii="Times New Roman" w:hAnsi="Times New Roman" w:cs="Times New Roman"/>
            <w:sz w:val="24"/>
            <w:szCs w:val="24"/>
          </w:rPr>
          <w:t xml:space="preserve"> height)</w:t>
        </w:r>
      </w:ins>
      <w:ins w:id="165" w:author="Kiva.Oken" w:date="2024-07-29T11:46:00Z">
        <w:r w:rsidR="00446B31">
          <w:rPr>
            <w:rFonts w:ascii="Times New Roman" w:hAnsi="Times New Roman" w:cs="Times New Roman"/>
            <w:sz w:val="24"/>
            <w:szCs w:val="24"/>
          </w:rPr>
          <w:t>, and we averaged them over relevant latitudes and times of year</w:t>
        </w:r>
      </w:ins>
      <w:ins w:id="166" w:author="Kiva.Oken" w:date="2024-07-26T17:14:00Z">
        <w:r w:rsidR="000477ED">
          <w:rPr>
            <w:rFonts w:ascii="Times New Roman" w:hAnsi="Times New Roman" w:cs="Times New Roman"/>
            <w:sz w:val="24"/>
            <w:szCs w:val="24"/>
          </w:rPr>
          <w:t>.</w:t>
        </w:r>
      </w:ins>
      <w:ins w:id="167" w:author="Kiva.Oken" w:date="2024-07-26T17:15:00Z">
        <w:r w:rsidR="000477ED">
          <w:rPr>
            <w:rFonts w:ascii="Times New Roman" w:hAnsi="Times New Roman" w:cs="Times New Roman"/>
            <w:sz w:val="24"/>
            <w:szCs w:val="24"/>
          </w:rPr>
          <w:t xml:space="preserve"> However, </w:t>
        </w:r>
      </w:ins>
      <w:ins w:id="168" w:author="Kiva.Oken" w:date="2024-07-29T11:47:00Z">
        <w:r w:rsidR="00446B31">
          <w:rPr>
            <w:rFonts w:ascii="Times New Roman" w:hAnsi="Times New Roman" w:cs="Times New Roman"/>
            <w:sz w:val="24"/>
            <w:szCs w:val="24"/>
          </w:rPr>
          <w:t xml:space="preserve">different metrics or the same </w:t>
        </w:r>
      </w:ins>
      <w:ins w:id="169" w:author="Kiva.Oken" w:date="2024-07-26T17:15:00Z">
        <w:r w:rsidR="000477ED">
          <w:rPr>
            <w:rFonts w:ascii="Times New Roman" w:hAnsi="Times New Roman" w:cs="Times New Roman"/>
            <w:sz w:val="24"/>
            <w:szCs w:val="24"/>
          </w:rPr>
          <w:t xml:space="preserve">metrics </w:t>
        </w:r>
      </w:ins>
      <w:ins w:id="170" w:author="Kiva.Oken" w:date="2024-07-29T11:47:00Z">
        <w:r w:rsidR="00446B31">
          <w:rPr>
            <w:rFonts w:ascii="Times New Roman" w:hAnsi="Times New Roman" w:cs="Times New Roman"/>
            <w:sz w:val="24"/>
            <w:szCs w:val="24"/>
          </w:rPr>
          <w:t xml:space="preserve">summarized </w:t>
        </w:r>
      </w:ins>
      <w:ins w:id="171" w:author="Kiva.Oken" w:date="2024-07-26T17:10:00Z">
        <w:r w:rsidR="000477ED">
          <w:rPr>
            <w:rFonts w:ascii="Times New Roman" w:hAnsi="Times New Roman" w:cs="Times New Roman"/>
            <w:sz w:val="24"/>
            <w:szCs w:val="24"/>
          </w:rPr>
          <w:t>across different latitudes</w:t>
        </w:r>
      </w:ins>
      <w:ins w:id="172" w:author="Kiva.Oken" w:date="2024-07-26T17:11:00Z">
        <w:r w:rsidR="000477ED">
          <w:rPr>
            <w:rFonts w:ascii="Times New Roman" w:hAnsi="Times New Roman" w:cs="Times New Roman"/>
            <w:sz w:val="24"/>
            <w:szCs w:val="24"/>
          </w:rPr>
          <w:t xml:space="preserve"> </w:t>
        </w:r>
      </w:ins>
      <w:ins w:id="173" w:author="Kiva.Oken" w:date="2024-07-29T11:48:00Z">
        <w:r w:rsidR="00446B31">
          <w:rPr>
            <w:rFonts w:ascii="Times New Roman" w:hAnsi="Times New Roman" w:cs="Times New Roman"/>
            <w:sz w:val="24"/>
            <w:szCs w:val="24"/>
          </w:rPr>
          <w:t xml:space="preserve">or times of year </w:t>
        </w:r>
      </w:ins>
      <w:ins w:id="174" w:author="Kiva.Oken" w:date="2024-07-26T17:11:00Z">
        <w:r w:rsidR="000477ED">
          <w:rPr>
            <w:rFonts w:ascii="Times New Roman" w:hAnsi="Times New Roman" w:cs="Times New Roman"/>
            <w:sz w:val="24"/>
            <w:szCs w:val="24"/>
          </w:rPr>
          <w:t xml:space="preserve">may </w:t>
        </w:r>
      </w:ins>
      <w:ins w:id="175" w:author="Kiva.Oken" w:date="2024-07-26T17:18:00Z">
        <w:r w:rsidR="00A126AB">
          <w:rPr>
            <w:rFonts w:ascii="Times New Roman" w:hAnsi="Times New Roman" w:cs="Times New Roman"/>
            <w:sz w:val="24"/>
            <w:szCs w:val="24"/>
          </w:rPr>
          <w:t xml:space="preserve">have </w:t>
        </w:r>
      </w:ins>
      <w:ins w:id="176" w:author="Kiva.Oken" w:date="2024-07-26T17:11:00Z">
        <w:r w:rsidR="000477ED">
          <w:rPr>
            <w:rFonts w:ascii="Times New Roman" w:hAnsi="Times New Roman" w:cs="Times New Roman"/>
            <w:sz w:val="24"/>
            <w:szCs w:val="24"/>
          </w:rPr>
          <w:t>yield</w:t>
        </w:r>
      </w:ins>
      <w:ins w:id="177" w:author="Kiva.Oken" w:date="2024-07-26T17:19:00Z">
        <w:r w:rsidR="00A126AB">
          <w:rPr>
            <w:rFonts w:ascii="Times New Roman" w:hAnsi="Times New Roman" w:cs="Times New Roman"/>
            <w:sz w:val="24"/>
            <w:szCs w:val="24"/>
          </w:rPr>
          <w:t>ed</w:t>
        </w:r>
      </w:ins>
      <w:ins w:id="178" w:author="Kiva.Oken" w:date="2024-07-26T17:11:00Z">
        <w:r w:rsidR="000477ED">
          <w:rPr>
            <w:rFonts w:ascii="Times New Roman" w:hAnsi="Times New Roman" w:cs="Times New Roman"/>
            <w:sz w:val="24"/>
            <w:szCs w:val="24"/>
          </w:rPr>
          <w:t xml:space="preserve"> </w:t>
        </w:r>
      </w:ins>
      <w:ins w:id="179" w:author="Kiva.Oken" w:date="2024-07-26T17:15:00Z">
        <w:r w:rsidR="000477ED">
          <w:rPr>
            <w:rFonts w:ascii="Times New Roman" w:hAnsi="Times New Roman" w:cs="Times New Roman"/>
            <w:sz w:val="24"/>
            <w:szCs w:val="24"/>
          </w:rPr>
          <w:t xml:space="preserve">more </w:t>
        </w:r>
      </w:ins>
      <w:ins w:id="180" w:author="Kiva.Oken" w:date="2024-07-26T17:16:00Z">
        <w:r w:rsidR="00620C19">
          <w:rPr>
            <w:rFonts w:ascii="Times New Roman" w:hAnsi="Times New Roman" w:cs="Times New Roman"/>
            <w:sz w:val="24"/>
            <w:szCs w:val="24"/>
          </w:rPr>
          <w:t xml:space="preserve">predictive </w:t>
        </w:r>
      </w:ins>
      <w:ins w:id="181" w:author="Kiva.Oken" w:date="2024-07-26T17:11:00Z">
        <w:r w:rsidR="000477ED">
          <w:rPr>
            <w:rFonts w:ascii="Times New Roman" w:hAnsi="Times New Roman" w:cs="Times New Roman"/>
            <w:sz w:val="24"/>
            <w:szCs w:val="24"/>
          </w:rPr>
          <w:lastRenderedPageBreak/>
          <w:t>results</w:t>
        </w:r>
      </w:ins>
      <w:ins w:id="182" w:author="Kiva.Oken" w:date="2024-07-26T17:10:00Z">
        <w:r w:rsidR="000477ED">
          <w:rPr>
            <w:rFonts w:ascii="Times New Roman" w:hAnsi="Times New Roman" w:cs="Times New Roman"/>
            <w:sz w:val="24"/>
            <w:szCs w:val="24"/>
          </w:rPr>
          <w:t>.</w:t>
        </w:r>
      </w:ins>
      <w:ins w:id="183" w:author="Kiva.Oken" w:date="2024-07-26T17:09:00Z">
        <w:r w:rsidR="000477ED">
          <w:rPr>
            <w:rFonts w:ascii="Times New Roman" w:hAnsi="Times New Roman" w:cs="Times New Roman"/>
            <w:sz w:val="24"/>
            <w:szCs w:val="24"/>
          </w:rPr>
          <w:t xml:space="preserve"> </w:t>
        </w:r>
      </w:ins>
      <w:ins w:id="184" w:author="Kiva.Oken" w:date="2024-07-29T16:45:00Z">
        <w:r w:rsidR="00564CC9">
          <w:rPr>
            <w:rFonts w:ascii="Times New Roman" w:hAnsi="Times New Roman" w:cs="Times New Roman"/>
            <w:sz w:val="24"/>
            <w:szCs w:val="24"/>
          </w:rPr>
          <w:t xml:space="preserve">In addition, limitations in </w:t>
        </w:r>
      </w:ins>
      <w:ins w:id="185" w:author="Kiva.Oken" w:date="2024-07-29T16:46:00Z">
        <w:r w:rsidR="002378E2">
          <w:rPr>
            <w:rFonts w:ascii="Times New Roman" w:hAnsi="Times New Roman" w:cs="Times New Roman"/>
            <w:sz w:val="24"/>
            <w:szCs w:val="24"/>
          </w:rPr>
          <w:t xml:space="preserve">existing </w:t>
        </w:r>
      </w:ins>
      <w:ins w:id="186" w:author="Kiva.Oken" w:date="2024-07-29T16:45:00Z">
        <w:r w:rsidR="00564CC9">
          <w:rPr>
            <w:rFonts w:ascii="Times New Roman" w:hAnsi="Times New Roman" w:cs="Times New Roman"/>
            <w:sz w:val="24"/>
            <w:szCs w:val="24"/>
          </w:rPr>
          <w:t>ocean model</w:t>
        </w:r>
      </w:ins>
      <w:ins w:id="187" w:author="Kiva.Oken" w:date="2024-07-29T16:46:00Z">
        <w:r w:rsidR="002378E2">
          <w:rPr>
            <w:rFonts w:ascii="Times New Roman" w:hAnsi="Times New Roman" w:cs="Times New Roman"/>
            <w:sz w:val="24"/>
            <w:szCs w:val="24"/>
          </w:rPr>
          <w:t xml:space="preserve">s </w:t>
        </w:r>
      </w:ins>
      <w:ins w:id="188" w:author="Kiva.Oken" w:date="2024-07-29T16:45:00Z">
        <w:r w:rsidR="00564CC9">
          <w:rPr>
            <w:rFonts w:ascii="Times New Roman" w:hAnsi="Times New Roman" w:cs="Times New Roman"/>
            <w:sz w:val="24"/>
            <w:szCs w:val="24"/>
          </w:rPr>
          <w:t xml:space="preserve">prevented us from testing bottom layer temperature. </w:t>
        </w:r>
      </w:ins>
      <w:r w:rsidR="005E171E">
        <w:rPr>
          <w:rFonts w:ascii="Times New Roman" w:hAnsi="Times New Roman" w:cs="Times New Roman"/>
          <w:sz w:val="24"/>
          <w:szCs w:val="24"/>
        </w:rPr>
        <w:t>Finally</w:t>
      </w:r>
      <w:r w:rsidR="00D1221D">
        <w:rPr>
          <w:rFonts w:ascii="Times New Roman" w:hAnsi="Times New Roman" w:cs="Times New Roman"/>
          <w:sz w:val="24"/>
          <w:szCs w:val="24"/>
        </w:rPr>
        <w:t>, growth could be a truly stochastic and unpredictable process.</w:t>
      </w:r>
    </w:p>
    <w:p w14:paraId="3EEFE74E" w14:textId="2E8B5676" w:rsidR="00914657" w:rsidRDefault="00914657" w:rsidP="00A126AB">
      <w:pPr>
        <w:spacing w:after="0" w:line="480" w:lineRule="auto"/>
        <w:ind w:firstLine="360"/>
        <w:rPr>
          <w:rFonts w:ascii="Times New Roman" w:hAnsi="Times New Roman" w:cs="Times New Roman"/>
          <w:sz w:val="24"/>
          <w:szCs w:val="24"/>
        </w:rPr>
      </w:pPr>
      <w:ins w:id="189" w:author="Kiva.Oken" w:date="2024-07-26T16:33:00Z">
        <w:r>
          <w:rPr>
            <w:rFonts w:ascii="Times New Roman" w:hAnsi="Times New Roman" w:cs="Times New Roman"/>
            <w:sz w:val="24"/>
            <w:szCs w:val="24"/>
          </w:rPr>
          <w:t xml:space="preserve">Seasonal forecasting of population dynamics that provides actionable decision support can reduce uncertainty and manage business risks in wild capture fisheries and aquaculture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{"citationID":"okhk1eOw","properties":{"formattedCitation":"(Hobday et al. 2016)","plainCitation":"(Hobday et al. 2016)","noteIndex":0},"citationItems":[{"id":6611,"uris":["http://zotero.org/users/783258/items/3B5KQECJ"],"itemData":{"id":6611,"type":"article-journal","abstract":"The production of marine protein from fishing and aquaculture is influenced by environmental conditions. Ocean temperature, for example, can change the growth rate of cultured animals, or the distribution of wild stocks. In turn these impacts may require changes in fishing or farming practices. In addition to short-term environmental fluctuations, long-term climate-related trends are also resulting in new conditions, necessitating adjustment in fishing, farming and management approaches. Longer-term climate forecasts, however, are seen as less relevant by many in the seafood sector owing to more immediate concerns. Seasonal forecasts provide insight into upcoming environmental conditions, and thus allow improved decision making. Forecasts based on dynamic ocean models are now possible and offer improved performance relative to statistical forecasts, particularly given baseline shifts in the environment as a result of climate change. Seasonal forecasting is being used in marine farming and fishing operations in Australia, including wild tuna and farmed salmon and prawns, to reduce uncertainty and manage business risks. Forecast variables include water temperature, rainfall and air temperature, and are considered useful up to approximately 4 months into the future, depending on the region and season of interest. Species-specific habitat forecasts can also be made by combining these environment forecasts with biological habitat preference data. Seasonal forecasts are useful when a range of options are available for implementation in response to the forecasts. The use of seasonal forecasts in supporting effective marine management may also represent a useful stepping stone to improved decision making and industry resilience at longer timescales.","container-title":"Fisheries Oceanography","DOI":"10.1111/fog.12083","ISSN":"1365-2419","issue":"S1","language":"en","license":"© 2016 John Wiley &amp; Sons Ltd","note":"_eprint: https://onlinelibrary.wiley.com/doi/pdf/10.1111/fog.12083","page":"45-56","source":"Wiley Online Library","title":"Seasonal forecasting for decision support in marine fisheries and aquaculture","volume":"25","author":[{"family":"Hobday","given":"Alistair J."},{"family":"Spillman","given":"Claire M."},{"family":"Paige Eveson","given":"J."},{"family":"Hartog","given":"Jason R."}],"issued":{"date-parts":[["2016"]]}}}],"schema":"https://github.com/citation-style-language/schema/raw/master/csl-citation.json"} </w:instrText>
        </w:r>
        <w:r>
          <w:rPr>
            <w:rFonts w:ascii="Times New Roman" w:hAnsi="Times New Roman" w:cs="Times New Roman"/>
            <w:sz w:val="24"/>
            <w:szCs w:val="24"/>
          </w:rPr>
          <w:fldChar w:fldCharType="separate"/>
        </w:r>
        <w:r w:rsidRPr="00CE3674">
          <w:rPr>
            <w:rFonts w:ascii="Times New Roman" w:hAnsi="Times New Roman" w:cs="Times New Roman"/>
            <w:sz w:val="24"/>
          </w:rPr>
          <w:t>(Hobday et al. 2016)</w:t>
        </w:r>
        <w:r>
          <w:rPr>
            <w:rFonts w:ascii="Times New Roman" w:hAnsi="Times New Roman" w:cs="Times New Roman"/>
            <w:sz w:val="24"/>
            <w:szCs w:val="24"/>
          </w:rPr>
          <w:fldChar w:fldCharType="end"/>
        </w:r>
        <w:r>
          <w:rPr>
            <w:rFonts w:ascii="Times New Roman" w:hAnsi="Times New Roman" w:cs="Times New Roman"/>
            <w:sz w:val="24"/>
            <w:szCs w:val="24"/>
          </w:rPr>
          <w:t>. Unfortunately, several barriers exist in</w:t>
        </w:r>
      </w:ins>
      <w:ins w:id="190" w:author="Kiva.Oken" w:date="2024-07-29T16:03:00Z">
        <w:r w:rsidR="00BE2180">
          <w:rPr>
            <w:rFonts w:ascii="Times New Roman" w:hAnsi="Times New Roman" w:cs="Times New Roman"/>
            <w:sz w:val="24"/>
            <w:szCs w:val="24"/>
          </w:rPr>
          <w:t xml:space="preserve"> producing and</w:t>
        </w:r>
      </w:ins>
      <w:ins w:id="191" w:author="Kiva.Oken" w:date="2024-07-26T16:33:00Z">
        <w:r>
          <w:rPr>
            <w:rFonts w:ascii="Times New Roman" w:hAnsi="Times New Roman" w:cs="Times New Roman"/>
            <w:sz w:val="24"/>
            <w:szCs w:val="24"/>
          </w:rPr>
          <w:t xml:space="preserve"> using operational forecasting in ecology and resource management. These </w:t>
        </w:r>
      </w:ins>
      <w:ins w:id="192" w:author="Kiva.Oken" w:date="2024-07-29T16:08:00Z">
        <w:r w:rsidR="00F377EC">
          <w:rPr>
            <w:rFonts w:ascii="Times New Roman" w:hAnsi="Times New Roman" w:cs="Times New Roman"/>
            <w:sz w:val="24"/>
            <w:szCs w:val="24"/>
          </w:rPr>
          <w:t xml:space="preserve">barriers </w:t>
        </w:r>
      </w:ins>
      <w:ins w:id="193" w:author="Kiva.Oken" w:date="2024-07-26T17:07:00Z">
        <w:r w:rsidR="00665860">
          <w:rPr>
            <w:rFonts w:ascii="Times New Roman" w:hAnsi="Times New Roman" w:cs="Times New Roman"/>
            <w:sz w:val="24"/>
            <w:szCs w:val="24"/>
          </w:rPr>
          <w:t>include</w:t>
        </w:r>
      </w:ins>
      <w:ins w:id="194" w:author="Kiva.Oken" w:date="2024-07-26T16:33:00Z">
        <w:r>
          <w:rPr>
            <w:rFonts w:ascii="Times New Roman" w:hAnsi="Times New Roman" w:cs="Times New Roman"/>
            <w:sz w:val="24"/>
            <w:szCs w:val="24"/>
          </w:rPr>
          <w:t xml:space="preserve"> </w:t>
        </w:r>
      </w:ins>
      <w:ins w:id="195" w:author="Kiva.Oken" w:date="2024-07-29T16:09:00Z">
        <w:r w:rsidR="00F377EC">
          <w:rPr>
            <w:rFonts w:ascii="Times New Roman" w:hAnsi="Times New Roman" w:cs="Times New Roman"/>
            <w:sz w:val="24"/>
            <w:szCs w:val="24"/>
          </w:rPr>
          <w:t xml:space="preserve">having </w:t>
        </w:r>
      </w:ins>
      <w:ins w:id="196" w:author="Kiva.Oken" w:date="2024-07-29T16:07:00Z">
        <w:r w:rsidR="00F377EC">
          <w:rPr>
            <w:rFonts w:ascii="Times New Roman" w:hAnsi="Times New Roman" w:cs="Times New Roman"/>
            <w:sz w:val="24"/>
            <w:szCs w:val="24"/>
          </w:rPr>
          <w:t xml:space="preserve">sufficient and rapidly available data, robust theory and methods, and </w:t>
        </w:r>
      </w:ins>
      <w:ins w:id="197" w:author="Kiva.Oken" w:date="2024-07-29T16:09:00Z">
        <w:r w:rsidR="00F377EC">
          <w:rPr>
            <w:rFonts w:ascii="Times New Roman" w:hAnsi="Times New Roman" w:cs="Times New Roman"/>
            <w:sz w:val="24"/>
            <w:szCs w:val="24"/>
          </w:rPr>
          <w:t xml:space="preserve">a </w:t>
        </w:r>
      </w:ins>
      <w:ins w:id="198" w:author="Kiva.Oken" w:date="2024-07-29T16:08:00Z">
        <w:r w:rsidR="00F377EC">
          <w:rPr>
            <w:rFonts w:ascii="Times New Roman" w:hAnsi="Times New Roman" w:cs="Times New Roman"/>
            <w:sz w:val="24"/>
            <w:szCs w:val="24"/>
          </w:rPr>
          <w:t xml:space="preserve">cultural </w:t>
        </w:r>
      </w:ins>
      <w:ins w:id="199" w:author="Kiva.Oken" w:date="2024-07-29T16:07:00Z">
        <w:r w:rsidR="00F377EC">
          <w:rPr>
            <w:rFonts w:ascii="Times New Roman" w:hAnsi="Times New Roman" w:cs="Times New Roman"/>
            <w:sz w:val="24"/>
            <w:szCs w:val="24"/>
          </w:rPr>
          <w:t>em</w:t>
        </w:r>
      </w:ins>
      <w:ins w:id="200" w:author="Kiva.Oken" w:date="2024-07-29T16:08:00Z">
        <w:r w:rsidR="00F377EC">
          <w:rPr>
            <w:rFonts w:ascii="Times New Roman" w:hAnsi="Times New Roman" w:cs="Times New Roman"/>
            <w:sz w:val="24"/>
            <w:szCs w:val="24"/>
          </w:rPr>
          <w:t>phasis on forecasting in ecological training and institutions</w:t>
        </w:r>
      </w:ins>
      <w:ins w:id="201" w:author="Kiva.Oken" w:date="2024-07-26T16:33:00Z">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{"citationID":"5oVEue0E","properties":{"formattedCitation":"(Dietze et al. 2018)","plainCitation":"(Dietze et al. 2018)","noteIndex":0},"citationItems":[{"id":6632,"uris":["http://zotero.org/users/783258/items/KUESCVUA"],"itemData":{"id":6632,"type":"article-journal","abstract":"Two foundational questions about sustainability are “How are ecosystems and the services they provide going to change in the future?” and “How do human decisions affect these trajectories?” Answering these questions requires an ability to forecast ecological processes. Unfortunately, most ecological forecasts focus on centennial-scale climate responses, therefore neither meeting the needs of near-term (daily to decadal) environmental decision-making nor allowing comparison of specific, quantitative predictions to new observational data, one of the strongest tests of scientific theory. Near-term forecasts provide the opportunity to iteratively cycle between performing analyses and updating predictions in light of new evidence. This iterative process of gaining feedback, building experience, and correcting models and methods is critical for improving forecasts. Iterative, near-term forecasting will accelerate ecological research, make it more relevant to society, and inform sustainable decision-making under high uncertainty and adaptive management. Here, we identify the immediate scientific and societal needs, opportunities, and challenges for iterative near-term ecological forecasting. Over the past decade, data volume, variety, and accessibility have greatly increased, but challenges remain in interoperability, latency, and uncertainty quantification. Similarly, ecologists have made considerable advances in applying computational, informatic, and statistical methods, but opportunities exist for improving forecast-specific theory, methods, and cyberinfrastructure. Effective forecasting will also require changes in scientific training, culture, and institutions. The need to start forecasting is now; the time for making ecology more predictive is here, and learning by doing is the fastest route to drive the science forward.","container-title":"Proceedings of the National Academy of Sciences","DOI":"10.1073/pnas.1710231115","issue":"7","note":"publisher: Proceedings of the National Academy of Sciences","page":"1424-1432","source":"pnas.org (Atypon)","title":"Iterative near-term ecological forecasting: Needs, opportunities, and challenges","title-short":"Iterative near-term ecological forecasting","volume":"115","author":[{"family":"Dietze","given":"Michael C."},{"family":"Fox","given":"Andrew"},{"family":"Beck-Johnson","given":"Lindsay M."},{"family":"Betancourt","given":"Julio L."},{"family":"Hooten","given":"Mevin B."},{"family":"Jarnevich","given":"Catherine S."},{"family":"Keitt","given":"Timothy H."},{"family":"Kenney","given":"Melissa A."},{"family":"Laney","given":"Christine M."},{"family":"Larsen","given":"Laurel G."},{"family":"Loescher","given":"Henry W."},{"family":"Lunch","given":"Claire K."},{"family":"Pijanowski","given":"Bryan C."},{"family":"Randerson","given":"James T."},{"family":"Read","given":"Emily K."},{"family":"Tredennick","given":"Andrew T."},{"family":"Vargas","given":"Rodrigo"},{"family":"Weathers","given":"Kathleen C."},{"family":"White","given":"Ethan P."}],"issued":{"date-parts":[["2018",2,13]]}}}],"schema":"https://github.com/citation-style-language/schema/raw/master/csl-citation.json"} </w:instrText>
        </w:r>
        <w:r>
          <w:rPr>
            <w:rFonts w:ascii="Times New Roman" w:hAnsi="Times New Roman" w:cs="Times New Roman"/>
            <w:sz w:val="24"/>
            <w:szCs w:val="24"/>
          </w:rPr>
          <w:fldChar w:fldCharType="separate"/>
        </w:r>
        <w:r w:rsidRPr="00CE3674">
          <w:rPr>
            <w:rFonts w:ascii="Times New Roman" w:hAnsi="Times New Roman" w:cs="Times New Roman"/>
            <w:sz w:val="24"/>
          </w:rPr>
          <w:t>(Dietze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The ability to move past these challenges and provide and assess the skill of seasonal-scale forecasts of population dynamics is key to adaptive management in the age of climate change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{"citationID":"ywk31cz7","properties":{"unsorted":true,"formattedCitation":"(Walters and Hilborn 1978; Brodie et al. 2023)","plainCitation":"(Walters and Hilborn 1978; Brodie et al. 2023)","noteIndex":0},"citationItems":[{"id":6636,"uris":["http://zotero.org/users/783258/items/RCYV9E2D"],"itemData":{"id":6636,"type":"article-journal","container-title":"Annual Review of Ecology and Systematics","DOI":"10.1146/annurev.es.09.110178.001105","ISSN":"0066-4162","issue":"1","journalAbbreviation":"Annu. Rev. Ecol. Syst.","language":"en","page":"157-188","source":"DOI.org (Crossref)","title":"Ecological optimization and adaptive management","volume":"9","author":[{"family":"Walters","given":"Carl J."},{"family":"Hilborn","given":"Ray"}],"issued":{"date-parts":[["1978",11]]}}},{"id":6634,"uris":["http://zotero.org/users/783258/items/5XTJVCZA"],"itemData":{"id":6634,"type":"article-journal","abstract":"Forecasting weather has become commonplace, but as society faces novel and uncertain environmental conditions there is a critical need to forecast ecology. Forewarning of ecosystem conditions during climate extremes can support proactive decision-making, yet applications of ecological forecasts are still limited. We showcase the capacity for existing marine management tools to transition to a forecasting configuration and provide skilful ecological forecasts up to 12 months in advance. The management tools use ocean temperature anomalies to help mitigate whale entanglements and sea turtle bycatch, and we show that forecasts can forewarn of human-wildlife interactions caused by unprecedented climate extremes. We further show that regionally downscaled forecasts are not a necessity for ecological forecasting and can be less skilful than global forecasts if they have fewer ensemble members. Our results highlight capacity for ecological forecasts to be explored for regions without the infrastructure or capacity to regionally downscale, ultimately helping to improve marine resource management and climate adaptation globally.","container-title":"Nature Communications","DOI":"10.1038/s41467-023-43188-0","ISSN":"2041-1723","issue":"1","journalAbbreviation":"Nat Commun","language":"en","license":"2023 The Author(s)","note":"number: 1\npublisher: Nature Publishing Group","page":"7701","source":"www.nature.com","title":"Ecological forecasts for marine resource management during climate extremes","volume":"14","author":[{"family":"Brodie","given":"Stephanie"},{"family":"Pozo Buil","given":"Mercedes"},{"family":"Welch","given":"Heather"},{"family":"Bograd","given":"Steven J."},{"family":"Hazen","given":"Elliott L."},{"family":"Santora","given":"Jarrod A."},{"family":"Seary","given":"Rachel"},{"family":"Schroeder","given":"Isaac D."},{"family":"Jacox","given":"Michael G."}],"issued":{"date-parts":[["2023",12,5]]}}}],"schema":"https://github.com/citation-style-language/schema/raw/master/csl-citation.json"} </w:instrText>
        </w:r>
        <w:r>
          <w:rPr>
            <w:rFonts w:ascii="Times New Roman" w:hAnsi="Times New Roman" w:cs="Times New Roman"/>
            <w:sz w:val="24"/>
            <w:szCs w:val="24"/>
          </w:rPr>
          <w:fldChar w:fldCharType="separate"/>
        </w:r>
        <w:r w:rsidRPr="00CE3674">
          <w:rPr>
            <w:rFonts w:ascii="Times New Roman" w:hAnsi="Times New Roman" w:cs="Times New Roman"/>
            <w:sz w:val="24"/>
          </w:rPr>
          <w:t>(Walters and Hilborn 1978; Brodie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ins>
      <w:ins w:id="202" w:author="Kiva.Oken" w:date="2024-07-29T15:52:00Z">
        <w:r w:rsidR="00BE2180">
          <w:rPr>
            <w:rFonts w:ascii="Times New Roman" w:hAnsi="Times New Roman" w:cs="Times New Roman"/>
            <w:sz w:val="24"/>
            <w:szCs w:val="24"/>
          </w:rPr>
          <w:t xml:space="preserve">However, even </w:t>
        </w:r>
      </w:ins>
      <w:ins w:id="203" w:author="Kiva.Oken" w:date="2024-07-29T15:53:00Z">
        <w:r w:rsidR="00BE2180">
          <w:rPr>
            <w:rFonts w:ascii="Times New Roman" w:hAnsi="Times New Roman" w:cs="Times New Roman"/>
            <w:sz w:val="24"/>
            <w:szCs w:val="24"/>
          </w:rPr>
          <w:t xml:space="preserve">modern methods for conducting and assessing forecasts can </w:t>
        </w:r>
      </w:ins>
      <w:ins w:id="204" w:author="Kiva.Oken" w:date="2024-07-29T15:54:00Z">
        <w:r w:rsidR="00BE2180">
          <w:rPr>
            <w:rFonts w:ascii="Times New Roman" w:hAnsi="Times New Roman" w:cs="Times New Roman"/>
            <w:sz w:val="24"/>
            <w:szCs w:val="24"/>
          </w:rPr>
          <w:t xml:space="preserve">struggle to identify </w:t>
        </w:r>
      </w:ins>
      <w:ins w:id="205" w:author="Kiva.Oken" w:date="2024-07-29T16:09:00Z">
        <w:r w:rsidR="00F377EC">
          <w:rPr>
            <w:rFonts w:ascii="Times New Roman" w:hAnsi="Times New Roman" w:cs="Times New Roman"/>
            <w:sz w:val="24"/>
            <w:szCs w:val="24"/>
          </w:rPr>
          <w:t xml:space="preserve">reliable predictors </w:t>
        </w:r>
      </w:ins>
      <w:ins w:id="206" w:author="Kiva.Oken" w:date="2024-07-29T15:54:00Z">
        <w:r w:rsidR="00BE2180">
          <w:rPr>
            <w:rFonts w:ascii="Times New Roman" w:hAnsi="Times New Roman" w:cs="Times New Roman"/>
            <w:sz w:val="24"/>
            <w:szCs w:val="24"/>
          </w:rPr>
          <w:t xml:space="preserve">of population dynamics </w:t>
        </w:r>
      </w:ins>
      <w:r w:rsidR="00F377EC">
        <w:rPr>
          <w:rFonts w:ascii="Times New Roman" w:hAnsi="Times New Roman" w:cs="Times New Roman"/>
          <w:sz w:val="24"/>
          <w:szCs w:val="24"/>
        </w:rPr>
        <w:fldChar w:fldCharType="begin"/>
      </w:r>
      <w:r w:rsidR="00340FB3">
        <w:rPr>
          <w:rFonts w:ascii="Times New Roman" w:hAnsi="Times New Roman" w:cs="Times New Roman"/>
          <w:sz w:val="24"/>
          <w:szCs w:val="24"/>
        </w:rPr>
        <w:instrText xml:space="preserve"> ADDIN ZOTERO_ITEM CSL_CITATION {"citationID":"5WfkL3eC","properties":{"formattedCitation":"(Ward et al. 2024)","plainCitation":"(Ward et al. 2024)","noteIndex":0},"citationItems":[{"id":6638,"uris":["http://zotero.org/users/783258/items/NY3WKIKF"],"itemData":{"id":6638,"type":"article-journal","container-title":"Fish and Fisheries","DOI":"https://doi.org/10.1111/faf.12850","title":"Leveraging ecological indicators to improve short term forecasts of fish recruitment","author":[{"family":"Ward","given":"Eric J."},{"family":"Hunsicker","given":"Mary E."},{"family":"Marshall","given":"Kristin N."},{"family":"Oken","given":"Kiva L."},{"family":"Semmens","given":"Brice X."},{"family":"Field","given":"John C."},{"family":"Haltuch","given":"Melissa A."},{"family":"Johnson","given":"Kelli F."},{"family":"Taylor","given":"Ian G."},{"family":"Thompson","given":"Andrew R."},{"family":"Tolimieri","given":"Nick"}],"issued":{"date-parts":[["2024"]]}}}],"schema":"https://github.com/citation-style-language/schema/raw/master/csl-citation.json"} </w:instrText>
      </w:r>
      <w:r w:rsidR="00F377EC">
        <w:rPr>
          <w:rFonts w:ascii="Times New Roman" w:hAnsi="Times New Roman" w:cs="Times New Roman"/>
          <w:sz w:val="24"/>
          <w:szCs w:val="24"/>
        </w:rPr>
        <w:fldChar w:fldCharType="separate"/>
      </w:r>
      <w:r w:rsidR="00340FB3" w:rsidRPr="00340FB3">
        <w:rPr>
          <w:rFonts w:ascii="Times New Roman" w:hAnsi="Times New Roman" w:cs="Times New Roman"/>
          <w:sz w:val="24"/>
        </w:rPr>
        <w:t>(Ward et al. 2024)</w:t>
      </w:r>
      <w:r w:rsidR="00F377EC">
        <w:rPr>
          <w:rFonts w:ascii="Times New Roman" w:hAnsi="Times New Roman" w:cs="Times New Roman"/>
          <w:sz w:val="24"/>
          <w:szCs w:val="24"/>
        </w:rPr>
        <w:fldChar w:fldCharType="end"/>
      </w:r>
      <w:ins w:id="207" w:author="Kiva.Oken" w:date="2024-07-29T16:10:00Z">
        <w:r w:rsidR="00F377EC">
          <w:rPr>
            <w:rFonts w:ascii="Times New Roman" w:hAnsi="Times New Roman" w:cs="Times New Roman"/>
            <w:sz w:val="24"/>
            <w:szCs w:val="24"/>
          </w:rPr>
          <w:t xml:space="preserve">. </w:t>
        </w:r>
      </w:ins>
      <w:ins w:id="208" w:author="Kiva.Oken" w:date="2024-07-29T16:11:00Z">
        <w:r w:rsidR="00F377EC">
          <w:rPr>
            <w:rFonts w:ascii="Times New Roman" w:hAnsi="Times New Roman" w:cs="Times New Roman"/>
            <w:sz w:val="24"/>
            <w:szCs w:val="24"/>
          </w:rPr>
          <w:t xml:space="preserve">We were not able to </w:t>
        </w:r>
      </w:ins>
      <w:ins w:id="209" w:author="Kiva.Oken" w:date="2024-07-29T16:31:00Z">
        <w:r w:rsidR="003E19D1">
          <w:rPr>
            <w:rFonts w:ascii="Times New Roman" w:hAnsi="Times New Roman" w:cs="Times New Roman"/>
            <w:sz w:val="24"/>
            <w:szCs w:val="24"/>
          </w:rPr>
          <w:t>identify covariates</w:t>
        </w:r>
      </w:ins>
      <w:ins w:id="210" w:author="Kiva.Oken" w:date="2024-07-29T16:47:00Z">
        <w:r w:rsidR="00241037">
          <w:rPr>
            <w:rFonts w:ascii="Times New Roman" w:hAnsi="Times New Roman" w:cs="Times New Roman"/>
            <w:sz w:val="24"/>
            <w:szCs w:val="24"/>
          </w:rPr>
          <w:t xml:space="preserve"> that</w:t>
        </w:r>
      </w:ins>
      <w:ins w:id="211" w:author="Kiva.Oken" w:date="2024-07-29T16:31:00Z">
        <w:r w:rsidR="003E19D1">
          <w:rPr>
            <w:rFonts w:ascii="Times New Roman" w:hAnsi="Times New Roman" w:cs="Times New Roman"/>
            <w:sz w:val="24"/>
            <w:szCs w:val="24"/>
          </w:rPr>
          <w:t xml:space="preserve"> </w:t>
        </w:r>
      </w:ins>
      <w:ins w:id="212" w:author="Kiva.Oken" w:date="2024-07-29T16:33:00Z">
        <w:r w:rsidR="003E19D1">
          <w:rPr>
            <w:rFonts w:ascii="Times New Roman" w:hAnsi="Times New Roman" w:cs="Times New Roman"/>
            <w:sz w:val="24"/>
            <w:szCs w:val="24"/>
          </w:rPr>
          <w:t xml:space="preserve">improved forecasts </w:t>
        </w:r>
      </w:ins>
      <w:ins w:id="213" w:author="Kiva.Oken" w:date="2024-07-29T16:31:00Z">
        <w:r w:rsidR="003E19D1">
          <w:rPr>
            <w:rFonts w:ascii="Times New Roman" w:hAnsi="Times New Roman" w:cs="Times New Roman"/>
            <w:sz w:val="24"/>
            <w:szCs w:val="24"/>
          </w:rPr>
          <w:t>of</w:t>
        </w:r>
      </w:ins>
      <w:ins w:id="214" w:author="Kiva.Oken" w:date="2024-07-26T16:34:00Z">
        <w:r>
          <w:rPr>
            <w:rFonts w:ascii="Times New Roman" w:hAnsi="Times New Roman" w:cs="Times New Roman"/>
            <w:sz w:val="24"/>
            <w:szCs w:val="24"/>
          </w:rPr>
          <w:t xml:space="preserve"> shrimp size-at-recruitment</w:t>
        </w:r>
      </w:ins>
      <w:ins w:id="215" w:author="Kiva.Oken" w:date="2024-07-29T15:23:00Z">
        <w:r w:rsidR="003D64BB">
          <w:rPr>
            <w:rFonts w:ascii="Times New Roman" w:hAnsi="Times New Roman" w:cs="Times New Roman"/>
            <w:sz w:val="24"/>
            <w:szCs w:val="24"/>
          </w:rPr>
          <w:t xml:space="preserve">, </w:t>
        </w:r>
      </w:ins>
      <w:ins w:id="216" w:author="Kiva.Oken" w:date="2024-07-31T17:19:00Z">
        <w:r w:rsidR="00326B6E">
          <w:rPr>
            <w:rFonts w:ascii="Times New Roman" w:hAnsi="Times New Roman" w:cs="Times New Roman"/>
            <w:sz w:val="24"/>
            <w:szCs w:val="24"/>
          </w:rPr>
          <w:t>al</w:t>
        </w:r>
      </w:ins>
      <w:ins w:id="217" w:author="Kiva.Oken" w:date="2024-07-29T15:23:00Z">
        <w:r w:rsidR="003D64BB">
          <w:rPr>
            <w:rFonts w:ascii="Times New Roman" w:hAnsi="Times New Roman" w:cs="Times New Roman"/>
            <w:sz w:val="24"/>
            <w:szCs w:val="24"/>
          </w:rPr>
          <w:t xml:space="preserve">though the general pattern of </w:t>
        </w:r>
        <w:r w:rsidR="00220A28">
          <w:rPr>
            <w:rFonts w:ascii="Times New Roman" w:hAnsi="Times New Roman" w:cs="Times New Roman"/>
            <w:sz w:val="24"/>
            <w:szCs w:val="24"/>
          </w:rPr>
          <w:t>smaller shrimp</w:t>
        </w:r>
      </w:ins>
      <w:ins w:id="218" w:author="Kiva.Oken" w:date="2024-07-29T15:24:00Z">
        <w:r w:rsidR="00220A28">
          <w:rPr>
            <w:rFonts w:ascii="Times New Roman" w:hAnsi="Times New Roman" w:cs="Times New Roman"/>
            <w:sz w:val="24"/>
            <w:szCs w:val="24"/>
          </w:rPr>
          <w:t xml:space="preserve"> farther north tend</w:t>
        </w:r>
      </w:ins>
      <w:ins w:id="219" w:author="Kiva.Oken" w:date="2024-07-29T16:11:00Z">
        <w:r w:rsidR="00F377EC">
          <w:rPr>
            <w:rFonts w:ascii="Times New Roman" w:hAnsi="Times New Roman" w:cs="Times New Roman"/>
            <w:sz w:val="24"/>
            <w:szCs w:val="24"/>
          </w:rPr>
          <w:t>ed</w:t>
        </w:r>
      </w:ins>
      <w:ins w:id="220" w:author="Kiva.Oken" w:date="2024-07-29T15:24:00Z">
        <w:r w:rsidR="00220A28">
          <w:rPr>
            <w:rFonts w:ascii="Times New Roman" w:hAnsi="Times New Roman" w:cs="Times New Roman"/>
            <w:sz w:val="24"/>
            <w:szCs w:val="24"/>
          </w:rPr>
          <w:t xml:space="preserve"> to be conserved across years</w:t>
        </w:r>
      </w:ins>
      <w:ins w:id="221" w:author="Kiva.Oken" w:date="2024-07-26T16:34:00Z">
        <w:r>
          <w:rPr>
            <w:rFonts w:ascii="Times New Roman" w:hAnsi="Times New Roman" w:cs="Times New Roman"/>
            <w:sz w:val="24"/>
            <w:szCs w:val="24"/>
          </w:rPr>
          <w:t>.</w:t>
        </w:r>
      </w:ins>
      <w:ins w:id="222" w:author="Kiva.Oken" w:date="2024-07-29T16:31:00Z">
        <w:r w:rsidR="003E19D1">
          <w:rPr>
            <w:rFonts w:ascii="Times New Roman" w:hAnsi="Times New Roman" w:cs="Times New Roman"/>
            <w:sz w:val="24"/>
            <w:szCs w:val="24"/>
          </w:rPr>
          <w:t xml:space="preserve"> The </w:t>
        </w:r>
      </w:ins>
      <w:ins w:id="223" w:author="Kiva.Oken" w:date="2024-07-29T16:34:00Z">
        <w:r w:rsidR="003E19D1">
          <w:rPr>
            <w:rFonts w:ascii="Times New Roman" w:hAnsi="Times New Roman" w:cs="Times New Roman"/>
            <w:sz w:val="24"/>
            <w:szCs w:val="24"/>
          </w:rPr>
          <w:t xml:space="preserve">second </w:t>
        </w:r>
      </w:ins>
      <w:ins w:id="224" w:author="Kiva.Oken" w:date="2024-07-29T16:31:00Z">
        <w:r w:rsidR="003E19D1">
          <w:rPr>
            <w:rFonts w:ascii="Times New Roman" w:hAnsi="Times New Roman" w:cs="Times New Roman"/>
            <w:sz w:val="24"/>
            <w:szCs w:val="24"/>
          </w:rPr>
          <w:t>major</w:t>
        </w:r>
      </w:ins>
      <w:ins w:id="225" w:author="Kiva.Oken" w:date="2024-07-29T16:32:00Z">
        <w:r w:rsidR="003E19D1">
          <w:rPr>
            <w:rFonts w:ascii="Times New Roman" w:hAnsi="Times New Roman" w:cs="Times New Roman"/>
            <w:sz w:val="24"/>
            <w:szCs w:val="24"/>
          </w:rPr>
          <w:t xml:space="preserve"> factor</w:t>
        </w:r>
      </w:ins>
      <w:ins w:id="226" w:author="Kiva.Oken" w:date="2024-07-31T17:19:00Z">
        <w:r w:rsidR="00326B6E">
          <w:rPr>
            <w:rFonts w:ascii="Times New Roman" w:hAnsi="Times New Roman" w:cs="Times New Roman"/>
            <w:sz w:val="24"/>
            <w:szCs w:val="24"/>
          </w:rPr>
          <w:t xml:space="preserve"> we examined</w:t>
        </w:r>
      </w:ins>
      <w:ins w:id="227" w:author="Kiva.Oken" w:date="2024-07-29T16:32:00Z">
        <w:r w:rsidR="003E19D1">
          <w:rPr>
            <w:rFonts w:ascii="Times New Roman" w:hAnsi="Times New Roman" w:cs="Times New Roman"/>
            <w:sz w:val="24"/>
            <w:szCs w:val="24"/>
          </w:rPr>
          <w:t xml:space="preserve"> in driving optimal season opening dates, fishing mortality, is even more difficult to </w:t>
        </w:r>
      </w:ins>
      <w:ins w:id="228" w:author="Kiva.Oken" w:date="2024-07-29T16:47:00Z">
        <w:r w:rsidR="00241037">
          <w:rPr>
            <w:rFonts w:ascii="Times New Roman" w:hAnsi="Times New Roman" w:cs="Times New Roman"/>
            <w:sz w:val="24"/>
            <w:szCs w:val="24"/>
          </w:rPr>
          <w:t>forecast</w:t>
        </w:r>
      </w:ins>
      <w:ins w:id="229" w:author="Kiva.Oken" w:date="2024-07-29T16:33:00Z">
        <w:r w:rsidR="003E19D1">
          <w:rPr>
            <w:rFonts w:ascii="Times New Roman" w:hAnsi="Times New Roman" w:cs="Times New Roman"/>
            <w:sz w:val="24"/>
            <w:szCs w:val="24"/>
          </w:rPr>
          <w:t xml:space="preserve">, as it depends on </w:t>
        </w:r>
      </w:ins>
      <w:ins w:id="230" w:author="Kiva.Oken" w:date="2024-07-29T16:34:00Z">
        <w:r w:rsidR="00A43FD8">
          <w:rPr>
            <w:rFonts w:ascii="Times New Roman" w:hAnsi="Times New Roman" w:cs="Times New Roman"/>
            <w:sz w:val="24"/>
            <w:szCs w:val="24"/>
          </w:rPr>
          <w:t>being able to predict</w:t>
        </w:r>
      </w:ins>
      <w:ins w:id="231" w:author="Kiva.Oken" w:date="2024-07-29T16:33:00Z">
        <w:r w:rsidR="003E19D1">
          <w:rPr>
            <w:rFonts w:ascii="Times New Roman" w:hAnsi="Times New Roman" w:cs="Times New Roman"/>
            <w:sz w:val="24"/>
            <w:szCs w:val="24"/>
          </w:rPr>
          <w:t xml:space="preserve"> both</w:t>
        </w:r>
      </w:ins>
      <w:ins w:id="232" w:author="Kiva.Oken" w:date="2024-07-29T16:48:00Z">
        <w:r w:rsidR="00657EDD">
          <w:rPr>
            <w:rFonts w:ascii="Times New Roman" w:hAnsi="Times New Roman" w:cs="Times New Roman"/>
            <w:sz w:val="24"/>
            <w:szCs w:val="24"/>
          </w:rPr>
          <w:t xml:space="preserve"> recruitment and fishing</w:t>
        </w:r>
      </w:ins>
      <w:ins w:id="233" w:author="Kiva.Oken" w:date="2024-07-29T16:33:00Z">
        <w:r w:rsidR="003E19D1">
          <w:rPr>
            <w:rFonts w:ascii="Times New Roman" w:hAnsi="Times New Roman" w:cs="Times New Roman"/>
            <w:sz w:val="24"/>
            <w:szCs w:val="24"/>
          </w:rPr>
          <w:t xml:space="preserve"> effort </w:t>
        </w:r>
      </w:ins>
      <w:ins w:id="234" w:author="Kiva.Oken" w:date="2024-07-29T16:34:00Z">
        <w:r w:rsidR="00165C7F">
          <w:rPr>
            <w:rFonts w:ascii="Times New Roman" w:hAnsi="Times New Roman" w:cs="Times New Roman"/>
            <w:sz w:val="24"/>
            <w:szCs w:val="24"/>
          </w:rPr>
          <w:t>prior to the season</w:t>
        </w:r>
        <w:r w:rsidR="00BD250E">
          <w:rPr>
            <w:rFonts w:ascii="Times New Roman" w:hAnsi="Times New Roman" w:cs="Times New Roman"/>
            <w:sz w:val="24"/>
            <w:szCs w:val="24"/>
          </w:rPr>
          <w:t xml:space="preserve"> opening</w:t>
        </w:r>
      </w:ins>
      <w:ins w:id="235" w:author="Kiva.Oken" w:date="2024-07-29T16:33:00Z">
        <w:r w:rsidR="003E19D1">
          <w:rPr>
            <w:rFonts w:ascii="Times New Roman" w:hAnsi="Times New Roman" w:cs="Times New Roman"/>
            <w:sz w:val="24"/>
            <w:szCs w:val="24"/>
          </w:rPr>
          <w:t>.</w:t>
        </w:r>
      </w:ins>
    </w:p>
    <w:p w14:paraId="621291A1" w14:textId="4E7BC0FE" w:rsidR="00E7365D" w:rsidRPr="000E55EA" w:rsidRDefault="00E7365D"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 xml:space="preserve">4.3 </w:t>
      </w:r>
      <w:r w:rsidR="00FD2C54">
        <w:rPr>
          <w:rFonts w:ascii="Times New Roman" w:hAnsi="Times New Roman" w:cs="Times New Roman"/>
          <w:i/>
          <w:iCs/>
          <w:sz w:val="24"/>
          <w:szCs w:val="24"/>
        </w:rPr>
        <w:t>Caveats and future work</w:t>
      </w:r>
    </w:p>
    <w:p w14:paraId="4720829A" w14:textId="31EFEACE" w:rsidR="005B1018" w:rsidRDefault="00642580"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Field s</w:t>
      </w:r>
      <w:r w:rsidR="00353B14">
        <w:rPr>
          <w:rFonts w:ascii="Times New Roman" w:hAnsi="Times New Roman" w:cs="Times New Roman"/>
          <w:sz w:val="24"/>
          <w:szCs w:val="24"/>
        </w:rPr>
        <w:t>tudies to understand growth variability in wild crustacean populations</w:t>
      </w:r>
      <w:r w:rsidR="00E226EC">
        <w:rPr>
          <w:rFonts w:ascii="Times New Roman" w:hAnsi="Times New Roman" w:cs="Times New Roman"/>
          <w:sz w:val="24"/>
          <w:szCs w:val="24"/>
        </w:rPr>
        <w:t xml:space="preserve"> ha</w:t>
      </w:r>
      <w:r w:rsidR="00FD2C54">
        <w:rPr>
          <w:rFonts w:ascii="Times New Roman" w:hAnsi="Times New Roman" w:cs="Times New Roman"/>
          <w:sz w:val="24"/>
          <w:szCs w:val="24"/>
        </w:rPr>
        <w:t>ve</w:t>
      </w:r>
      <w:r w:rsidR="00E226EC">
        <w:rPr>
          <w:rFonts w:ascii="Times New Roman" w:hAnsi="Times New Roman" w:cs="Times New Roman"/>
          <w:sz w:val="24"/>
          <w:szCs w:val="24"/>
        </w:rPr>
        <w:t xml:space="preserve"> </w:t>
      </w:r>
      <w:r w:rsidR="00353B14">
        <w:rPr>
          <w:rFonts w:ascii="Times New Roman" w:hAnsi="Times New Roman" w:cs="Times New Roman"/>
          <w:sz w:val="24"/>
          <w:szCs w:val="24"/>
        </w:rPr>
        <w:t xml:space="preserve">often been limited by </w:t>
      </w:r>
      <w:r w:rsidR="00E226EC">
        <w:rPr>
          <w:rFonts w:ascii="Times New Roman" w:hAnsi="Times New Roman" w:cs="Times New Roman"/>
          <w:sz w:val="24"/>
          <w:szCs w:val="24"/>
        </w:rPr>
        <w:t>the difficulty in determining reliable ages</w:t>
      </w:r>
      <w:r w:rsidR="00F9787A">
        <w:rPr>
          <w:rFonts w:ascii="Times New Roman" w:hAnsi="Times New Roman" w:cs="Times New Roman"/>
          <w:sz w:val="24"/>
          <w:szCs w:val="24"/>
        </w:rPr>
        <w:t xml:space="preserve"> of wild-caught individuals</w:t>
      </w:r>
      <w:r w:rsidR="00E226EC">
        <w:rPr>
          <w:rFonts w:ascii="Times New Roman" w:hAnsi="Times New Roman" w:cs="Times New Roman"/>
          <w:sz w:val="24"/>
          <w:szCs w:val="24"/>
        </w:rPr>
        <w:t xml:space="preserve">. </w:t>
      </w:r>
      <w:r w:rsidR="00C55FE3">
        <w:rPr>
          <w:rFonts w:ascii="Times New Roman" w:hAnsi="Times New Roman" w:cs="Times New Roman"/>
          <w:sz w:val="24"/>
          <w:szCs w:val="24"/>
        </w:rPr>
        <w:t xml:space="preserve">Many </w:t>
      </w:r>
      <w:r w:rsidR="00E226EC">
        <w:rPr>
          <w:rFonts w:ascii="Times New Roman" w:hAnsi="Times New Roman" w:cs="Times New Roman"/>
          <w:sz w:val="24"/>
          <w:szCs w:val="24"/>
        </w:rPr>
        <w:t>studies have explored</w:t>
      </w:r>
      <w:ins w:id="236" w:author="Kiva.Oken" w:date="2024-07-31T17:20:00Z">
        <w:r w:rsidR="00B538C8">
          <w:rPr>
            <w:rFonts w:ascii="Times New Roman" w:hAnsi="Times New Roman" w:cs="Times New Roman"/>
            <w:sz w:val="24"/>
            <w:szCs w:val="24"/>
          </w:rPr>
          <w:t xml:space="preserve"> the</w:t>
        </w:r>
      </w:ins>
      <w:r w:rsidR="00E226EC">
        <w:rPr>
          <w:rFonts w:ascii="Times New Roman" w:hAnsi="Times New Roman" w:cs="Times New Roman"/>
          <w:sz w:val="24"/>
          <w:szCs w:val="24"/>
        </w:rPr>
        <w:t xml:space="preserve"> impacts of density-dependent and density-independent factors on growth in controlled laboratory settings</w:t>
      </w:r>
      <w:r>
        <w:rPr>
          <w:rFonts w:ascii="Times New Roman" w:hAnsi="Times New Roman" w:cs="Times New Roman"/>
          <w:sz w:val="24"/>
          <w:szCs w:val="24"/>
        </w:rPr>
        <w:t xml:space="preserve"> instead</w:t>
      </w:r>
      <w:r w:rsidR="00E226EC">
        <w:rPr>
          <w:rFonts w:ascii="Times New Roman" w:hAnsi="Times New Roman" w:cs="Times New Roman"/>
          <w:sz w:val="24"/>
          <w:szCs w:val="24"/>
        </w:rPr>
        <w:t xml:space="preserve"> </w:t>
      </w:r>
      <w:r w:rsidR="00E226EC">
        <w:rPr>
          <w:rFonts w:ascii="Times New Roman" w:hAnsi="Times New Roman" w:cs="Times New Roman"/>
          <w:sz w:val="24"/>
          <w:szCs w:val="24"/>
        </w:rPr>
        <w:fldChar w:fldCharType="begin"/>
      </w:r>
      <w:r w:rsidR="00B538C8">
        <w:rPr>
          <w:rFonts w:ascii="Times New Roman" w:hAnsi="Times New Roman" w:cs="Times New Roman"/>
          <w:sz w:val="24"/>
          <w:szCs w:val="24"/>
        </w:rPr>
        <w:instrText xml:space="preserve"> ADDIN ZOTERO_ITEM CSL_CITATION {"citationID":"wZlBic7y","properties":{"formattedCitation":"(see Chang et al. 2012 for a review)","plainCitation":"(see Chang et al. 2012 for a review)","noteIndex":0},"citationItems":[{"id":6651,"uris":["http://zotero.org/users/783258/items/P36KEQFT"],"itemData":{"id":6651,"type":"article-journal","abstract":"Crustaceans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species","volume":"22","author":[{"family":"Chang","given":"Yi-Jay"},{"family":"Sun","given":"Chi-Lu"},{"family":"Chen","given":"Yong"},{"family":"Yeh","given":"Su-Zan"}],"issued":{"date-parts":[["2012",3,1]]}},"label":"page","prefix":"see","suffix":"for a review"}],"schema":"https://github.com/citation-style-language/schema/raw/master/csl-citation.json"} </w:instrText>
      </w:r>
      <w:r w:rsidR="00E226EC">
        <w:rPr>
          <w:rFonts w:ascii="Times New Roman" w:hAnsi="Times New Roman" w:cs="Times New Roman"/>
          <w:sz w:val="24"/>
          <w:szCs w:val="24"/>
        </w:rPr>
        <w:fldChar w:fldCharType="separate"/>
      </w:r>
      <w:r w:rsidR="00B538C8" w:rsidRPr="00B538C8">
        <w:rPr>
          <w:rFonts w:ascii="Times New Roman" w:hAnsi="Times New Roman" w:cs="Times New Roman"/>
          <w:sz w:val="24"/>
        </w:rPr>
        <w:t>(see Chang et al. 2012 for a review)</w:t>
      </w:r>
      <w:r w:rsidR="00E226EC">
        <w:rPr>
          <w:rFonts w:ascii="Times New Roman" w:hAnsi="Times New Roman" w:cs="Times New Roman"/>
          <w:sz w:val="24"/>
          <w:szCs w:val="24"/>
        </w:rPr>
        <w:fldChar w:fldCharType="end"/>
      </w:r>
      <w:r w:rsidR="00E226EC">
        <w:rPr>
          <w:rFonts w:ascii="Times New Roman" w:hAnsi="Times New Roman" w:cs="Times New Roman"/>
          <w:sz w:val="24"/>
          <w:szCs w:val="24"/>
        </w:rPr>
        <w:t xml:space="preserve">. </w:t>
      </w:r>
      <w:r w:rsidR="00393116">
        <w:rPr>
          <w:rFonts w:ascii="Times New Roman" w:hAnsi="Times New Roman" w:cs="Times New Roman"/>
          <w:sz w:val="24"/>
          <w:szCs w:val="24"/>
        </w:rPr>
        <w:t xml:space="preserve">Intensive tagging studies have shed light on growth variability in real-world conditions, but these are generally </w:t>
      </w:r>
      <w:r w:rsidR="00393116">
        <w:rPr>
          <w:rFonts w:ascii="Times New Roman" w:hAnsi="Times New Roman" w:cs="Times New Roman"/>
          <w:sz w:val="24"/>
          <w:szCs w:val="24"/>
        </w:rPr>
        <w:lastRenderedPageBreak/>
        <w:t xml:space="preserve">limited to data-rich </w:t>
      </w:r>
      <w:r w:rsidR="00B31AD4">
        <w:rPr>
          <w:rFonts w:ascii="Times New Roman" w:hAnsi="Times New Roman" w:cs="Times New Roman"/>
          <w:sz w:val="24"/>
          <w:szCs w:val="24"/>
        </w:rPr>
        <w:t>populations</w:t>
      </w:r>
      <w:r w:rsidR="00393116">
        <w:rPr>
          <w:rFonts w:ascii="Times New Roman" w:hAnsi="Times New Roman" w:cs="Times New Roman"/>
          <w:sz w:val="24"/>
          <w:szCs w:val="24"/>
        </w:rPr>
        <w:t xml:space="preserve"> with long-term fishery-independent monitoring programs </w:t>
      </w:r>
      <w:r w:rsidR="0039311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{"citationID":"8ss6u0PM","properties":{"formattedCitation":"(e.g., McMahan et al. 2016)","plainCitation":"(e.g., McMahan et al. 2016)","noteIndex":0},"citationItems":[{"id":6657,"uris":["http://zotero.org/users/783258/items/6DH5ANAH"],"itemData":{"id":6657,"type":"article-journal","abstract":"In recent years, the abundance of American lobster Homarus americanus stocks has increased exponentially in coastal Maine, which is likely due to increased recruitment, enhanced growth rates, and decreased predation. This study analyzed the effects of lobster size (12-19.9, 20-29.9, and 30-39.9 mm carapace length, CL) and temperature on growth rates using an 18 yr mark-recapture study in coastal Maine during a period of considerable warming in the Gulf of Maine. Our results showed that the smallest size class of lobsters grew significantly faster than the 2 larger size classes. Peak molt incidence occurred in June and September for all size classes. Greater percent growth measurements were significantly more frequent in warm years for the 12-19.9 mm CL size class, and were also found to be significantly more frequent in the spring season during warm years for all size classes combined. In addition, time at 50% molt probability for the 20-29.9 mm CL and 30-39.9 mm CL size classes was significantly shorter in warm years. This study represents one of the first documentations of growth of small juvenile American lobsters (&lt;20 mm CL) in the wild, and provides evidence of how juvenile growth varies between warm and cold years. Collectively, our findings have implications for how warming sea water temperatures may affect lobster stock productivity, and are of value to lobster stock assessment models and resource management efforts.","container-title":"Marine Ecology Progress Series","DOI":"10.3354/meps11854","ISSN":"0171-8630, 1616-1599","language":"en","page":"177-187","source":"www.int-res.com","title":"Growth of juvenile American lobster Homarus americanus in a changing environment","volume":"557","author":[{"family":"McMahan","given":"Marissa D."},{"family":"Cowan","given":"Diane F."},{"family":"Chen","given":"Yong"},{"family":"Sherwood","given":"Graham D."},{"family":"Grabowski","given":"Jonathan H."}],"issued":{"date-parts":[["2016",9,28]]}},"label":"page","prefix":"e.g., "}],"schema":"https://github.com/citation-style-language/schema/raw/master/csl-citation.json"} </w:instrText>
      </w:r>
      <w:r w:rsidR="00393116">
        <w:rPr>
          <w:rFonts w:ascii="Times New Roman" w:hAnsi="Times New Roman" w:cs="Times New Roman"/>
          <w:sz w:val="24"/>
          <w:szCs w:val="24"/>
        </w:rPr>
        <w:fldChar w:fldCharType="separate"/>
      </w:r>
      <w:r w:rsidR="00CE3674" w:rsidRPr="00CE3674">
        <w:rPr>
          <w:rFonts w:ascii="Times New Roman" w:hAnsi="Times New Roman" w:cs="Times New Roman"/>
          <w:sz w:val="24"/>
        </w:rPr>
        <w:t>(e.g., McMahan et al. 2016)</w:t>
      </w:r>
      <w:r w:rsidR="00393116">
        <w:rPr>
          <w:rFonts w:ascii="Times New Roman" w:hAnsi="Times New Roman" w:cs="Times New Roman"/>
          <w:sz w:val="24"/>
          <w:szCs w:val="24"/>
        </w:rPr>
        <w:fldChar w:fldCharType="end"/>
      </w:r>
      <w:r w:rsidR="00393116">
        <w:rPr>
          <w:rFonts w:ascii="Times New Roman" w:hAnsi="Times New Roman" w:cs="Times New Roman"/>
          <w:sz w:val="24"/>
          <w:szCs w:val="24"/>
        </w:rPr>
        <w:t xml:space="preserve">. </w:t>
      </w:r>
      <w:r w:rsidR="00353B14">
        <w:rPr>
          <w:rFonts w:ascii="Times New Roman" w:hAnsi="Times New Roman" w:cs="Times New Roman"/>
          <w:sz w:val="24"/>
          <w:szCs w:val="24"/>
        </w:rPr>
        <w:t>U</w:t>
      </w:r>
      <w:r w:rsidR="00FD0A3F">
        <w:rPr>
          <w:rFonts w:ascii="Times New Roman" w:hAnsi="Times New Roman" w:cs="Times New Roman"/>
          <w:sz w:val="24"/>
          <w:szCs w:val="24"/>
        </w:rPr>
        <w:t xml:space="preserve">sing ages determined from length-frequency distributions is not a gold standard and </w:t>
      </w:r>
      <w:r w:rsidR="00C6762E">
        <w:rPr>
          <w:rFonts w:ascii="Times New Roman" w:hAnsi="Times New Roman" w:cs="Times New Roman"/>
          <w:sz w:val="24"/>
          <w:szCs w:val="24"/>
        </w:rPr>
        <w:t>can result in biase</w:t>
      </w:r>
      <w:r w:rsidR="00781EA3">
        <w:rPr>
          <w:rFonts w:ascii="Times New Roman" w:hAnsi="Times New Roman" w:cs="Times New Roman"/>
          <w:sz w:val="24"/>
          <w:szCs w:val="24"/>
        </w:rPr>
        <w:t xml:space="preserve">d </w:t>
      </w:r>
      <w:r w:rsidR="003916D4">
        <w:rPr>
          <w:rFonts w:ascii="Times New Roman" w:hAnsi="Times New Roman" w:cs="Times New Roman"/>
          <w:sz w:val="24"/>
          <w:szCs w:val="24"/>
        </w:rPr>
        <w:t>estimates of biological reference points</w:t>
      </w:r>
      <w:r w:rsidR="00C6762E">
        <w:rPr>
          <w:rFonts w:ascii="Times New Roman" w:hAnsi="Times New Roman" w:cs="Times New Roman"/>
          <w:sz w:val="24"/>
          <w:szCs w:val="24"/>
        </w:rPr>
        <w:t xml:space="preserve">, particularly </w:t>
      </w:r>
      <w:r w:rsidR="00353B14">
        <w:rPr>
          <w:rFonts w:ascii="Times New Roman" w:hAnsi="Times New Roman" w:cs="Times New Roman"/>
          <w:sz w:val="24"/>
          <w:szCs w:val="24"/>
        </w:rPr>
        <w:t xml:space="preserve">when confounded with estimation of mortality rates </w:t>
      </w:r>
      <w:r w:rsidR="00C6762E">
        <w:rPr>
          <w:rFonts w:ascii="Times New Roman" w:hAnsi="Times New Roman" w:cs="Times New Roman"/>
          <w:sz w:val="24"/>
          <w:szCs w:val="24"/>
        </w:rPr>
        <w:t>in stock assessments</w:t>
      </w:r>
      <w:r w:rsidR="00353B14">
        <w:rPr>
          <w:rFonts w:ascii="Times New Roman" w:hAnsi="Times New Roman" w:cs="Times New Roman"/>
          <w:sz w:val="24"/>
          <w:szCs w:val="24"/>
        </w:rPr>
        <w:t xml:space="preserve"> </w:t>
      </w:r>
      <w:r w:rsidR="00353B1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{"citationID":"5IPeeEmk","properties":{"formattedCitation":"(Fournier et al. 1991)","plainCitation":"(Fournier et al. 1991)","noteIndex":0},"citationItems":[{"id":6663,"uris":["http://zotero.org/users/783258/items/VU2NHJLG"],"itemData":{"id":6663,"type":"article-journal","abstract":"We present an extension of the MULTIFAN method for simultaneously analyzing several length frequency data sets from length frequency data collected by research trawl surveys. The assumption that the research trawl samples the animals in a regular fashion allows the proportions at age in the samples to be parameterized in terms of relative year class strengths and the age-dependent selectivity of the sampling procedure. When available, relative abundance data can be incorporated into the analysis and permit the estimation of mortality. The method is applied to Gulf of Maine northern shrimp (Pandalus borealis) data. The parameter estimates obtained agree substantially with those previously obtained using a more detailed knowledge of the species' biology.","container-title":"Canadian Journal of Fisheries and Aquatic Sciences","DOI":"10.1139/f91-075","ISSN":"0706-652X","issue":"4","journalAbbreviation":"Can. J. Fish. Aquat. Sci.","note":"publisher: NRC Research Press","page":"591-598","source":"cdnsciencepub.com (Atypon)","title":"Analysis of length frequency samples with relative abundance data for the Gulf of Maine northern shrimp (Pandalus borealis) by the MULTIFAN method","volume":"48","author":[{"family":"Fournier","given":"David A."},{"family":"Sibert","given":"John R."},{"family":"Terceiro","given":"Mark"}],"issued":{"date-parts":[["1991",4]]}}}],"schema":"https://github.com/citation-style-language/schema/raw/master/csl-citation.json"} </w:instrText>
      </w:r>
      <w:r w:rsidR="00353B14">
        <w:rPr>
          <w:rFonts w:ascii="Times New Roman" w:hAnsi="Times New Roman" w:cs="Times New Roman"/>
          <w:sz w:val="24"/>
          <w:szCs w:val="24"/>
        </w:rPr>
        <w:fldChar w:fldCharType="separate"/>
      </w:r>
      <w:r w:rsidR="00CE3674" w:rsidRPr="00CE3674">
        <w:rPr>
          <w:rFonts w:ascii="Times New Roman" w:hAnsi="Times New Roman" w:cs="Times New Roman"/>
          <w:sz w:val="24"/>
        </w:rPr>
        <w:t>(Fournier et al. 1991)</w:t>
      </w:r>
      <w:r w:rsidR="00353B14">
        <w:rPr>
          <w:rFonts w:ascii="Times New Roman" w:hAnsi="Times New Roman" w:cs="Times New Roman"/>
          <w:sz w:val="24"/>
          <w:szCs w:val="24"/>
        </w:rPr>
        <w:fldChar w:fldCharType="end"/>
      </w:r>
      <w:r w:rsidR="00353B14">
        <w:rPr>
          <w:rFonts w:ascii="Times New Roman" w:hAnsi="Times New Roman" w:cs="Times New Roman"/>
          <w:sz w:val="24"/>
          <w:szCs w:val="24"/>
        </w:rPr>
        <w:t xml:space="preserve">. However, </w:t>
      </w:r>
      <w:r w:rsidR="000E7197">
        <w:rPr>
          <w:rFonts w:ascii="Times New Roman" w:hAnsi="Times New Roman" w:cs="Times New Roman"/>
          <w:sz w:val="24"/>
          <w:szCs w:val="24"/>
        </w:rPr>
        <w:t>such ages</w:t>
      </w:r>
      <w:r w:rsidR="00F01C7D">
        <w:rPr>
          <w:rFonts w:ascii="Times New Roman" w:hAnsi="Times New Roman" w:cs="Times New Roman"/>
          <w:sz w:val="24"/>
          <w:szCs w:val="24"/>
        </w:rPr>
        <w:t xml:space="preserve"> can </w:t>
      </w:r>
      <w:r w:rsidR="000E7197">
        <w:rPr>
          <w:rFonts w:ascii="Times New Roman" w:hAnsi="Times New Roman" w:cs="Times New Roman"/>
          <w:sz w:val="24"/>
          <w:szCs w:val="24"/>
        </w:rPr>
        <w:t xml:space="preserve">still </w:t>
      </w:r>
      <w:r w:rsidR="00F01C7D">
        <w:rPr>
          <w:rFonts w:ascii="Times New Roman" w:hAnsi="Times New Roman" w:cs="Times New Roman"/>
          <w:sz w:val="24"/>
          <w:szCs w:val="24"/>
        </w:rPr>
        <w:t>be a valuable and sufficient source of information</w:t>
      </w:r>
      <w:r w:rsidR="00781EA3">
        <w:rPr>
          <w:rFonts w:ascii="Times New Roman" w:hAnsi="Times New Roman" w:cs="Times New Roman"/>
          <w:sz w:val="24"/>
          <w:szCs w:val="24"/>
        </w:rPr>
        <w:t xml:space="preserve"> on somatic growth</w:t>
      </w:r>
      <w:r w:rsidR="00F01C7D">
        <w:rPr>
          <w:rFonts w:ascii="Times New Roman" w:hAnsi="Times New Roman" w:cs="Times New Roman"/>
          <w:sz w:val="24"/>
          <w:szCs w:val="24"/>
        </w:rPr>
        <w:t xml:space="preserve"> </w:t>
      </w:r>
      <w:r w:rsidR="00F546F7">
        <w:rPr>
          <w:rFonts w:ascii="Times New Roman" w:hAnsi="Times New Roman" w:cs="Times New Roman"/>
          <w:sz w:val="24"/>
          <w:szCs w:val="24"/>
        </w:rPr>
        <w:t xml:space="preserve">in </w:t>
      </w:r>
      <w:r w:rsidR="00F01C7D">
        <w:rPr>
          <w:rFonts w:ascii="Times New Roman" w:hAnsi="Times New Roman" w:cs="Times New Roman"/>
          <w:sz w:val="24"/>
          <w:szCs w:val="24"/>
        </w:rPr>
        <w:t xml:space="preserve">management-relevant </w:t>
      </w:r>
      <w:r w:rsidR="00781EA3">
        <w:rPr>
          <w:rFonts w:ascii="Times New Roman" w:hAnsi="Times New Roman" w:cs="Times New Roman"/>
          <w:sz w:val="24"/>
          <w:szCs w:val="24"/>
        </w:rPr>
        <w:t>contexts</w:t>
      </w:r>
      <w:r w:rsidR="00F546F7">
        <w:rPr>
          <w:rFonts w:ascii="Times New Roman" w:hAnsi="Times New Roman" w:cs="Times New Roman"/>
          <w:sz w:val="24"/>
          <w:szCs w:val="24"/>
        </w:rPr>
        <w:t xml:space="preserve"> for</w:t>
      </w:r>
      <w:r w:rsidR="00B31AD4">
        <w:rPr>
          <w:rFonts w:ascii="Times New Roman" w:hAnsi="Times New Roman" w:cs="Times New Roman"/>
          <w:sz w:val="24"/>
          <w:szCs w:val="24"/>
        </w:rPr>
        <w:t xml:space="preserve"> appropriate species. </w:t>
      </w:r>
      <w:r w:rsidR="00D60E0B">
        <w:rPr>
          <w:rFonts w:ascii="Times New Roman" w:hAnsi="Times New Roman" w:cs="Times New Roman"/>
          <w:sz w:val="24"/>
          <w:szCs w:val="24"/>
        </w:rPr>
        <w:t>Ocean</w:t>
      </w:r>
      <w:r w:rsidR="00B31AD4">
        <w:rPr>
          <w:rFonts w:ascii="Times New Roman" w:hAnsi="Times New Roman" w:cs="Times New Roman"/>
          <w:sz w:val="24"/>
          <w:szCs w:val="24"/>
        </w:rPr>
        <w:t xml:space="preserve"> shrimp </w:t>
      </w:r>
      <w:r w:rsidR="003C508E">
        <w:rPr>
          <w:rFonts w:ascii="Times New Roman" w:hAnsi="Times New Roman" w:cs="Times New Roman"/>
          <w:sz w:val="24"/>
          <w:szCs w:val="24"/>
        </w:rPr>
        <w:t xml:space="preserve">in Oregon </w:t>
      </w:r>
      <w:r w:rsidR="00B31AD4">
        <w:rPr>
          <w:rFonts w:ascii="Times New Roman" w:hAnsi="Times New Roman" w:cs="Times New Roman"/>
          <w:sz w:val="24"/>
          <w:szCs w:val="24"/>
        </w:rPr>
        <w:t>are short-lived and fast-growing with good long-term fishery-dependent data, but limited fishery-independent</w:t>
      </w:r>
      <w:r w:rsidR="003E29F0">
        <w:rPr>
          <w:rFonts w:ascii="Times New Roman" w:hAnsi="Times New Roman" w:cs="Times New Roman"/>
          <w:sz w:val="24"/>
          <w:szCs w:val="24"/>
        </w:rPr>
        <w:t xml:space="preserve"> monitoring</w:t>
      </w:r>
      <w:r w:rsidR="00B31AD4">
        <w:rPr>
          <w:rFonts w:ascii="Times New Roman" w:hAnsi="Times New Roman" w:cs="Times New Roman"/>
          <w:sz w:val="24"/>
          <w:szCs w:val="24"/>
        </w:rPr>
        <w:t xml:space="preserve">, making </w:t>
      </w:r>
      <w:del w:id="237" w:author="Kiva.Oken" w:date="2024-07-09T11:16:00Z">
        <w:r w:rsidR="00B31AD4" w:rsidDel="008C579C">
          <w:rPr>
            <w:rFonts w:ascii="Times New Roman" w:hAnsi="Times New Roman" w:cs="Times New Roman"/>
            <w:sz w:val="24"/>
            <w:szCs w:val="24"/>
          </w:rPr>
          <w:delText>them a</w:delText>
        </w:r>
        <w:r w:rsidR="00584819" w:rsidDel="008C579C">
          <w:rPr>
            <w:rFonts w:ascii="Times New Roman" w:hAnsi="Times New Roman" w:cs="Times New Roman"/>
            <w:sz w:val="24"/>
            <w:szCs w:val="24"/>
          </w:rPr>
          <w:delText xml:space="preserve">n excellent </w:delText>
        </w:r>
        <w:r w:rsidR="00B31AD4" w:rsidDel="008C579C">
          <w:rPr>
            <w:rFonts w:ascii="Times New Roman" w:hAnsi="Times New Roman" w:cs="Times New Roman"/>
            <w:sz w:val="24"/>
            <w:szCs w:val="24"/>
          </w:rPr>
          <w:delText>candidate for the application of length-frequency-derived ages</w:delText>
        </w:r>
      </w:del>
      <w:ins w:id="238" w:author="Kiva.Oken" w:date="2024-07-09T11:16:00Z">
        <w:r w:rsidR="008C579C">
          <w:rPr>
            <w:rFonts w:ascii="Times New Roman" w:hAnsi="Times New Roman" w:cs="Times New Roman"/>
            <w:sz w:val="24"/>
            <w:szCs w:val="24"/>
          </w:rPr>
          <w:t>length-frequency-derived ages the most viable application</w:t>
        </w:r>
      </w:ins>
      <w:r w:rsidR="00B31AD4">
        <w:rPr>
          <w:rFonts w:ascii="Times New Roman" w:hAnsi="Times New Roman" w:cs="Times New Roman"/>
          <w:sz w:val="24"/>
          <w:szCs w:val="24"/>
        </w:rPr>
        <w:t xml:space="preserve">. </w:t>
      </w:r>
      <w:r w:rsidR="00584819">
        <w:rPr>
          <w:rFonts w:ascii="Times New Roman" w:hAnsi="Times New Roman" w:cs="Times New Roman"/>
          <w:sz w:val="24"/>
          <w:szCs w:val="24"/>
        </w:rPr>
        <w:t xml:space="preserve">We were able to use these ages to quantify variability of growth over time and space, and </w:t>
      </w:r>
      <w:r w:rsidR="00047BC7">
        <w:rPr>
          <w:rFonts w:ascii="Times New Roman" w:hAnsi="Times New Roman" w:cs="Times New Roman"/>
          <w:sz w:val="24"/>
          <w:szCs w:val="24"/>
        </w:rPr>
        <w:t xml:space="preserve">to </w:t>
      </w:r>
      <w:r w:rsidR="00584819">
        <w:rPr>
          <w:rFonts w:ascii="Times New Roman" w:hAnsi="Times New Roman" w:cs="Times New Roman"/>
          <w:sz w:val="24"/>
          <w:szCs w:val="24"/>
        </w:rPr>
        <w:t>develop models that suggest when</w:t>
      </w:r>
      <w:ins w:id="239" w:author="Kiva.Oken" w:date="2024-07-31T17:20:00Z">
        <w:r w:rsidR="00DC5B13">
          <w:rPr>
            <w:rFonts w:ascii="Times New Roman" w:hAnsi="Times New Roman" w:cs="Times New Roman"/>
            <w:sz w:val="24"/>
            <w:szCs w:val="24"/>
          </w:rPr>
          <w:t xml:space="preserve"> it</w:t>
        </w:r>
      </w:ins>
      <w:r w:rsidR="00584819">
        <w:rPr>
          <w:rFonts w:ascii="Times New Roman" w:hAnsi="Times New Roman" w:cs="Times New Roman"/>
          <w:sz w:val="24"/>
          <w:szCs w:val="24"/>
        </w:rPr>
        <w:t xml:space="preserve"> is optimal to open the fishery in different locations and years.</w:t>
      </w:r>
    </w:p>
    <w:p w14:paraId="09622C29" w14:textId="530090CD" w:rsidR="00033E2E" w:rsidRPr="00033E2E" w:rsidRDefault="00312D9A"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w:t>
      </w:r>
      <w:r w:rsidR="00AE0DF0">
        <w:rPr>
          <w:rFonts w:ascii="Times New Roman" w:hAnsi="Times New Roman" w:cs="Times New Roman"/>
          <w:sz w:val="24"/>
          <w:szCs w:val="24"/>
        </w:rPr>
        <w:t>e</w:t>
      </w:r>
      <w:r>
        <w:rPr>
          <w:rFonts w:ascii="Times New Roman" w:hAnsi="Times New Roman" w:cs="Times New Roman"/>
          <w:sz w:val="24"/>
          <w:szCs w:val="24"/>
        </w:rPr>
        <w:t xml:space="preserve"> </w:t>
      </w:r>
      <w:r w:rsidR="00D64DC4">
        <w:rPr>
          <w:rFonts w:ascii="Times New Roman" w:hAnsi="Times New Roman" w:cs="Times New Roman"/>
          <w:sz w:val="24"/>
          <w:szCs w:val="24"/>
        </w:rPr>
        <w:t xml:space="preserve">models used in this </w:t>
      </w:r>
      <w:r>
        <w:rPr>
          <w:rFonts w:ascii="Times New Roman" w:hAnsi="Times New Roman" w:cs="Times New Roman"/>
          <w:sz w:val="24"/>
          <w:szCs w:val="24"/>
        </w:rPr>
        <w:t xml:space="preserve">study made </w:t>
      </w:r>
      <w:r w:rsidR="00D6672A">
        <w:rPr>
          <w:rFonts w:ascii="Times New Roman" w:hAnsi="Times New Roman" w:cs="Times New Roman"/>
          <w:sz w:val="24"/>
          <w:szCs w:val="24"/>
        </w:rPr>
        <w:t>several</w:t>
      </w:r>
      <w:r>
        <w:rPr>
          <w:rFonts w:ascii="Times New Roman" w:hAnsi="Times New Roman" w:cs="Times New Roman"/>
          <w:sz w:val="24"/>
          <w:szCs w:val="24"/>
        </w:rPr>
        <w:t xml:space="preserve"> assumptions that may have influenced our conclusions. </w:t>
      </w:r>
      <w:r w:rsidR="00B54423">
        <w:rPr>
          <w:rFonts w:ascii="Times New Roman" w:hAnsi="Times New Roman" w:cs="Times New Roman"/>
          <w:sz w:val="24"/>
          <w:szCs w:val="24"/>
        </w:rPr>
        <w:t>First,</w:t>
      </w:r>
      <w:r w:rsidR="003B2246">
        <w:rPr>
          <w:rFonts w:ascii="Times New Roman" w:hAnsi="Times New Roman" w:cs="Times New Roman"/>
          <w:sz w:val="24"/>
          <w:szCs w:val="24"/>
        </w:rPr>
        <w:t xml:space="preserve"> the</w:t>
      </w:r>
      <w:r w:rsidR="00B54423">
        <w:rPr>
          <w:rFonts w:ascii="Times New Roman" w:hAnsi="Times New Roman" w:cs="Times New Roman"/>
          <w:sz w:val="24"/>
          <w:szCs w:val="24"/>
        </w:rPr>
        <w:t xml:space="preserve"> r</w:t>
      </w:r>
      <w:r w:rsidR="004161F0">
        <w:rPr>
          <w:rFonts w:ascii="Times New Roman" w:hAnsi="Times New Roman" w:cs="Times New Roman"/>
          <w:sz w:val="24"/>
          <w:szCs w:val="24"/>
        </w:rPr>
        <w:t xml:space="preserve">esults of our revenue-per-recruit model depend on the fishing mortality rate </w:t>
      </w:r>
      <w:r w:rsidR="007A2D54">
        <w:rPr>
          <w:rFonts w:ascii="Times New Roman" w:hAnsi="Times New Roman" w:cs="Times New Roman"/>
          <w:sz w:val="24"/>
          <w:szCs w:val="24"/>
        </w:rPr>
        <w:t>which is often</w:t>
      </w:r>
      <w:r w:rsidR="00A94FF9">
        <w:rPr>
          <w:rFonts w:ascii="Times New Roman" w:hAnsi="Times New Roman" w:cs="Times New Roman"/>
          <w:sz w:val="24"/>
          <w:szCs w:val="24"/>
        </w:rPr>
        <w:t xml:space="preserve"> difficult to control </w:t>
      </w:r>
      <w:r w:rsidR="003B2246">
        <w:rPr>
          <w:rFonts w:ascii="Times New Roman" w:hAnsi="Times New Roman" w:cs="Times New Roman"/>
          <w:sz w:val="24"/>
          <w:szCs w:val="24"/>
        </w:rPr>
        <w:t xml:space="preserve">for short lived species, such as shrimp, </w:t>
      </w:r>
      <w:r w:rsidR="004161F0">
        <w:rPr>
          <w:rFonts w:ascii="Times New Roman" w:hAnsi="Times New Roman" w:cs="Times New Roman"/>
          <w:sz w:val="24"/>
          <w:szCs w:val="24"/>
        </w:rPr>
        <w:t xml:space="preserve">because the </w:t>
      </w:r>
      <w:r w:rsidR="006D3FB8">
        <w:rPr>
          <w:rFonts w:ascii="Times New Roman" w:hAnsi="Times New Roman" w:cs="Times New Roman"/>
          <w:sz w:val="24"/>
          <w:szCs w:val="24"/>
        </w:rPr>
        <w:t xml:space="preserve">population biomass </w:t>
      </w:r>
      <w:r w:rsidR="001720CA">
        <w:rPr>
          <w:rFonts w:ascii="Times New Roman" w:hAnsi="Times New Roman" w:cs="Times New Roman"/>
          <w:sz w:val="24"/>
          <w:szCs w:val="24"/>
        </w:rPr>
        <w:t xml:space="preserve">generally </w:t>
      </w:r>
      <w:r w:rsidR="006D3FB8">
        <w:rPr>
          <w:rFonts w:ascii="Times New Roman" w:hAnsi="Times New Roman" w:cs="Times New Roman"/>
          <w:sz w:val="24"/>
          <w:szCs w:val="24"/>
        </w:rPr>
        <w:t xml:space="preserve">changes more </w:t>
      </w:r>
      <w:r w:rsidR="00171C46">
        <w:rPr>
          <w:rFonts w:ascii="Times New Roman" w:hAnsi="Times New Roman" w:cs="Times New Roman"/>
          <w:sz w:val="24"/>
          <w:szCs w:val="24"/>
        </w:rPr>
        <w:t xml:space="preserve">quickly </w:t>
      </w:r>
      <w:r w:rsidR="006D3FB8">
        <w:rPr>
          <w:rFonts w:ascii="Times New Roman" w:hAnsi="Times New Roman" w:cs="Times New Roman"/>
          <w:sz w:val="24"/>
          <w:szCs w:val="24"/>
        </w:rPr>
        <w:t>than it can be assessed</w:t>
      </w:r>
      <w:r w:rsidR="00A94FF9">
        <w:rPr>
          <w:rFonts w:ascii="Times New Roman" w:hAnsi="Times New Roman" w:cs="Times New Roman"/>
          <w:sz w:val="24"/>
          <w:szCs w:val="24"/>
        </w:rPr>
        <w:t xml:space="preserve">. </w:t>
      </w:r>
      <w:r w:rsidR="007A2D54">
        <w:rPr>
          <w:rFonts w:ascii="Times New Roman" w:hAnsi="Times New Roman" w:cs="Times New Roman"/>
          <w:sz w:val="24"/>
          <w:szCs w:val="24"/>
        </w:rPr>
        <w:t>In some cases, p</w:t>
      </w:r>
      <w:r w:rsidR="00AE3DD9">
        <w:rPr>
          <w:rFonts w:ascii="Times New Roman" w:hAnsi="Times New Roman" w:cs="Times New Roman"/>
          <w:sz w:val="24"/>
          <w:szCs w:val="24"/>
        </w:rPr>
        <w:t>roxies for the fishing mortality rate may be able to be approximated using early season catch rates to identify relative year</w:t>
      </w:r>
      <w:r w:rsidR="00FD2C54">
        <w:rPr>
          <w:rFonts w:ascii="Times New Roman" w:hAnsi="Times New Roman" w:cs="Times New Roman"/>
          <w:sz w:val="24"/>
          <w:szCs w:val="24"/>
        </w:rPr>
        <w:t>-</w:t>
      </w:r>
      <w:r w:rsidR="00AE3DD9">
        <w:rPr>
          <w:rFonts w:ascii="Times New Roman" w:hAnsi="Times New Roman" w:cs="Times New Roman"/>
          <w:sz w:val="24"/>
          <w:szCs w:val="24"/>
        </w:rPr>
        <w:t xml:space="preserve">class strength, and in-season </w:t>
      </w:r>
      <w:r w:rsidR="006B43A6">
        <w:rPr>
          <w:rFonts w:ascii="Times New Roman" w:hAnsi="Times New Roman" w:cs="Times New Roman"/>
          <w:sz w:val="24"/>
          <w:szCs w:val="24"/>
        </w:rPr>
        <w:t xml:space="preserve">data on </w:t>
      </w:r>
      <w:r w:rsidR="00AE3DD9">
        <w:rPr>
          <w:rFonts w:ascii="Times New Roman" w:hAnsi="Times New Roman" w:cs="Times New Roman"/>
          <w:sz w:val="24"/>
          <w:szCs w:val="24"/>
        </w:rPr>
        <w:t>fishing effort.</w:t>
      </w:r>
      <w:r w:rsidR="003F03E7">
        <w:rPr>
          <w:rFonts w:ascii="Times New Roman" w:hAnsi="Times New Roman" w:cs="Times New Roman"/>
          <w:sz w:val="24"/>
          <w:szCs w:val="24"/>
        </w:rPr>
        <w:t xml:space="preserve"> Second, </w:t>
      </w:r>
      <w:r w:rsidR="00FB6606">
        <w:rPr>
          <w:rFonts w:ascii="Times New Roman" w:hAnsi="Times New Roman" w:cs="Times New Roman"/>
          <w:sz w:val="24"/>
          <w:szCs w:val="24"/>
        </w:rPr>
        <w:t xml:space="preserve">the </w:t>
      </w:r>
      <w:r w:rsidR="00047989">
        <w:rPr>
          <w:rFonts w:ascii="Times New Roman" w:hAnsi="Times New Roman" w:cs="Times New Roman"/>
          <w:sz w:val="24"/>
          <w:szCs w:val="24"/>
        </w:rPr>
        <w:t xml:space="preserve">shrimp </w:t>
      </w:r>
      <w:r w:rsidR="00FB6606">
        <w:rPr>
          <w:rFonts w:ascii="Times New Roman" w:hAnsi="Times New Roman" w:cs="Times New Roman"/>
          <w:sz w:val="24"/>
          <w:szCs w:val="24"/>
        </w:rPr>
        <w:t xml:space="preserve">population distribution generally stratifies by age, and </w:t>
      </w:r>
      <w:r w:rsidR="004204E2">
        <w:rPr>
          <w:rFonts w:ascii="Times New Roman" w:hAnsi="Times New Roman" w:cs="Times New Roman"/>
          <w:sz w:val="24"/>
          <w:szCs w:val="24"/>
        </w:rPr>
        <w:t xml:space="preserve">shrimpers </w:t>
      </w:r>
      <w:r w:rsidR="00DF4D39">
        <w:rPr>
          <w:rFonts w:ascii="Times New Roman" w:hAnsi="Times New Roman" w:cs="Times New Roman"/>
          <w:sz w:val="24"/>
          <w:szCs w:val="24"/>
        </w:rPr>
        <w:t xml:space="preserve">often </w:t>
      </w:r>
      <w:r w:rsidR="00FB6606">
        <w:rPr>
          <w:rFonts w:ascii="Times New Roman" w:hAnsi="Times New Roman" w:cs="Times New Roman"/>
          <w:sz w:val="24"/>
          <w:szCs w:val="24"/>
        </w:rPr>
        <w:t xml:space="preserve">capitalize on this by </w:t>
      </w:r>
      <w:r w:rsidR="00DF4D39">
        <w:rPr>
          <w:rFonts w:ascii="Times New Roman" w:hAnsi="Times New Roman" w:cs="Times New Roman"/>
          <w:sz w:val="24"/>
          <w:szCs w:val="24"/>
        </w:rPr>
        <w:t xml:space="preserve">targeting </w:t>
      </w:r>
      <w:r w:rsidR="005E18D9">
        <w:rPr>
          <w:rFonts w:ascii="Times New Roman" w:hAnsi="Times New Roman" w:cs="Times New Roman"/>
          <w:sz w:val="24"/>
          <w:szCs w:val="24"/>
        </w:rPr>
        <w:t xml:space="preserve">larger </w:t>
      </w:r>
      <w:r w:rsidR="00FB6606">
        <w:rPr>
          <w:rFonts w:ascii="Times New Roman" w:hAnsi="Times New Roman" w:cs="Times New Roman"/>
          <w:sz w:val="24"/>
          <w:szCs w:val="24"/>
        </w:rPr>
        <w:t>age</w:t>
      </w:r>
      <w:r w:rsidR="005E18D9">
        <w:rPr>
          <w:rFonts w:ascii="Times New Roman" w:hAnsi="Times New Roman" w:cs="Times New Roman"/>
          <w:sz w:val="24"/>
          <w:szCs w:val="24"/>
        </w:rPr>
        <w:t>-</w:t>
      </w:r>
      <w:r w:rsidR="00FB6606">
        <w:rPr>
          <w:rFonts w:ascii="Times New Roman" w:hAnsi="Times New Roman" w:cs="Times New Roman"/>
          <w:sz w:val="24"/>
          <w:szCs w:val="24"/>
        </w:rPr>
        <w:t xml:space="preserve">2 and </w:t>
      </w:r>
      <w:r w:rsidR="005E18D9">
        <w:rPr>
          <w:rFonts w:ascii="Times New Roman" w:hAnsi="Times New Roman" w:cs="Times New Roman"/>
          <w:sz w:val="24"/>
          <w:szCs w:val="24"/>
        </w:rPr>
        <w:t>age-</w:t>
      </w:r>
      <w:proofErr w:type="gramStart"/>
      <w:r w:rsidR="00FB6606">
        <w:rPr>
          <w:rFonts w:ascii="Times New Roman" w:hAnsi="Times New Roman" w:cs="Times New Roman"/>
          <w:sz w:val="24"/>
          <w:szCs w:val="24"/>
        </w:rPr>
        <w:t>3 year</w:t>
      </w:r>
      <w:proofErr w:type="gramEnd"/>
      <w:r w:rsidR="00FB6606">
        <w:rPr>
          <w:rFonts w:ascii="Times New Roman" w:hAnsi="Times New Roman" w:cs="Times New Roman"/>
          <w:sz w:val="24"/>
          <w:szCs w:val="24"/>
        </w:rPr>
        <w:t xml:space="preserve"> classes early </w:t>
      </w:r>
      <w:del w:id="240" w:author="Kiva.Oken" w:date="2024-07-31T17:21:00Z">
        <w:r w:rsidR="00FB6606" w:rsidDel="00DC5B13">
          <w:rPr>
            <w:rFonts w:ascii="Times New Roman" w:hAnsi="Times New Roman" w:cs="Times New Roman"/>
            <w:sz w:val="24"/>
            <w:szCs w:val="24"/>
          </w:rPr>
          <w:delText xml:space="preserve">in </w:delText>
        </w:r>
      </w:del>
      <w:ins w:id="241" w:author="Kiva.Oken" w:date="2024-07-31T17:21:00Z">
        <w:r w:rsidR="00DC5B13">
          <w:rPr>
            <w:rFonts w:ascii="Times New Roman" w:hAnsi="Times New Roman" w:cs="Times New Roman"/>
            <w:sz w:val="24"/>
            <w:szCs w:val="24"/>
          </w:rPr>
          <w:t>during</w:t>
        </w:r>
        <w:r w:rsidR="00DC5B13">
          <w:rPr>
            <w:rFonts w:ascii="Times New Roman" w:hAnsi="Times New Roman" w:cs="Times New Roman"/>
            <w:sz w:val="24"/>
            <w:szCs w:val="24"/>
          </w:rPr>
          <w:t xml:space="preserve"> </w:t>
        </w:r>
      </w:ins>
      <w:r w:rsidR="00FB6606">
        <w:rPr>
          <w:rFonts w:ascii="Times New Roman" w:hAnsi="Times New Roman" w:cs="Times New Roman"/>
          <w:sz w:val="24"/>
          <w:szCs w:val="24"/>
        </w:rPr>
        <w:t>the season and</w:t>
      </w:r>
      <w:ins w:id="242" w:author="Kiva.Oken" w:date="2024-07-31T17:21:00Z">
        <w:r w:rsidR="00DC5B13">
          <w:rPr>
            <w:rFonts w:ascii="Times New Roman" w:hAnsi="Times New Roman" w:cs="Times New Roman"/>
            <w:sz w:val="24"/>
            <w:szCs w:val="24"/>
          </w:rPr>
          <w:t xml:space="preserve"> the</w:t>
        </w:r>
      </w:ins>
      <w:r w:rsidR="00FB6606">
        <w:rPr>
          <w:rFonts w:ascii="Times New Roman" w:hAnsi="Times New Roman" w:cs="Times New Roman"/>
          <w:sz w:val="24"/>
          <w:szCs w:val="24"/>
        </w:rPr>
        <w:t xml:space="preserve"> </w:t>
      </w:r>
      <w:r w:rsidR="005E18D9">
        <w:rPr>
          <w:rFonts w:ascii="Times New Roman" w:hAnsi="Times New Roman" w:cs="Times New Roman"/>
          <w:sz w:val="24"/>
          <w:szCs w:val="24"/>
        </w:rPr>
        <w:t xml:space="preserve">smaller </w:t>
      </w:r>
      <w:r w:rsidR="00FB6606">
        <w:rPr>
          <w:rFonts w:ascii="Times New Roman" w:hAnsi="Times New Roman" w:cs="Times New Roman"/>
          <w:sz w:val="24"/>
          <w:szCs w:val="24"/>
        </w:rPr>
        <w:t>age</w:t>
      </w:r>
      <w:r w:rsidR="005E18D9">
        <w:rPr>
          <w:rFonts w:ascii="Times New Roman" w:hAnsi="Times New Roman" w:cs="Times New Roman"/>
          <w:sz w:val="24"/>
          <w:szCs w:val="24"/>
        </w:rPr>
        <w:t>-</w:t>
      </w:r>
      <w:r w:rsidR="00FB6606">
        <w:rPr>
          <w:rFonts w:ascii="Times New Roman" w:hAnsi="Times New Roman" w:cs="Times New Roman"/>
          <w:sz w:val="24"/>
          <w:szCs w:val="24"/>
        </w:rPr>
        <w:t>1 year classes later in the season. Our revenue</w:t>
      </w:r>
      <w:r w:rsidR="00FD2C54">
        <w:rPr>
          <w:rFonts w:ascii="Times New Roman" w:hAnsi="Times New Roman" w:cs="Times New Roman"/>
          <w:sz w:val="24"/>
          <w:szCs w:val="24"/>
        </w:rPr>
        <w:t>-</w:t>
      </w:r>
      <w:r w:rsidR="00FB6606">
        <w:rPr>
          <w:rFonts w:ascii="Times New Roman" w:hAnsi="Times New Roman" w:cs="Times New Roman"/>
          <w:sz w:val="24"/>
          <w:szCs w:val="24"/>
        </w:rPr>
        <w:t>per</w:t>
      </w:r>
      <w:r w:rsidR="00FD2C54">
        <w:rPr>
          <w:rFonts w:ascii="Times New Roman" w:hAnsi="Times New Roman" w:cs="Times New Roman"/>
          <w:sz w:val="24"/>
          <w:szCs w:val="24"/>
        </w:rPr>
        <w:t>-</w:t>
      </w:r>
      <w:r w:rsidR="00FB6606">
        <w:rPr>
          <w:rFonts w:ascii="Times New Roman" w:hAnsi="Times New Roman" w:cs="Times New Roman"/>
          <w:sz w:val="24"/>
          <w:szCs w:val="24"/>
        </w:rPr>
        <w:t xml:space="preserve">recruit model assumes constant </w:t>
      </w:r>
      <w:r w:rsidR="00D64DC4">
        <w:rPr>
          <w:rFonts w:ascii="Times New Roman" w:hAnsi="Times New Roman" w:cs="Times New Roman"/>
          <w:sz w:val="24"/>
          <w:szCs w:val="24"/>
        </w:rPr>
        <w:t xml:space="preserve">monthly </w:t>
      </w:r>
      <w:r w:rsidR="00FB6606">
        <w:rPr>
          <w:rFonts w:ascii="Times New Roman" w:hAnsi="Times New Roman" w:cs="Times New Roman"/>
          <w:sz w:val="24"/>
          <w:szCs w:val="24"/>
        </w:rPr>
        <w:t xml:space="preserve">fishing mortality on each year class </w:t>
      </w:r>
      <w:r w:rsidR="00D64DC4">
        <w:rPr>
          <w:rFonts w:ascii="Times New Roman" w:hAnsi="Times New Roman" w:cs="Times New Roman"/>
          <w:sz w:val="24"/>
          <w:szCs w:val="24"/>
        </w:rPr>
        <w:t xml:space="preserve">within and </w:t>
      </w:r>
      <w:r w:rsidR="003B2246">
        <w:rPr>
          <w:rFonts w:ascii="Times New Roman" w:hAnsi="Times New Roman" w:cs="Times New Roman"/>
          <w:sz w:val="24"/>
          <w:szCs w:val="24"/>
        </w:rPr>
        <w:t xml:space="preserve">among </w:t>
      </w:r>
      <w:r w:rsidR="00FB6606">
        <w:rPr>
          <w:rFonts w:ascii="Times New Roman" w:hAnsi="Times New Roman" w:cs="Times New Roman"/>
          <w:sz w:val="24"/>
          <w:szCs w:val="24"/>
        </w:rPr>
        <w:t>season</w:t>
      </w:r>
      <w:r w:rsidR="00D64DC4">
        <w:rPr>
          <w:rFonts w:ascii="Times New Roman" w:hAnsi="Times New Roman" w:cs="Times New Roman"/>
          <w:sz w:val="24"/>
          <w:szCs w:val="24"/>
        </w:rPr>
        <w:t>s</w:t>
      </w:r>
      <w:r w:rsidR="00FB6606">
        <w:rPr>
          <w:rFonts w:ascii="Times New Roman" w:hAnsi="Times New Roman" w:cs="Times New Roman"/>
          <w:sz w:val="24"/>
          <w:szCs w:val="24"/>
        </w:rPr>
        <w:t>.</w:t>
      </w:r>
      <w:r w:rsidR="00475FCC">
        <w:rPr>
          <w:rFonts w:ascii="Times New Roman" w:hAnsi="Times New Roman" w:cs="Times New Roman"/>
          <w:sz w:val="24"/>
          <w:szCs w:val="24"/>
        </w:rPr>
        <w:t xml:space="preserve"> This means</w:t>
      </w:r>
      <w:r w:rsidR="00D64DC4">
        <w:rPr>
          <w:rFonts w:ascii="Times New Roman" w:hAnsi="Times New Roman" w:cs="Times New Roman"/>
          <w:sz w:val="24"/>
          <w:szCs w:val="24"/>
        </w:rPr>
        <w:t xml:space="preserve"> that the fishery may effectively be delayed in most years for newly recruited shrimp, in particular</w:t>
      </w:r>
      <w:r w:rsidR="00754BC5">
        <w:rPr>
          <w:rFonts w:ascii="Times New Roman" w:hAnsi="Times New Roman" w:cs="Times New Roman"/>
          <w:sz w:val="24"/>
          <w:szCs w:val="24"/>
        </w:rPr>
        <w:t xml:space="preserve">, and monthly fishing mortality rates when the </w:t>
      </w:r>
      <w:r w:rsidR="00FD2C54">
        <w:rPr>
          <w:rFonts w:ascii="Times New Roman" w:hAnsi="Times New Roman" w:cs="Times New Roman"/>
          <w:sz w:val="24"/>
          <w:szCs w:val="24"/>
        </w:rPr>
        <w:t>year-</w:t>
      </w:r>
      <w:r w:rsidR="00754BC5">
        <w:rPr>
          <w:rFonts w:ascii="Times New Roman" w:hAnsi="Times New Roman" w:cs="Times New Roman"/>
          <w:sz w:val="24"/>
          <w:szCs w:val="24"/>
        </w:rPr>
        <w:t xml:space="preserve">classes are being targeted may be higher than the range </w:t>
      </w:r>
      <w:r w:rsidR="00754BC5">
        <w:rPr>
          <w:rFonts w:ascii="Times New Roman" w:hAnsi="Times New Roman" w:cs="Times New Roman"/>
          <w:sz w:val="24"/>
          <w:szCs w:val="24"/>
        </w:rPr>
        <w:lastRenderedPageBreak/>
        <w:t>reported</w:t>
      </w:r>
      <w:r w:rsidR="00D64DC4">
        <w:rPr>
          <w:rFonts w:ascii="Times New Roman" w:hAnsi="Times New Roman" w:cs="Times New Roman"/>
          <w:sz w:val="24"/>
          <w:szCs w:val="24"/>
        </w:rPr>
        <w:t xml:space="preserve">. </w:t>
      </w:r>
      <w:r w:rsidR="00704C36">
        <w:rPr>
          <w:rFonts w:ascii="Times New Roman" w:hAnsi="Times New Roman" w:cs="Times New Roman"/>
          <w:sz w:val="24"/>
          <w:szCs w:val="24"/>
        </w:rPr>
        <w:t xml:space="preserve">Third, we modeled revenue-per-recruit, but shrimpers ultimately make decisions to fish based on profits </w:t>
      </w:r>
      <w:r w:rsidR="000936F9">
        <w:rPr>
          <w:rFonts w:ascii="Times New Roman" w:hAnsi="Times New Roman" w:cs="Times New Roman"/>
          <w:sz w:val="24"/>
          <w:szCs w:val="24"/>
        </w:rPr>
        <w:t xml:space="preserve">(i.e., revenue </w:t>
      </w:r>
      <w:r w:rsidR="000936F9" w:rsidRPr="000936F9">
        <w:rPr>
          <w:rFonts w:ascii="Times New Roman" w:hAnsi="Times New Roman" w:cs="Times New Roman"/>
          <w:i/>
          <w:sz w:val="24"/>
          <w:szCs w:val="24"/>
        </w:rPr>
        <w:t>and</w:t>
      </w:r>
      <w:r w:rsidR="000936F9">
        <w:rPr>
          <w:rFonts w:ascii="Times New Roman" w:hAnsi="Times New Roman" w:cs="Times New Roman"/>
          <w:sz w:val="24"/>
          <w:szCs w:val="24"/>
        </w:rPr>
        <w:t xml:space="preserve"> costs) </w:t>
      </w:r>
      <w:r w:rsidR="00704C36" w:rsidRPr="000936F9">
        <w:rPr>
          <w:rFonts w:ascii="Times New Roman" w:hAnsi="Times New Roman" w:cs="Times New Roman"/>
          <w:sz w:val="24"/>
          <w:szCs w:val="24"/>
        </w:rPr>
        <w:t>in</w:t>
      </w:r>
      <w:r w:rsidR="00704C36">
        <w:rPr>
          <w:rFonts w:ascii="Times New Roman" w:hAnsi="Times New Roman" w:cs="Times New Roman"/>
          <w:sz w:val="24"/>
          <w:szCs w:val="24"/>
        </w:rPr>
        <w:t xml:space="preserve"> both the shrimp fisher</w:t>
      </w:r>
      <w:r w:rsidR="000936F9">
        <w:rPr>
          <w:rFonts w:ascii="Times New Roman" w:hAnsi="Times New Roman" w:cs="Times New Roman"/>
          <w:sz w:val="24"/>
          <w:szCs w:val="24"/>
        </w:rPr>
        <w:t>y</w:t>
      </w:r>
      <w:r w:rsidR="00704C36">
        <w:rPr>
          <w:rFonts w:ascii="Times New Roman" w:hAnsi="Times New Roman" w:cs="Times New Roman"/>
          <w:sz w:val="24"/>
          <w:szCs w:val="24"/>
        </w:rPr>
        <w:t xml:space="preserve">, and other fisheries </w:t>
      </w:r>
      <w:ins w:id="243" w:author="Kiva.Oken" w:date="2024-07-31T17:21:00Z">
        <w:r w:rsidR="00DC5B13">
          <w:rPr>
            <w:rFonts w:ascii="Times New Roman" w:hAnsi="Times New Roman" w:cs="Times New Roman"/>
            <w:sz w:val="24"/>
            <w:szCs w:val="24"/>
          </w:rPr>
          <w:t xml:space="preserve">in which </w:t>
        </w:r>
      </w:ins>
      <w:r w:rsidR="00704C36">
        <w:rPr>
          <w:rFonts w:ascii="Times New Roman" w:hAnsi="Times New Roman" w:cs="Times New Roman"/>
          <w:sz w:val="24"/>
          <w:szCs w:val="24"/>
        </w:rPr>
        <w:t>they participate</w:t>
      </w:r>
      <w:del w:id="244" w:author="Kiva.Oken" w:date="2024-07-31T17:21:00Z">
        <w:r w:rsidR="00704C36" w:rsidDel="00DC5B13">
          <w:rPr>
            <w:rFonts w:ascii="Times New Roman" w:hAnsi="Times New Roman" w:cs="Times New Roman"/>
            <w:sz w:val="24"/>
            <w:szCs w:val="24"/>
          </w:rPr>
          <w:delText xml:space="preserve"> in</w:delText>
        </w:r>
      </w:del>
      <w:r w:rsidR="00704C36">
        <w:rPr>
          <w:rFonts w:ascii="Times New Roman" w:hAnsi="Times New Roman" w:cs="Times New Roman"/>
          <w:sz w:val="24"/>
          <w:szCs w:val="24"/>
        </w:rPr>
        <w:t>.</w:t>
      </w:r>
      <w:r w:rsidR="000936F9">
        <w:rPr>
          <w:rFonts w:ascii="Times New Roman" w:hAnsi="Times New Roman" w:cs="Times New Roman"/>
          <w:sz w:val="24"/>
          <w:szCs w:val="24"/>
        </w:rPr>
        <w:t xml:space="preserve"> </w:t>
      </w:r>
      <w:r w:rsidR="008D0084">
        <w:rPr>
          <w:rFonts w:ascii="Times New Roman" w:hAnsi="Times New Roman" w:cs="Times New Roman"/>
          <w:sz w:val="24"/>
          <w:szCs w:val="24"/>
        </w:rPr>
        <w:t>Finally</w:t>
      </w:r>
      <w:r w:rsidR="00262532">
        <w:rPr>
          <w:rFonts w:ascii="Times New Roman" w:hAnsi="Times New Roman" w:cs="Times New Roman"/>
          <w:sz w:val="24"/>
          <w:szCs w:val="24"/>
        </w:rPr>
        <w:t xml:space="preserve">, shrimp are </w:t>
      </w:r>
      <w:r w:rsidR="00630B61">
        <w:rPr>
          <w:rFonts w:ascii="Times New Roman" w:hAnsi="Times New Roman" w:cs="Times New Roman"/>
          <w:sz w:val="24"/>
          <w:szCs w:val="24"/>
        </w:rPr>
        <w:t>protandrous hermaphrodites</w:t>
      </w:r>
      <w:r w:rsidR="00694BC6">
        <w:rPr>
          <w:rFonts w:ascii="Times New Roman" w:hAnsi="Times New Roman" w:cs="Times New Roman"/>
          <w:sz w:val="24"/>
          <w:szCs w:val="24"/>
        </w:rPr>
        <w:t xml:space="preserve"> and sexually dimorphic</w:t>
      </w:r>
      <w:r w:rsidR="00262532">
        <w:rPr>
          <w:rFonts w:ascii="Times New Roman" w:hAnsi="Times New Roman" w:cs="Times New Roman"/>
          <w:sz w:val="24"/>
          <w:szCs w:val="24"/>
        </w:rPr>
        <w:t xml:space="preserve">, </w:t>
      </w:r>
      <w:r w:rsidR="007A2D54">
        <w:rPr>
          <w:rFonts w:ascii="Times New Roman" w:hAnsi="Times New Roman" w:cs="Times New Roman"/>
          <w:sz w:val="24"/>
          <w:szCs w:val="24"/>
        </w:rPr>
        <w:t>which we did not account for</w:t>
      </w:r>
      <w:r w:rsidR="00684E5A">
        <w:rPr>
          <w:rFonts w:ascii="Times New Roman" w:hAnsi="Times New Roman" w:cs="Times New Roman"/>
          <w:sz w:val="24"/>
          <w:szCs w:val="24"/>
        </w:rPr>
        <w:t>.</w:t>
      </w:r>
      <w:del w:id="245" w:author="Kiva.Oken" w:date="2024-07-09T11:16:00Z">
        <w:r w:rsidR="00684E5A" w:rsidDel="00B42BAD">
          <w:rPr>
            <w:rFonts w:ascii="Times New Roman" w:hAnsi="Times New Roman" w:cs="Times New Roman"/>
            <w:sz w:val="24"/>
            <w:szCs w:val="24"/>
          </w:rPr>
          <w:delText xml:space="preserve"> </w:delText>
        </w:r>
        <w:r w:rsidR="00262532" w:rsidDel="00B42BAD">
          <w:rPr>
            <w:rFonts w:ascii="Times New Roman" w:hAnsi="Times New Roman" w:cs="Times New Roman"/>
            <w:sz w:val="24"/>
            <w:szCs w:val="24"/>
          </w:rPr>
          <w:delText>.</w:delText>
        </w:r>
      </w:del>
      <w:r w:rsidR="00262532">
        <w:rPr>
          <w:rFonts w:ascii="Times New Roman" w:hAnsi="Times New Roman" w:cs="Times New Roman"/>
          <w:sz w:val="24"/>
          <w:szCs w:val="24"/>
        </w:rPr>
        <w:t xml:space="preserve"> Furthermore, more primary females are observed when the age-2 and age-3 year classes are weak</w:t>
      </w:r>
      <w:r w:rsidR="007A2D54">
        <w:rPr>
          <w:rFonts w:ascii="Times New Roman" w:hAnsi="Times New Roman" w:cs="Times New Roman"/>
          <w:sz w:val="24"/>
          <w:szCs w:val="24"/>
        </w:rPr>
        <w:t>, resulting in a larger average size-at-recruitment</w:t>
      </w:r>
      <w:r w:rsidR="004960F2">
        <w:rPr>
          <w:rFonts w:ascii="Times New Roman" w:hAnsi="Times New Roman" w:cs="Times New Roman"/>
          <w:sz w:val="24"/>
          <w:szCs w:val="24"/>
        </w:rPr>
        <w:t xml:space="preserve"> </w:t>
      </w:r>
      <w:r w:rsidR="007A2D54">
        <w:rPr>
          <w:rFonts w:ascii="Times New Roman" w:hAnsi="Times New Roman" w:cs="Times New Roman"/>
          <w:sz w:val="24"/>
          <w:szCs w:val="24"/>
        </w:rPr>
        <w:t xml:space="preserve">because females are larger </w:t>
      </w:r>
      <w:r w:rsidR="00CA2CAC">
        <w:rPr>
          <w:rFonts w:ascii="Times New Roman" w:hAnsi="Times New Roman" w:cs="Times New Roman"/>
          <w:sz w:val="24"/>
          <w:szCs w:val="24"/>
        </w:rPr>
        <w:fldChar w:fldCharType="begin"/>
      </w:r>
      <w:r w:rsidR="007A2D54">
        <w:rPr>
          <w:rFonts w:ascii="Times New Roman" w:hAnsi="Times New Roman" w:cs="Times New Roman"/>
          <w:sz w:val="24"/>
          <w:szCs w:val="24"/>
        </w:rPr>
        <w:instrText xml:space="preserve"> ADDIN ZOTERO_ITEM CSL_CITATION {"citationID":"LH7e53It","properties":{"formattedCitation":"(Charnov and Hannah 2002; Charnov and Groth 2019)","plainCitation":"(Charnov and Hannah 2002; Charnov and Groth 2019)","noteIndex":0},"citationItems":[{"id":6631,"uris":["http://zotero.org/users/783258/items/RJQ5NCDN"],"itemData":{"id":6631,"type":"article-journal","container-title":"Evolutionary Ecology Research","issue":"2","note":"publisher: Evolutionary Ecology, Ltd.","page":"239–246","source":"Google Scholar","title":"Shrimp adjust their sex ratio to fluctuating age distributions","volume":"4","author":[{"family":"Charnov","given":"Eric L."},{"family":"Hannah","given":"Robert W."}],"issued":{"date-parts":[["2002"]]}}},{"id":6677,"uris":["http://zotero.org/users/783258/items/AAS7S5WY"],"itemData":{"id":6677,"type":"article-journal","container-title":"Evolutionary Ecology Research","issue":"5","note":"publisher: Evolutionary Ecology, Ltd.","page":"523–535","source":"Google Scholar","title":"Fluctuating age distributions and sex ratio tracking in a protandrous shrimp","volume":"20","author":[{"family":"Charnov","given":"Eric L."},{"family":"Groth","given":"Scott D."}],"issued":{"date-parts":[["2019"]]}}}],"schema":"https://github.com/citation-style-language/schema/raw/master/csl-citation.json"} </w:instrText>
      </w:r>
      <w:r w:rsidR="00CA2CAC">
        <w:rPr>
          <w:rFonts w:ascii="Times New Roman" w:hAnsi="Times New Roman" w:cs="Times New Roman"/>
          <w:sz w:val="24"/>
          <w:szCs w:val="24"/>
        </w:rPr>
        <w:fldChar w:fldCharType="separate"/>
      </w:r>
      <w:r w:rsidR="007A2D54" w:rsidRPr="007A2D54">
        <w:rPr>
          <w:rFonts w:ascii="Times New Roman" w:hAnsi="Times New Roman" w:cs="Times New Roman"/>
          <w:sz w:val="24"/>
        </w:rPr>
        <w:t>(Charnov and Hannah 2002; Charnov and Groth 2019)</w:t>
      </w:r>
      <w:r w:rsidR="00CA2CAC">
        <w:rPr>
          <w:rFonts w:ascii="Times New Roman" w:hAnsi="Times New Roman" w:cs="Times New Roman"/>
          <w:sz w:val="24"/>
          <w:szCs w:val="24"/>
        </w:rPr>
        <w:fldChar w:fldCharType="end"/>
      </w:r>
      <w:r w:rsidR="007A2D54">
        <w:rPr>
          <w:rFonts w:ascii="Times New Roman" w:hAnsi="Times New Roman" w:cs="Times New Roman"/>
          <w:sz w:val="24"/>
          <w:szCs w:val="24"/>
        </w:rPr>
        <w:t xml:space="preserve">. </w:t>
      </w:r>
      <w:r w:rsidR="00262532">
        <w:rPr>
          <w:rFonts w:ascii="Times New Roman" w:hAnsi="Times New Roman" w:cs="Times New Roman"/>
          <w:sz w:val="24"/>
          <w:szCs w:val="24"/>
        </w:rPr>
        <w:t xml:space="preserve">Accounting for </w:t>
      </w:r>
      <w:r w:rsidR="000D03D8">
        <w:rPr>
          <w:rFonts w:ascii="Times New Roman" w:hAnsi="Times New Roman" w:cs="Times New Roman"/>
          <w:sz w:val="24"/>
          <w:szCs w:val="24"/>
        </w:rPr>
        <w:t xml:space="preserve">variation in the sex ratio </w:t>
      </w:r>
      <w:r w:rsidR="00262532">
        <w:rPr>
          <w:rFonts w:ascii="Times New Roman" w:hAnsi="Times New Roman" w:cs="Times New Roman"/>
          <w:sz w:val="24"/>
          <w:szCs w:val="24"/>
        </w:rPr>
        <w:t xml:space="preserve">could make the average </w:t>
      </w:r>
      <w:r w:rsidR="00FD2C54">
        <w:rPr>
          <w:rFonts w:ascii="Times New Roman" w:hAnsi="Times New Roman" w:cs="Times New Roman"/>
          <w:sz w:val="24"/>
          <w:szCs w:val="24"/>
        </w:rPr>
        <w:t>size-</w:t>
      </w:r>
      <w:r w:rsidR="00262532">
        <w:rPr>
          <w:rFonts w:ascii="Times New Roman" w:hAnsi="Times New Roman" w:cs="Times New Roman"/>
          <w:sz w:val="24"/>
          <w:szCs w:val="24"/>
        </w:rPr>
        <w:t>at</w:t>
      </w:r>
      <w:r w:rsidR="00FD2C54">
        <w:rPr>
          <w:rFonts w:ascii="Times New Roman" w:hAnsi="Times New Roman" w:cs="Times New Roman"/>
          <w:sz w:val="24"/>
          <w:szCs w:val="24"/>
        </w:rPr>
        <w:t>-</w:t>
      </w:r>
      <w:r w:rsidR="00262532">
        <w:rPr>
          <w:rFonts w:ascii="Times New Roman" w:hAnsi="Times New Roman" w:cs="Times New Roman"/>
          <w:sz w:val="24"/>
          <w:szCs w:val="24"/>
        </w:rPr>
        <w:t>recruitment more predictable.</w:t>
      </w:r>
    </w:p>
    <w:p w14:paraId="53D055C4" w14:textId="0A318957" w:rsidR="006027EC" w:rsidRPr="000E55EA" w:rsidRDefault="001D39B8" w:rsidP="00354A5E">
      <w:pPr>
        <w:keepNext/>
        <w:spacing w:before="240" w:after="0" w:line="480" w:lineRule="auto"/>
        <w:rPr>
          <w:rFonts w:ascii="Times New Roman" w:hAnsi="Times New Roman" w:cs="Times New Roman"/>
          <w:b/>
          <w:bCs/>
          <w:i/>
          <w:iCs/>
          <w:sz w:val="24"/>
          <w:szCs w:val="24"/>
        </w:rPr>
      </w:pPr>
      <w:r w:rsidRPr="000E55EA">
        <w:rPr>
          <w:rFonts w:ascii="Times New Roman" w:hAnsi="Times New Roman" w:cs="Times New Roman"/>
          <w:i/>
          <w:iCs/>
          <w:sz w:val="24"/>
          <w:szCs w:val="24"/>
        </w:rPr>
        <w:t>4.4 Implications for management</w:t>
      </w:r>
    </w:p>
    <w:p w14:paraId="1D86E9AE" w14:textId="7153BE8B" w:rsidR="00740F39" w:rsidRPr="00A215E3" w:rsidRDefault="00D60E0B"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Ocean</w:t>
      </w:r>
      <w:r w:rsidR="003E350A">
        <w:rPr>
          <w:rFonts w:ascii="Times New Roman" w:hAnsi="Times New Roman" w:cs="Times New Roman"/>
          <w:sz w:val="24"/>
          <w:szCs w:val="24"/>
        </w:rPr>
        <w:t xml:space="preserve"> shrimp </w:t>
      </w:r>
      <w:r w:rsidR="00AC6366">
        <w:rPr>
          <w:rFonts w:ascii="Times New Roman" w:hAnsi="Times New Roman" w:cs="Times New Roman"/>
          <w:sz w:val="24"/>
          <w:szCs w:val="24"/>
        </w:rPr>
        <w:t xml:space="preserve">was </w:t>
      </w:r>
      <w:r w:rsidR="003E350A">
        <w:rPr>
          <w:rFonts w:ascii="Times New Roman" w:hAnsi="Times New Roman" w:cs="Times New Roman"/>
          <w:sz w:val="24"/>
          <w:szCs w:val="24"/>
        </w:rPr>
        <w:t xml:space="preserve">the fifth most important fishery species on the U.S. West Coast over the last decade in terms of revenue, and it can be a key source of income for </w:t>
      </w:r>
      <w:r w:rsidR="00C01766">
        <w:rPr>
          <w:rFonts w:ascii="Times New Roman" w:hAnsi="Times New Roman" w:cs="Times New Roman"/>
          <w:sz w:val="24"/>
          <w:szCs w:val="24"/>
        </w:rPr>
        <w:t xml:space="preserve">fishery </w:t>
      </w:r>
      <w:r w:rsidR="003E350A">
        <w:rPr>
          <w:rFonts w:ascii="Times New Roman" w:hAnsi="Times New Roman" w:cs="Times New Roman"/>
          <w:sz w:val="24"/>
          <w:szCs w:val="24"/>
        </w:rPr>
        <w:t xml:space="preserve">participants </w:t>
      </w:r>
      <w:r w:rsidR="009919D8">
        <w:rPr>
          <w:rFonts w:ascii="Times New Roman" w:hAnsi="Times New Roman" w:cs="Times New Roman"/>
          <w:sz w:val="24"/>
          <w:szCs w:val="24"/>
        </w:rPr>
        <w:t xml:space="preserve">in some years </w:t>
      </w:r>
      <w:r w:rsidR="003E350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{"citationID":"7whoFnca","properties":{"formattedCitation":"(Free et al. 2023)","plainCitation":"(Free et al. 2023)","noteIndex":0},"citationItems":[{"id":6665,"uris":["http://zotero.org/users/783258/items/K26FFXPP"],"itemData":{"id":6665,"type":"article-journal","abstract":"Marine heatwaves are increasingly affecting marine ecosystems, with cascading impacts on coastal economies, communities, and food systems. Studies of heatwaves provide crucial insights into potential ecosystem shifts under future climate change and put fisheries social-ecological systems through “stress tests” that expose both vulnerabilities and resilience. The 2014–16 Northeast Pacific heatwave was the strongest and longest marine heatwave on record and resulted in profound ecological changes that impacted fisheries, fisheries management, and human livelihoods. Here, we synthesize the impacts of the 2014–2016 marine heatwave on US and Canada West Coast fisheries and extract key lessons for preparing global fisheries science, management, and industries for the future. We set the stage with a brief review of the impacts of the heatwave on marine ecosystems and the first systematic analysis of the economic impacts of these changes on commercial and recreational fisheries. We then examine ten key case studies that provide instructive examples of the complex and surprising challenges that heatwaves pose to fisheries social-ecological systems. These reveal important insights into improving the resilience of monitoring and management and increasing adaptive capacity to future stressors. Key recommendations include: (1) expanding monitoring to enhance mechanistic understanding, provide early warning signals, and improve predictions of impacts; (2) increasing the flexibility, adaptiveness, and inclusiveness of management where possible; (3) using simulation testing to help guide management decisions; and (4) enhancing the adaptive capacity of fishing communities by promoting engagement, flexibility, experimentation, and failsafes. These advancements are important as global fisheries prepare for a changing ocean.","container-title":"Fish and Fisheries","DOI":"10.1111/faf.12753","ISSN":"1467-2979","issue":"4","language":"en","license":"© 2023 The Authors. Fish and Fisheries published by John Wiley &amp; Sons Ltd.","note":"_eprint: https://onlinelibrary.wiley.com/doi/pdf/10.1111/faf.12753","page":"652-674","source":"Wiley Online Library","title":"Impact of the 2014–2016 marine heatwave on US and Canada West Coast fisheries: Surprises and lessons from key case studies","title-short":"Impact of the 2014–2016 marine heatwave on US and Canada West Coast fisheries","volume":"24","author":[{"family":"Free","given":"Christopher M."},{"family":"Anderson","given":"Sean C."},{"family":"Hellmers","given":"Elizabeth A."},{"family":"Muhling","given":"Barbara A."},{"family":"Navarro","given":"Michael O."},{"family":"Richerson","given":"Kate"},{"family":"Rogers","given":"Lauren A."},{"family":"Satterthwaite","given":"William H."},{"family":"Thompson","given":"Andrew R."},{"family":"Burt","given":"Jenn M."},{"family":"Gaines","given":"Steven D."},{"family":"Marshall","given":"Kristin N."},{"family":"White","given":"J. Wilson"},{"family":"Bellquist","given":"Lyall F."}],"issued":{"date-parts":[["2023"]]}}}],"schema":"https://github.com/citation-style-language/schema/raw/master/csl-citation.json"} </w:instrText>
      </w:r>
      <w:r w:rsidR="003E350A">
        <w:rPr>
          <w:rFonts w:ascii="Times New Roman" w:hAnsi="Times New Roman" w:cs="Times New Roman"/>
          <w:sz w:val="24"/>
          <w:szCs w:val="24"/>
        </w:rPr>
        <w:fldChar w:fldCharType="separate"/>
      </w:r>
      <w:r w:rsidR="00CE3674" w:rsidRPr="00CE3674">
        <w:rPr>
          <w:rFonts w:ascii="Times New Roman" w:hAnsi="Times New Roman" w:cs="Times New Roman"/>
          <w:sz w:val="24"/>
        </w:rPr>
        <w:t>(Free et al. 2023)</w:t>
      </w:r>
      <w:r w:rsidR="003E350A">
        <w:rPr>
          <w:rFonts w:ascii="Times New Roman" w:hAnsi="Times New Roman" w:cs="Times New Roman"/>
          <w:sz w:val="24"/>
          <w:szCs w:val="24"/>
        </w:rPr>
        <w:fldChar w:fldCharType="end"/>
      </w:r>
      <w:r w:rsidR="003E350A">
        <w:rPr>
          <w:rFonts w:ascii="Times New Roman" w:hAnsi="Times New Roman" w:cs="Times New Roman"/>
          <w:sz w:val="24"/>
          <w:szCs w:val="24"/>
        </w:rPr>
        <w:t xml:space="preserve">. For example, during the 2014-2016 marine heatwave when </w:t>
      </w:r>
      <w:r w:rsidR="009919D8">
        <w:rPr>
          <w:rFonts w:ascii="Times New Roman" w:hAnsi="Times New Roman" w:cs="Times New Roman"/>
          <w:sz w:val="24"/>
          <w:szCs w:val="24"/>
        </w:rPr>
        <w:t xml:space="preserve">key fisheries such as </w:t>
      </w:r>
      <w:r w:rsidR="003B2246">
        <w:rPr>
          <w:rFonts w:ascii="Times New Roman" w:hAnsi="Times New Roman" w:cs="Times New Roman"/>
          <w:sz w:val="24"/>
          <w:szCs w:val="24"/>
        </w:rPr>
        <w:t xml:space="preserve">those for </w:t>
      </w:r>
      <w:r w:rsidR="009919D8">
        <w:rPr>
          <w:rFonts w:ascii="Times New Roman" w:hAnsi="Times New Roman" w:cs="Times New Roman"/>
          <w:sz w:val="24"/>
          <w:szCs w:val="24"/>
        </w:rPr>
        <w:t>salmon</w:t>
      </w:r>
      <w:r w:rsidR="003E350A">
        <w:rPr>
          <w:rFonts w:ascii="Times New Roman" w:hAnsi="Times New Roman" w:cs="Times New Roman"/>
          <w:sz w:val="24"/>
          <w:szCs w:val="24"/>
        </w:rPr>
        <w:t xml:space="preserve"> experienced precipitous declines, strong recruitment prior to the heatwave coupled with </w:t>
      </w:r>
      <w:r w:rsidR="00BE34A8">
        <w:rPr>
          <w:rFonts w:ascii="Times New Roman" w:hAnsi="Times New Roman" w:cs="Times New Roman"/>
          <w:sz w:val="24"/>
          <w:szCs w:val="24"/>
        </w:rPr>
        <w:t>high</w:t>
      </w:r>
      <w:r w:rsidR="003E350A">
        <w:rPr>
          <w:rFonts w:ascii="Times New Roman" w:hAnsi="Times New Roman" w:cs="Times New Roman"/>
          <w:sz w:val="24"/>
          <w:szCs w:val="24"/>
        </w:rPr>
        <w:t xml:space="preserve"> prices </w:t>
      </w:r>
      <w:r w:rsidR="000F27DD">
        <w:rPr>
          <w:rFonts w:ascii="Times New Roman" w:hAnsi="Times New Roman" w:cs="Times New Roman"/>
          <w:sz w:val="24"/>
          <w:szCs w:val="24"/>
        </w:rPr>
        <w:t xml:space="preserve">set </w:t>
      </w:r>
      <w:r w:rsidR="003E350A">
        <w:rPr>
          <w:rFonts w:ascii="Times New Roman" w:hAnsi="Times New Roman" w:cs="Times New Roman"/>
          <w:sz w:val="24"/>
          <w:szCs w:val="24"/>
        </w:rPr>
        <w:t>by global markets allowed for record revenue</w:t>
      </w:r>
      <w:r w:rsidR="00BE34A8">
        <w:rPr>
          <w:rFonts w:ascii="Times New Roman" w:hAnsi="Times New Roman" w:cs="Times New Roman"/>
          <w:sz w:val="24"/>
          <w:szCs w:val="24"/>
        </w:rPr>
        <w:t xml:space="preserve"> from the </w:t>
      </w:r>
      <w:r>
        <w:rPr>
          <w:rFonts w:ascii="Times New Roman" w:hAnsi="Times New Roman" w:cs="Times New Roman"/>
          <w:sz w:val="24"/>
          <w:szCs w:val="24"/>
        </w:rPr>
        <w:t>ocean</w:t>
      </w:r>
      <w:r w:rsidR="00BE34A8">
        <w:rPr>
          <w:rFonts w:ascii="Times New Roman" w:hAnsi="Times New Roman" w:cs="Times New Roman"/>
          <w:sz w:val="24"/>
          <w:szCs w:val="24"/>
        </w:rPr>
        <w:t xml:space="preserve"> shrimp fishery</w:t>
      </w:r>
      <w:r w:rsidR="003E350A">
        <w:rPr>
          <w:rFonts w:ascii="Times New Roman" w:hAnsi="Times New Roman" w:cs="Times New Roman"/>
          <w:sz w:val="24"/>
          <w:szCs w:val="24"/>
        </w:rPr>
        <w:t>.</w:t>
      </w:r>
      <w:r w:rsidR="009919D8">
        <w:rPr>
          <w:rFonts w:ascii="Times New Roman" w:hAnsi="Times New Roman" w:cs="Times New Roman"/>
          <w:sz w:val="24"/>
          <w:szCs w:val="24"/>
        </w:rPr>
        <w:t xml:space="preserve"> Therefore, sustainable fishery management that prioritizes population and ecosystem health while </w:t>
      </w:r>
      <w:r w:rsidR="004B77A8">
        <w:rPr>
          <w:rFonts w:ascii="Times New Roman" w:hAnsi="Times New Roman" w:cs="Times New Roman"/>
          <w:sz w:val="24"/>
          <w:szCs w:val="24"/>
        </w:rPr>
        <w:t xml:space="preserve">also seeking to </w:t>
      </w:r>
      <w:r w:rsidR="009919D8">
        <w:rPr>
          <w:rFonts w:ascii="Times New Roman" w:hAnsi="Times New Roman" w:cs="Times New Roman"/>
          <w:sz w:val="24"/>
          <w:szCs w:val="24"/>
        </w:rPr>
        <w:t>maximiz</w:t>
      </w:r>
      <w:r w:rsidR="00BE34A8">
        <w:rPr>
          <w:rFonts w:ascii="Times New Roman" w:hAnsi="Times New Roman" w:cs="Times New Roman"/>
          <w:sz w:val="24"/>
          <w:szCs w:val="24"/>
        </w:rPr>
        <w:t>e</w:t>
      </w:r>
      <w:r w:rsidR="009919D8">
        <w:rPr>
          <w:rFonts w:ascii="Times New Roman" w:hAnsi="Times New Roman" w:cs="Times New Roman"/>
          <w:sz w:val="24"/>
          <w:szCs w:val="24"/>
        </w:rPr>
        <w:t xml:space="preserve"> fishing revenue</w:t>
      </w:r>
      <w:r w:rsidR="00C73315">
        <w:rPr>
          <w:rFonts w:ascii="Times New Roman" w:hAnsi="Times New Roman" w:cs="Times New Roman"/>
          <w:sz w:val="24"/>
          <w:szCs w:val="24"/>
        </w:rPr>
        <w:t xml:space="preserve"> can help sustain and stabilize </w:t>
      </w:r>
      <w:r w:rsidR="001E64EF">
        <w:rPr>
          <w:rFonts w:ascii="Times New Roman" w:hAnsi="Times New Roman" w:cs="Times New Roman"/>
          <w:sz w:val="24"/>
          <w:szCs w:val="24"/>
        </w:rPr>
        <w:t xml:space="preserve">local </w:t>
      </w:r>
      <w:r w:rsidR="00C73315">
        <w:rPr>
          <w:rFonts w:ascii="Times New Roman" w:hAnsi="Times New Roman" w:cs="Times New Roman"/>
          <w:sz w:val="24"/>
          <w:szCs w:val="24"/>
        </w:rPr>
        <w:t xml:space="preserve">coastal economies by allowing them to rely on a diversity of fisheries </w:t>
      </w:r>
      <w:r w:rsidR="00C73315">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{"citationID":"qtklqzQU","properties":{"unsorted":true,"formattedCitation":"(Kasperski and Holland 2013; Sethi et al. 2014; Oken et al. 2021)","plainCitation":"(Kasperski and Holland 2013; Sethi et al. 2014; Oken et al. 2021)","noteIndex":0},"citationItems":[{"id":370,"uris":["http://zotero.org/users/783258/items/L3HCDWX5"],"itemData":{"id":370,"type":"article-journal","abstract":"Catches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S."}],"issued":{"date-parts":[["2013",2,5]]}}},{"id":369,"uris":["http://zotero.org/users/783258/items/RSK8X9DW"],"itemData":{"id":369,"type":"article-journal","container-title":"Marine Policy","page":"134–141","source":"Google Scholar","title":"Alaskan fishing community revenues and the stabilizing role of fishing portfolios","volume":"48","author":[{"family":"Sethi","given":"Suresh Andrew"},{"family":"Reimer","given":"Matthew"},{"family":"Knapp","given":"Gunnar"}],"issued":{"date-parts":[["2014"]]}}},{"id":2777,"uris":["http://zotero.org/users/783258/items/N4VD4G9G"],"itemData":{"id":2777,"type":"article-journal","container-title":"Ecological Applications","issue":"4","note":"publisher: Wiley Online Library","page":"e2307","source":"Google Scholar","title":"The effects of population synchrony, life history, and access constraints on benefits from fishing portfolios","volume":"31","author":[{"family":"Oken","given":"Kiva L."},{"family":"Holland","given":"Daniel S."},{"family":"Punt","given":"André E."}],"issued":{"date-parts":[["2021"]]}}}],"schema":"https://github.com/citation-style-language/schema/raw/master/csl-citation.json"} </w:instrText>
      </w:r>
      <w:r w:rsidR="00C73315">
        <w:rPr>
          <w:rFonts w:ascii="Times New Roman" w:hAnsi="Times New Roman" w:cs="Times New Roman"/>
          <w:sz w:val="24"/>
          <w:szCs w:val="24"/>
        </w:rPr>
        <w:fldChar w:fldCharType="separate"/>
      </w:r>
      <w:r w:rsidR="00CE3674" w:rsidRPr="00CE3674">
        <w:rPr>
          <w:rFonts w:ascii="Times New Roman" w:hAnsi="Times New Roman" w:cs="Times New Roman"/>
          <w:sz w:val="24"/>
        </w:rPr>
        <w:t>(Kasperski and Holland 2013; Sethi et al. 2014; Oken et al. 2021)</w:t>
      </w:r>
      <w:r w:rsidR="00C73315">
        <w:rPr>
          <w:rFonts w:ascii="Times New Roman" w:hAnsi="Times New Roman" w:cs="Times New Roman"/>
          <w:sz w:val="24"/>
          <w:szCs w:val="24"/>
        </w:rPr>
        <w:fldChar w:fldCharType="end"/>
      </w:r>
      <w:r w:rsidR="00C73315">
        <w:rPr>
          <w:rFonts w:ascii="Times New Roman" w:hAnsi="Times New Roman" w:cs="Times New Roman"/>
          <w:sz w:val="24"/>
          <w:szCs w:val="24"/>
        </w:rPr>
        <w:t xml:space="preserve">. </w:t>
      </w:r>
      <w:r w:rsidR="000B11A6">
        <w:rPr>
          <w:rFonts w:ascii="Times New Roman" w:hAnsi="Times New Roman" w:cs="Times New Roman"/>
          <w:sz w:val="24"/>
          <w:szCs w:val="24"/>
        </w:rPr>
        <w:t>T</w:t>
      </w:r>
      <w:del w:id="246" w:author="Kiva.Oken" w:date="2024-07-31T17:21:00Z">
        <w:r w:rsidR="000B11A6" w:rsidDel="00DC5B13">
          <w:rPr>
            <w:rFonts w:ascii="Times New Roman" w:hAnsi="Times New Roman" w:cs="Times New Roman"/>
            <w:sz w:val="24"/>
            <w:szCs w:val="24"/>
          </w:rPr>
          <w:delText>he work in t</w:delText>
        </w:r>
      </w:del>
      <w:r w:rsidR="000B11A6">
        <w:rPr>
          <w:rFonts w:ascii="Times New Roman" w:hAnsi="Times New Roman" w:cs="Times New Roman"/>
          <w:sz w:val="24"/>
          <w:szCs w:val="24"/>
        </w:rPr>
        <w:t>his study</w:t>
      </w:r>
      <w:r w:rsidR="007E68B5">
        <w:rPr>
          <w:rFonts w:ascii="Times New Roman" w:hAnsi="Times New Roman" w:cs="Times New Roman"/>
          <w:sz w:val="24"/>
          <w:szCs w:val="24"/>
        </w:rPr>
        <w:t xml:space="preserve"> can inform when the fishery </w:t>
      </w:r>
      <w:r w:rsidR="001D39B8">
        <w:rPr>
          <w:rFonts w:ascii="Times New Roman" w:hAnsi="Times New Roman" w:cs="Times New Roman"/>
          <w:sz w:val="24"/>
          <w:szCs w:val="24"/>
        </w:rPr>
        <w:t xml:space="preserve">should </w:t>
      </w:r>
      <w:r w:rsidR="007E68B5">
        <w:rPr>
          <w:rFonts w:ascii="Times New Roman" w:hAnsi="Times New Roman" w:cs="Times New Roman"/>
          <w:sz w:val="24"/>
          <w:szCs w:val="24"/>
        </w:rPr>
        <w:t>open each year in different management areas along the coast,</w:t>
      </w:r>
      <w:r w:rsidR="00A06ADD">
        <w:rPr>
          <w:rFonts w:ascii="Times New Roman" w:hAnsi="Times New Roman" w:cs="Times New Roman"/>
          <w:sz w:val="24"/>
          <w:szCs w:val="24"/>
        </w:rPr>
        <w:t xml:space="preserve"> giving targeted advice on when and where it should be delayed,</w:t>
      </w:r>
      <w:r w:rsidR="007E68B5">
        <w:rPr>
          <w:rFonts w:ascii="Times New Roman" w:hAnsi="Times New Roman" w:cs="Times New Roman"/>
          <w:sz w:val="24"/>
          <w:szCs w:val="24"/>
        </w:rPr>
        <w:t xml:space="preserve"> thus help</w:t>
      </w:r>
      <w:r w:rsidR="00A06ADD">
        <w:rPr>
          <w:rFonts w:ascii="Times New Roman" w:hAnsi="Times New Roman" w:cs="Times New Roman"/>
          <w:sz w:val="24"/>
          <w:szCs w:val="24"/>
        </w:rPr>
        <w:t xml:space="preserve">ing to </w:t>
      </w:r>
      <w:r w:rsidR="007E68B5">
        <w:rPr>
          <w:rFonts w:ascii="Times New Roman" w:hAnsi="Times New Roman" w:cs="Times New Roman"/>
          <w:sz w:val="24"/>
          <w:szCs w:val="24"/>
        </w:rPr>
        <w:t>maximize fishing revenue each year</w:t>
      </w:r>
      <w:r w:rsidR="00EA2FBA">
        <w:rPr>
          <w:rFonts w:ascii="Times New Roman" w:hAnsi="Times New Roman" w:cs="Times New Roman"/>
          <w:sz w:val="24"/>
          <w:szCs w:val="24"/>
        </w:rPr>
        <w:t xml:space="preserve">. </w:t>
      </w:r>
      <w:r w:rsidR="00653236">
        <w:rPr>
          <w:rFonts w:ascii="Times New Roman" w:hAnsi="Times New Roman" w:cs="Times New Roman"/>
          <w:sz w:val="24"/>
          <w:szCs w:val="24"/>
        </w:rPr>
        <w:t>However, t</w:t>
      </w:r>
      <w:r w:rsidR="00470D33">
        <w:rPr>
          <w:rFonts w:ascii="Times New Roman" w:hAnsi="Times New Roman" w:cs="Times New Roman"/>
          <w:sz w:val="24"/>
          <w:szCs w:val="24"/>
        </w:rPr>
        <w:t xml:space="preserve">emporal diversification, that is, </w:t>
      </w:r>
      <w:r w:rsidR="003B78A6">
        <w:rPr>
          <w:rFonts w:ascii="Times New Roman" w:hAnsi="Times New Roman" w:cs="Times New Roman"/>
          <w:sz w:val="24"/>
          <w:szCs w:val="24"/>
        </w:rPr>
        <w:t xml:space="preserve">spreading fishing activities evenly across </w:t>
      </w:r>
      <w:ins w:id="247" w:author="Kiva.Oken" w:date="2024-07-09T11:16:00Z">
        <w:r w:rsidR="00B42BAD">
          <w:rPr>
            <w:rFonts w:ascii="Times New Roman" w:hAnsi="Times New Roman" w:cs="Times New Roman"/>
            <w:sz w:val="24"/>
            <w:szCs w:val="24"/>
          </w:rPr>
          <w:t xml:space="preserve">the </w:t>
        </w:r>
      </w:ins>
      <w:r w:rsidR="001145C2">
        <w:rPr>
          <w:rFonts w:ascii="Times New Roman" w:hAnsi="Times New Roman" w:cs="Times New Roman"/>
          <w:sz w:val="24"/>
          <w:szCs w:val="24"/>
        </w:rPr>
        <w:t>year</w:t>
      </w:r>
      <w:r w:rsidR="003B78A6">
        <w:rPr>
          <w:rFonts w:ascii="Times New Roman" w:hAnsi="Times New Roman" w:cs="Times New Roman"/>
          <w:sz w:val="24"/>
          <w:szCs w:val="24"/>
        </w:rPr>
        <w:t xml:space="preserve">, is also </w:t>
      </w:r>
      <w:r w:rsidR="003B2246">
        <w:rPr>
          <w:rFonts w:ascii="Times New Roman" w:hAnsi="Times New Roman" w:cs="Times New Roman"/>
          <w:sz w:val="24"/>
          <w:szCs w:val="24"/>
        </w:rPr>
        <w:t>an important</w:t>
      </w:r>
      <w:r w:rsidR="003B78A6">
        <w:rPr>
          <w:rFonts w:ascii="Times New Roman" w:hAnsi="Times New Roman" w:cs="Times New Roman"/>
          <w:sz w:val="24"/>
          <w:szCs w:val="24"/>
        </w:rPr>
        <w:t xml:space="preserve"> way that </w:t>
      </w:r>
      <w:r w:rsidR="00FD06D6">
        <w:rPr>
          <w:rFonts w:ascii="Times New Roman" w:hAnsi="Times New Roman" w:cs="Times New Roman"/>
          <w:sz w:val="24"/>
          <w:szCs w:val="24"/>
        </w:rPr>
        <w:t>fishery participants</w:t>
      </w:r>
      <w:r w:rsidR="004204E2">
        <w:rPr>
          <w:rFonts w:ascii="Times New Roman" w:hAnsi="Times New Roman" w:cs="Times New Roman"/>
          <w:sz w:val="24"/>
          <w:szCs w:val="24"/>
        </w:rPr>
        <w:t xml:space="preserve"> </w:t>
      </w:r>
      <w:r w:rsidR="003B78A6">
        <w:rPr>
          <w:rFonts w:ascii="Times New Roman" w:hAnsi="Times New Roman" w:cs="Times New Roman"/>
          <w:sz w:val="24"/>
          <w:szCs w:val="24"/>
        </w:rPr>
        <w:t>reduce risk and make full use of their fishing capital</w:t>
      </w:r>
      <w:r w:rsidR="009D1DE9">
        <w:rPr>
          <w:rFonts w:ascii="Times New Roman" w:hAnsi="Times New Roman" w:cs="Times New Roman"/>
          <w:sz w:val="24"/>
          <w:szCs w:val="24"/>
        </w:rPr>
        <w:t xml:space="preserve"> </w:t>
      </w:r>
      <w:r w:rsidR="003B78A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{"citationID":"pmfcpzKx","properties":{"unsorted":true,"formattedCitation":"(Oken et al. 2021; Abbott et al. 2023)","plainCitation":"(Oken et al. 2021; Abbott et al. 2023)","noteIndex":0},"citationItems":[{"id":2777,"uris":["http://zotero.org/users/783258/items/N4VD4G9G"],"itemData":{"id":2777,"type":"article-journal","container-title":"Ecological Applications","issue":"4","note":"publisher: Wiley Online Library","page":"e2307","source":"Google Scholar","title":"The effects of population synchrony, life history, and access constraints on benefits from fishing portfolios","volume":"31","author":[{"family":"Oken","given":"Kiva L."},{"family":"Holland","given":"Daniel S."},{"family":"Punt","given":"André E."}],"issued":{"date-parts":[["2021"]]}}},{"id":6671,"uris":["http://zotero.org/users/783258/items/B668IKYN"],"itemData":{"id":6671,"type":"article-journal","abstract":"Diversification within fisheries operations can serve as an important form of self-insurance against natural, regulatory and market risks to fishers' livelihoods. Diversification can take many forms, and yet the literature has primarily emphasised diversification across species to the exclusion of spatial and temporal dimensions of diversification. We analyse trends in diversification across species, space and time for all fishers along the entire continental West Coast of the United States from 1990 to 2015. Our findings reveal the importance of untangling both compositional (i.e. driven by changes in fleet composition) and individual (i.e. driven by within-owner changes in diversification strategies) dimensions of diversification by showing how these effects have moved in contrary directions for all three forms of diversification. We also demonstrate how increases in temporal diversification have overwhelmed the overall stability of species and spatial diversification to leave the current fleet less exposed to financial variability compared to in the early 1990s.","container-title":"Fish and Fisheries","DOI":"10.1111/faf.12712","ISSN":"1467-2979","issue":"1","language":"en","license":"© 2022 John Wiley &amp; Sons Ltd.","note":"_eprint: https://onlinelibrary.wiley.com/doi/pdf/10.1111/faf.12712","page":"93-110","source":"Wiley Online Library","title":"Species, space and time: A quarter century of fishers' diversification strategies on the US West Coast","title-short":"Species, space and time","volume":"24","author":[{"family":"Abbott","given":"Joshua K."},{"family":"Sakai","given":"Yutaro"},{"family":"Holland","given":"Daniel S."}],"issued":{"date-parts":[["2023"]]}}}],"schema":"https://github.com/citation-style-language/schema/raw/master/csl-citation.json"} </w:instrText>
      </w:r>
      <w:r w:rsidR="003B78A6">
        <w:rPr>
          <w:rFonts w:ascii="Times New Roman" w:hAnsi="Times New Roman" w:cs="Times New Roman"/>
          <w:sz w:val="24"/>
          <w:szCs w:val="24"/>
        </w:rPr>
        <w:fldChar w:fldCharType="separate"/>
      </w:r>
      <w:r w:rsidR="00CE3674" w:rsidRPr="00CE3674">
        <w:rPr>
          <w:rFonts w:ascii="Times New Roman" w:hAnsi="Times New Roman" w:cs="Times New Roman"/>
          <w:sz w:val="24"/>
        </w:rPr>
        <w:t>(Oken et al. 2021; Abbott et al. 2023)</w:t>
      </w:r>
      <w:r w:rsidR="003B78A6">
        <w:rPr>
          <w:rFonts w:ascii="Times New Roman" w:hAnsi="Times New Roman" w:cs="Times New Roman"/>
          <w:sz w:val="24"/>
          <w:szCs w:val="24"/>
        </w:rPr>
        <w:fldChar w:fldCharType="end"/>
      </w:r>
      <w:r w:rsidR="003B78A6">
        <w:rPr>
          <w:rFonts w:ascii="Times New Roman" w:hAnsi="Times New Roman" w:cs="Times New Roman"/>
          <w:sz w:val="24"/>
          <w:szCs w:val="24"/>
        </w:rPr>
        <w:t xml:space="preserve">. </w:t>
      </w:r>
      <w:r w:rsidR="009D1DE9">
        <w:rPr>
          <w:rFonts w:ascii="Times New Roman" w:hAnsi="Times New Roman" w:cs="Times New Roman"/>
          <w:sz w:val="24"/>
          <w:szCs w:val="24"/>
        </w:rPr>
        <w:t xml:space="preserve">Changing the time of year that the </w:t>
      </w:r>
      <w:r w:rsidR="009E2C03">
        <w:rPr>
          <w:rFonts w:ascii="Times New Roman" w:hAnsi="Times New Roman" w:cs="Times New Roman"/>
          <w:sz w:val="24"/>
          <w:szCs w:val="24"/>
        </w:rPr>
        <w:t xml:space="preserve">shrimp </w:t>
      </w:r>
      <w:r w:rsidR="009D1DE9">
        <w:rPr>
          <w:rFonts w:ascii="Times New Roman" w:hAnsi="Times New Roman" w:cs="Times New Roman"/>
          <w:sz w:val="24"/>
          <w:szCs w:val="24"/>
        </w:rPr>
        <w:t xml:space="preserve">fishery operates may impact the temporal diversity </w:t>
      </w:r>
      <w:r w:rsidR="003C22B2">
        <w:rPr>
          <w:rFonts w:ascii="Times New Roman" w:hAnsi="Times New Roman" w:cs="Times New Roman"/>
          <w:sz w:val="24"/>
          <w:szCs w:val="24"/>
        </w:rPr>
        <w:t xml:space="preserve">that </w:t>
      </w:r>
      <w:r w:rsidR="009E2C03">
        <w:rPr>
          <w:rFonts w:ascii="Times New Roman" w:hAnsi="Times New Roman" w:cs="Times New Roman"/>
          <w:sz w:val="24"/>
          <w:szCs w:val="24"/>
        </w:rPr>
        <w:t xml:space="preserve">it </w:t>
      </w:r>
      <w:r w:rsidR="009D1DE9">
        <w:rPr>
          <w:rFonts w:ascii="Times New Roman" w:hAnsi="Times New Roman" w:cs="Times New Roman"/>
          <w:sz w:val="24"/>
          <w:szCs w:val="24"/>
        </w:rPr>
        <w:t>provides</w:t>
      </w:r>
      <w:r w:rsidR="00D24CCC">
        <w:rPr>
          <w:rFonts w:ascii="Times New Roman" w:hAnsi="Times New Roman" w:cs="Times New Roman"/>
          <w:sz w:val="24"/>
          <w:szCs w:val="24"/>
        </w:rPr>
        <w:t>.</w:t>
      </w:r>
      <w:r w:rsidR="00690DF0">
        <w:rPr>
          <w:rFonts w:ascii="Times New Roman" w:hAnsi="Times New Roman" w:cs="Times New Roman"/>
          <w:sz w:val="24"/>
          <w:szCs w:val="24"/>
        </w:rPr>
        <w:t xml:space="preserve"> </w:t>
      </w:r>
      <w:r w:rsidR="004204E2">
        <w:rPr>
          <w:rFonts w:ascii="Times New Roman" w:hAnsi="Times New Roman" w:cs="Times New Roman"/>
          <w:sz w:val="24"/>
          <w:szCs w:val="24"/>
        </w:rPr>
        <w:t xml:space="preserve">Shrimpers </w:t>
      </w:r>
      <w:r w:rsidR="004E75BA">
        <w:rPr>
          <w:rFonts w:ascii="Times New Roman" w:hAnsi="Times New Roman" w:cs="Times New Roman"/>
          <w:sz w:val="24"/>
          <w:szCs w:val="24"/>
        </w:rPr>
        <w:t xml:space="preserve">themselves have </w:t>
      </w:r>
      <w:r w:rsidR="004E75BA">
        <w:rPr>
          <w:rFonts w:ascii="Times New Roman" w:hAnsi="Times New Roman" w:cs="Times New Roman"/>
          <w:sz w:val="24"/>
          <w:szCs w:val="24"/>
        </w:rPr>
        <w:lastRenderedPageBreak/>
        <w:t>initiated discussions on delaying the opening of the shrimp fishery</w:t>
      </w:r>
      <w:ins w:id="248" w:author="Kiva.Oken" w:date="2024-07-26T17:33:00Z">
        <w:r w:rsidR="00A63CB1">
          <w:rPr>
            <w:rFonts w:ascii="Times New Roman" w:hAnsi="Times New Roman" w:cs="Times New Roman"/>
            <w:sz w:val="24"/>
            <w:szCs w:val="24"/>
          </w:rPr>
          <w:t xml:space="preserve">, </w:t>
        </w:r>
      </w:ins>
      <w:ins w:id="249" w:author="Kiva.Oken" w:date="2024-07-31T17:22:00Z">
        <w:r w:rsidR="00DC5B13">
          <w:rPr>
            <w:rFonts w:ascii="Times New Roman" w:hAnsi="Times New Roman" w:cs="Times New Roman"/>
            <w:sz w:val="24"/>
            <w:szCs w:val="24"/>
          </w:rPr>
          <w:t>al</w:t>
        </w:r>
      </w:ins>
      <w:ins w:id="250" w:author="Kiva.Oken" w:date="2024-07-26T17:33:00Z">
        <w:r w:rsidR="00A63CB1">
          <w:rPr>
            <w:rFonts w:ascii="Times New Roman" w:hAnsi="Times New Roman" w:cs="Times New Roman"/>
            <w:sz w:val="24"/>
            <w:szCs w:val="24"/>
          </w:rPr>
          <w:t>though there are no cur</w:t>
        </w:r>
      </w:ins>
      <w:ins w:id="251" w:author="Kiva.Oken" w:date="2024-07-26T17:34:00Z">
        <w:r w:rsidR="00A63CB1">
          <w:rPr>
            <w:rFonts w:ascii="Times New Roman" w:hAnsi="Times New Roman" w:cs="Times New Roman"/>
            <w:sz w:val="24"/>
            <w:szCs w:val="24"/>
          </w:rPr>
          <w:t>rent efforts to initiate different opening dates along the fishery’s range</w:t>
        </w:r>
      </w:ins>
      <w:r w:rsidR="00BD5B35">
        <w:rPr>
          <w:rFonts w:ascii="Times New Roman" w:hAnsi="Times New Roman" w:cs="Times New Roman"/>
          <w:sz w:val="24"/>
          <w:szCs w:val="24"/>
        </w:rPr>
        <w:t xml:space="preserve"> (S. </w:t>
      </w:r>
      <w:proofErr w:type="spellStart"/>
      <w:r w:rsidR="00BD5B35">
        <w:rPr>
          <w:rFonts w:ascii="Times New Roman" w:hAnsi="Times New Roman" w:cs="Times New Roman"/>
          <w:sz w:val="24"/>
          <w:szCs w:val="24"/>
        </w:rPr>
        <w:t>Groth</w:t>
      </w:r>
      <w:proofErr w:type="spellEnd"/>
      <w:r w:rsidR="00BD5B35">
        <w:rPr>
          <w:rFonts w:ascii="Times New Roman" w:hAnsi="Times New Roman" w:cs="Times New Roman"/>
          <w:sz w:val="24"/>
          <w:szCs w:val="24"/>
        </w:rPr>
        <w:t>, pers. comm.)</w:t>
      </w:r>
      <w:r w:rsidR="004E75BA">
        <w:rPr>
          <w:rFonts w:ascii="Times New Roman" w:hAnsi="Times New Roman" w:cs="Times New Roman"/>
          <w:sz w:val="24"/>
          <w:szCs w:val="24"/>
        </w:rPr>
        <w:t>.</w:t>
      </w:r>
      <w:r w:rsidR="00FA0386">
        <w:rPr>
          <w:rFonts w:ascii="Times New Roman" w:hAnsi="Times New Roman" w:cs="Times New Roman"/>
          <w:sz w:val="24"/>
          <w:szCs w:val="24"/>
        </w:rPr>
        <w:t xml:space="preserve"> Our r</w:t>
      </w:r>
      <w:r w:rsidR="00FA0386" w:rsidRPr="001A3599">
        <w:rPr>
          <w:rFonts w:ascii="Times New Roman" w:hAnsi="Times New Roman" w:cs="Times New Roman"/>
          <w:sz w:val="24"/>
          <w:szCs w:val="24"/>
        </w:rPr>
        <w:t xml:space="preserve">esults </w:t>
      </w:r>
      <w:r w:rsidR="00FA0386">
        <w:rPr>
          <w:rFonts w:ascii="Times New Roman" w:hAnsi="Times New Roman" w:cs="Times New Roman"/>
          <w:sz w:val="24"/>
          <w:szCs w:val="24"/>
        </w:rPr>
        <w:t xml:space="preserve">here </w:t>
      </w:r>
      <w:r w:rsidR="00FA0386" w:rsidRPr="001A3599">
        <w:rPr>
          <w:rFonts w:ascii="Times New Roman" w:hAnsi="Times New Roman" w:cs="Times New Roman"/>
          <w:sz w:val="24"/>
          <w:szCs w:val="24"/>
        </w:rPr>
        <w:t xml:space="preserve">do not suggest large </w:t>
      </w:r>
      <w:del w:id="252" w:author="Kiva.Oken" w:date="2024-07-29T14:14:00Z">
        <w:r w:rsidR="00FA0386" w:rsidRPr="001A3599" w:rsidDel="00C54BA2">
          <w:rPr>
            <w:rFonts w:ascii="Times New Roman" w:hAnsi="Times New Roman" w:cs="Times New Roman"/>
            <w:sz w:val="24"/>
            <w:szCs w:val="24"/>
          </w:rPr>
          <w:delText xml:space="preserve">economic </w:delText>
        </w:r>
      </w:del>
      <w:ins w:id="253" w:author="Kiva.Oken" w:date="2024-07-29T14:14:00Z">
        <w:r w:rsidR="00C54BA2">
          <w:rPr>
            <w:rFonts w:ascii="Times New Roman" w:hAnsi="Times New Roman" w:cs="Times New Roman"/>
            <w:sz w:val="24"/>
            <w:szCs w:val="24"/>
          </w:rPr>
          <w:t>revenue</w:t>
        </w:r>
        <w:r w:rsidR="00C54BA2" w:rsidRPr="001A3599">
          <w:rPr>
            <w:rFonts w:ascii="Times New Roman" w:hAnsi="Times New Roman" w:cs="Times New Roman"/>
            <w:sz w:val="24"/>
            <w:szCs w:val="24"/>
          </w:rPr>
          <w:t xml:space="preserve"> </w:t>
        </w:r>
      </w:ins>
      <w:r w:rsidR="00FA0386" w:rsidRPr="001A3599">
        <w:rPr>
          <w:rFonts w:ascii="Times New Roman" w:hAnsi="Times New Roman" w:cs="Times New Roman"/>
          <w:sz w:val="24"/>
          <w:szCs w:val="24"/>
        </w:rPr>
        <w:t>benefits associated with changing the season dates that would be likely to outweigh other considerations that season opening is based on</w:t>
      </w:r>
      <w:ins w:id="254" w:author="Kiva.Oken" w:date="2024-07-29T14:14:00Z">
        <w:r w:rsidR="000D6999">
          <w:rPr>
            <w:rFonts w:ascii="Times New Roman" w:hAnsi="Times New Roman" w:cs="Times New Roman"/>
            <w:sz w:val="24"/>
            <w:szCs w:val="24"/>
          </w:rPr>
          <w:t xml:space="preserve"> (e.g., availabi</w:t>
        </w:r>
      </w:ins>
      <w:ins w:id="255" w:author="Kiva.Oken" w:date="2024-07-29T14:15:00Z">
        <w:r w:rsidR="000D6999">
          <w:rPr>
            <w:rFonts w:ascii="Times New Roman" w:hAnsi="Times New Roman" w:cs="Times New Roman"/>
            <w:sz w:val="24"/>
            <w:szCs w:val="24"/>
          </w:rPr>
          <w:t>lity of alternative fishing opportunities, fishing costs</w:t>
        </w:r>
        <w:r w:rsidR="003E682E">
          <w:rPr>
            <w:rFonts w:ascii="Times New Roman" w:hAnsi="Times New Roman" w:cs="Times New Roman"/>
            <w:sz w:val="24"/>
            <w:szCs w:val="24"/>
          </w:rPr>
          <w:t>, shrimp reproductive biology</w:t>
        </w:r>
        <w:r w:rsidR="000D6999">
          <w:rPr>
            <w:rFonts w:ascii="Times New Roman" w:hAnsi="Times New Roman" w:cs="Times New Roman"/>
            <w:sz w:val="24"/>
            <w:szCs w:val="24"/>
          </w:rPr>
          <w:t>)</w:t>
        </w:r>
      </w:ins>
      <w:r w:rsidR="00FA0386" w:rsidRPr="001A3599">
        <w:rPr>
          <w:rFonts w:ascii="Times New Roman" w:hAnsi="Times New Roman" w:cs="Times New Roman"/>
          <w:sz w:val="24"/>
          <w:szCs w:val="24"/>
        </w:rPr>
        <w:t>.</w:t>
      </w:r>
      <w:r w:rsidR="00FA0386">
        <w:rPr>
          <w:rFonts w:ascii="Times New Roman" w:hAnsi="Times New Roman" w:cs="Times New Roman"/>
          <w:sz w:val="24"/>
          <w:szCs w:val="24"/>
        </w:rPr>
        <w:t xml:space="preserve"> </w:t>
      </w:r>
      <w:r w:rsidR="004E75BA">
        <w:rPr>
          <w:rFonts w:ascii="Times New Roman" w:hAnsi="Times New Roman" w:cs="Times New Roman"/>
          <w:sz w:val="24"/>
          <w:szCs w:val="24"/>
        </w:rPr>
        <w:t>However</w:t>
      </w:r>
      <w:r w:rsidR="00690DF0">
        <w:rPr>
          <w:rFonts w:ascii="Times New Roman" w:hAnsi="Times New Roman" w:cs="Times New Roman"/>
          <w:sz w:val="24"/>
          <w:szCs w:val="24"/>
        </w:rPr>
        <w:t xml:space="preserve">, as with </w:t>
      </w:r>
      <w:r w:rsidR="004E75BA">
        <w:rPr>
          <w:rFonts w:ascii="Times New Roman" w:hAnsi="Times New Roman" w:cs="Times New Roman"/>
          <w:sz w:val="24"/>
          <w:szCs w:val="24"/>
        </w:rPr>
        <w:t>many</w:t>
      </w:r>
      <w:r w:rsidR="0006751F">
        <w:rPr>
          <w:rFonts w:ascii="Times New Roman" w:hAnsi="Times New Roman" w:cs="Times New Roman"/>
          <w:sz w:val="24"/>
          <w:szCs w:val="24"/>
        </w:rPr>
        <w:t xml:space="preserve"> </w:t>
      </w:r>
      <w:r w:rsidR="00690DF0">
        <w:rPr>
          <w:rFonts w:ascii="Times New Roman" w:hAnsi="Times New Roman" w:cs="Times New Roman"/>
          <w:sz w:val="24"/>
          <w:szCs w:val="24"/>
        </w:rPr>
        <w:t>fishery management decisions,</w:t>
      </w:r>
      <w:r w:rsidR="004E75BA">
        <w:rPr>
          <w:rFonts w:ascii="Times New Roman" w:hAnsi="Times New Roman" w:cs="Times New Roman"/>
          <w:sz w:val="24"/>
          <w:szCs w:val="24"/>
        </w:rPr>
        <w:t xml:space="preserve"> the fishing community should have an opportunity to respond to</w:t>
      </w:r>
      <w:r w:rsidR="00690DF0">
        <w:rPr>
          <w:rFonts w:ascii="Times New Roman" w:hAnsi="Times New Roman" w:cs="Times New Roman"/>
          <w:sz w:val="24"/>
          <w:szCs w:val="24"/>
        </w:rPr>
        <w:t xml:space="preserve"> any significant changes to the timing of the fishery </w:t>
      </w:r>
      <w:r w:rsidR="0006751F">
        <w:rPr>
          <w:rFonts w:ascii="Times New Roman" w:hAnsi="Times New Roman" w:cs="Times New Roman"/>
          <w:sz w:val="24"/>
          <w:szCs w:val="24"/>
        </w:rPr>
        <w:t>to ensure their goals and priorities are being considered</w:t>
      </w:r>
      <w:r w:rsidR="004E75BA">
        <w:rPr>
          <w:rFonts w:ascii="Times New Roman" w:hAnsi="Times New Roman" w:cs="Times New Roman"/>
          <w:sz w:val="24"/>
          <w:szCs w:val="24"/>
        </w:rPr>
        <w:t xml:space="preserve"> </w:t>
      </w:r>
      <w:r w:rsidR="004E75B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{"citationID":"Po940so7","properties":{"formattedCitation":"(Wiber et al. 2004)","plainCitation":"(Wiber et al. 2004)","noteIndex":0},"citationItems":[{"id":6674,"uris":["http://zotero.org/users/783258/items/8IIBYHQA"],"itemData":{"id":6674,"type":"article-journal","abstract":"This paper reports on a project to engage researchers and fishers together in adapting social science approaches to the purposes and the constraints of community-based fisher organizations. The work was carried out in the Scotia–Fundy Region of Atlantic Canada (the Bay of Fundy and Scotian Shelf). Its rationale reflects arguments that (1) effective community-based management requires that managers are able to pose and address social science questions, (2) participatory research, involving true cooperation in all stages, can support this process, and (3) there is a need to overcome practical and methodological barriers faced in developing participatory research protocols, to serve the needs of community-based management while not demanding excessive transaction costs. In this paper, we report on work with fisher organizations, both aboriginal and non-aboriginal, in which social science priorities were set by each organization, and small-scale research projects designed and carried out to meet these needs. This work identified interests among fishers in research on three different levels of meaning: (1) practical livelihood concerns, including what, when and where to fish, and with what intensity of effort, (2) social, economic and political issues (e.g., on institutional structures, politics of access and allocation, overlap and conflict between regulatory regimes), and (3) values and ethics that implicitly or explicitly guide policy development and implementation. Several research themes proved crucial, including those of power sharing, defining boundaries of a community-based group, access and equity, designing effective management plans, enforcement, and scaling up for effective regional and ecosystem-wide management. The research results demonstrate the effectiveness of extending participatory methods to challenge traditional scientific notions of the research process.","container-title":"Marine Policy","DOI":"10.1016/j.marpol.2003.10.020","ISSN":"0308-597X","issue":"6","journalAbbreviation":"Marine Policy","page":"459-468","source":"ScienceDirect","title":"Participatory research supporting community-based fishery management","volume":"28","author":[{"family":"Wiber","given":"Melanie"},{"family":"Berkes","given":"Fikret"},{"family":"Charles","given":"Anthony"},{"family":"Kearney","given":"John"}],"issued":{"date-parts":[["2004",11,1]]}}}],"schema":"https://github.com/citation-style-language/schema/raw/master/csl-citation.json"} </w:instrText>
      </w:r>
      <w:r w:rsidR="004E75BA">
        <w:rPr>
          <w:rFonts w:ascii="Times New Roman" w:hAnsi="Times New Roman" w:cs="Times New Roman"/>
          <w:sz w:val="24"/>
          <w:szCs w:val="24"/>
        </w:rPr>
        <w:fldChar w:fldCharType="separate"/>
      </w:r>
      <w:r w:rsidR="00CE3674" w:rsidRPr="00CE3674">
        <w:rPr>
          <w:rFonts w:ascii="Times New Roman" w:hAnsi="Times New Roman" w:cs="Times New Roman"/>
          <w:sz w:val="24"/>
        </w:rPr>
        <w:t>(Wiber et al. 2004)</w:t>
      </w:r>
      <w:r w:rsidR="004E75BA">
        <w:rPr>
          <w:rFonts w:ascii="Times New Roman" w:hAnsi="Times New Roman" w:cs="Times New Roman"/>
          <w:sz w:val="24"/>
          <w:szCs w:val="24"/>
        </w:rPr>
        <w:fldChar w:fldCharType="end"/>
      </w:r>
      <w:r w:rsidR="0006751F">
        <w:rPr>
          <w:rFonts w:ascii="Times New Roman" w:hAnsi="Times New Roman" w:cs="Times New Roman"/>
          <w:sz w:val="24"/>
          <w:szCs w:val="24"/>
        </w:rPr>
        <w:t>.</w:t>
      </w:r>
      <w:r w:rsidR="001A3599">
        <w:rPr>
          <w:rFonts w:ascii="Times New Roman" w:hAnsi="Times New Roman" w:cs="Times New Roman"/>
          <w:sz w:val="24"/>
          <w:szCs w:val="24"/>
        </w:rPr>
        <w:t xml:space="preserve"> </w:t>
      </w:r>
    </w:p>
    <w:p w14:paraId="49A441D6" w14:textId="7279E598" w:rsidR="006027EC" w:rsidRPr="000E55EA" w:rsidRDefault="006027EC" w:rsidP="00354A5E">
      <w:pPr>
        <w:keepNext/>
        <w:spacing w:before="240" w:after="0" w:line="480" w:lineRule="auto"/>
        <w:rPr>
          <w:rFonts w:ascii="Times New Roman" w:hAnsi="Times New Roman" w:cs="Times New Roman"/>
          <w:b/>
          <w:bCs/>
          <w:sz w:val="24"/>
          <w:szCs w:val="24"/>
        </w:rPr>
      </w:pPr>
      <w:r w:rsidRPr="000E55EA">
        <w:rPr>
          <w:rFonts w:ascii="Times New Roman" w:hAnsi="Times New Roman" w:cs="Times New Roman"/>
          <w:b/>
          <w:bCs/>
          <w:sz w:val="24"/>
          <w:szCs w:val="24"/>
        </w:rPr>
        <w:t>6</w:t>
      </w:r>
      <w:r w:rsidR="000E55EA">
        <w:rPr>
          <w:rFonts w:ascii="Times New Roman" w:hAnsi="Times New Roman" w:cs="Times New Roman"/>
          <w:b/>
          <w:bCs/>
          <w:sz w:val="24"/>
          <w:szCs w:val="24"/>
        </w:rPr>
        <w:t>.</w:t>
      </w:r>
      <w:r w:rsidRPr="000E55EA">
        <w:rPr>
          <w:rFonts w:ascii="Times New Roman" w:hAnsi="Times New Roman" w:cs="Times New Roman"/>
          <w:b/>
          <w:bCs/>
          <w:sz w:val="24"/>
          <w:szCs w:val="24"/>
        </w:rPr>
        <w:t xml:space="preserve"> Acknowledgements</w:t>
      </w:r>
    </w:p>
    <w:p w14:paraId="3D7E84FC" w14:textId="63BD0E95" w:rsidR="006027EC" w:rsidRDefault="00F93C1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authors </w:t>
      </w:r>
      <w:r w:rsidR="00AA5240">
        <w:rPr>
          <w:rFonts w:ascii="Times New Roman" w:hAnsi="Times New Roman" w:cs="Times New Roman"/>
          <w:sz w:val="24"/>
          <w:szCs w:val="24"/>
        </w:rPr>
        <w:t xml:space="preserve">are grateful to ODFW </w:t>
      </w:r>
      <w:r w:rsidR="004E47B8">
        <w:rPr>
          <w:rFonts w:ascii="Times New Roman" w:hAnsi="Times New Roman" w:cs="Times New Roman"/>
          <w:sz w:val="24"/>
          <w:szCs w:val="24"/>
        </w:rPr>
        <w:t>biologists</w:t>
      </w:r>
      <w:r w:rsidR="00AA5240">
        <w:rPr>
          <w:rFonts w:ascii="Times New Roman" w:hAnsi="Times New Roman" w:cs="Times New Roman"/>
          <w:sz w:val="24"/>
          <w:szCs w:val="24"/>
        </w:rPr>
        <w:t xml:space="preserve"> over </w:t>
      </w:r>
      <w:r>
        <w:rPr>
          <w:rFonts w:ascii="Times New Roman" w:hAnsi="Times New Roman" w:cs="Times New Roman"/>
          <w:sz w:val="24"/>
          <w:szCs w:val="24"/>
        </w:rPr>
        <w:t>the past four</w:t>
      </w:r>
      <w:r w:rsidR="00AA5240">
        <w:rPr>
          <w:rFonts w:ascii="Times New Roman" w:hAnsi="Times New Roman" w:cs="Times New Roman"/>
          <w:sz w:val="24"/>
          <w:szCs w:val="24"/>
        </w:rPr>
        <w:t xml:space="preserve"> decades who collected the data </w:t>
      </w:r>
      <w:r w:rsidR="00740F39">
        <w:rPr>
          <w:rFonts w:ascii="Times New Roman" w:hAnsi="Times New Roman" w:cs="Times New Roman"/>
          <w:sz w:val="24"/>
          <w:szCs w:val="24"/>
        </w:rPr>
        <w:t>used in this study</w:t>
      </w:r>
      <w:r w:rsidR="00DB356F">
        <w:rPr>
          <w:rFonts w:ascii="Times New Roman" w:hAnsi="Times New Roman" w:cs="Times New Roman"/>
          <w:sz w:val="24"/>
          <w:szCs w:val="24"/>
        </w:rPr>
        <w:t>, and the fishery managers’ long-term investment in</w:t>
      </w:r>
      <w:r w:rsidR="00AF34D0">
        <w:rPr>
          <w:rFonts w:ascii="Times New Roman" w:hAnsi="Times New Roman" w:cs="Times New Roman"/>
          <w:sz w:val="24"/>
          <w:szCs w:val="24"/>
        </w:rPr>
        <w:t xml:space="preserve"> monitoring</w:t>
      </w:r>
      <w:r w:rsidR="00C94B07">
        <w:rPr>
          <w:rFonts w:ascii="Times New Roman" w:hAnsi="Times New Roman" w:cs="Times New Roman"/>
          <w:sz w:val="24"/>
          <w:szCs w:val="24"/>
        </w:rPr>
        <w:t>.</w:t>
      </w:r>
      <w:r w:rsidR="00D673BC">
        <w:rPr>
          <w:rFonts w:ascii="Times New Roman" w:hAnsi="Times New Roman" w:cs="Times New Roman"/>
          <w:sz w:val="24"/>
          <w:szCs w:val="24"/>
        </w:rPr>
        <w:t xml:space="preserve"> </w:t>
      </w:r>
      <w:r w:rsidR="00EF78DC">
        <w:rPr>
          <w:rFonts w:ascii="Times New Roman" w:hAnsi="Times New Roman" w:cs="Times New Roman"/>
          <w:sz w:val="24"/>
          <w:szCs w:val="24"/>
        </w:rPr>
        <w:t xml:space="preserve">Mary Hunsicker </w:t>
      </w:r>
      <w:r>
        <w:rPr>
          <w:rFonts w:ascii="Times New Roman" w:hAnsi="Times New Roman" w:cs="Times New Roman"/>
          <w:sz w:val="24"/>
          <w:szCs w:val="24"/>
        </w:rPr>
        <w:t xml:space="preserve">and </w:t>
      </w:r>
      <w:ins w:id="256" w:author="Kiva.Oken" w:date="2024-07-09T11:17:00Z">
        <w:r w:rsidR="00720F20">
          <w:rPr>
            <w:rFonts w:ascii="Times New Roman" w:hAnsi="Times New Roman" w:cs="Times New Roman"/>
            <w:sz w:val="24"/>
            <w:szCs w:val="24"/>
          </w:rPr>
          <w:t>three</w:t>
        </w:r>
      </w:ins>
      <w:del w:id="257" w:author="Kiva.Oken" w:date="2024-07-09T11:17:00Z">
        <w:r w:rsidDel="00720F20">
          <w:rPr>
            <w:rFonts w:ascii="Times New Roman" w:hAnsi="Times New Roman" w:cs="Times New Roman"/>
            <w:sz w:val="24"/>
            <w:szCs w:val="24"/>
          </w:rPr>
          <w:delText>X</w:delText>
        </w:r>
      </w:del>
      <w:r>
        <w:rPr>
          <w:rFonts w:ascii="Times New Roman" w:hAnsi="Times New Roman" w:cs="Times New Roman"/>
          <w:sz w:val="24"/>
          <w:szCs w:val="24"/>
        </w:rPr>
        <w:t xml:space="preserve"> anonymous reviewers provided valuable comments on previous versions of this manuscript.</w:t>
      </w:r>
      <w:r w:rsidR="004A30EC">
        <w:rPr>
          <w:rFonts w:ascii="Times New Roman" w:hAnsi="Times New Roman" w:cs="Times New Roman"/>
          <w:sz w:val="24"/>
          <w:szCs w:val="24"/>
        </w:rPr>
        <w:t xml:space="preserve"> </w:t>
      </w:r>
      <w:r w:rsidR="004E37DE">
        <w:rPr>
          <w:rFonts w:ascii="Times New Roman" w:hAnsi="Times New Roman" w:cs="Times New Roman"/>
          <w:sz w:val="24"/>
          <w:szCs w:val="24"/>
        </w:rPr>
        <w:t>KLO</w:t>
      </w:r>
      <w:r w:rsidR="004A30EC">
        <w:rPr>
          <w:rFonts w:ascii="Times New Roman" w:hAnsi="Times New Roman" w:cs="Times New Roman"/>
          <w:sz w:val="24"/>
          <w:szCs w:val="24"/>
        </w:rPr>
        <w:t xml:space="preserve"> was </w:t>
      </w:r>
      <w:r w:rsidR="003E066D">
        <w:rPr>
          <w:rFonts w:ascii="Times New Roman" w:hAnsi="Times New Roman" w:cs="Times New Roman"/>
          <w:sz w:val="24"/>
          <w:szCs w:val="24"/>
        </w:rPr>
        <w:t xml:space="preserve">partially </w:t>
      </w:r>
      <w:r w:rsidR="004E37DE">
        <w:rPr>
          <w:rFonts w:ascii="Times New Roman" w:hAnsi="Times New Roman" w:cs="Times New Roman"/>
          <w:sz w:val="24"/>
          <w:szCs w:val="24"/>
        </w:rPr>
        <w:t>supported</w:t>
      </w:r>
      <w:r w:rsidR="004A30EC">
        <w:rPr>
          <w:rFonts w:ascii="Times New Roman" w:hAnsi="Times New Roman" w:cs="Times New Roman"/>
          <w:sz w:val="24"/>
          <w:szCs w:val="24"/>
        </w:rPr>
        <w:t xml:space="preserve"> by National Science Foundation grant no. </w:t>
      </w:r>
      <w:r w:rsidR="004A30EC" w:rsidRPr="00AA5240">
        <w:rPr>
          <w:rFonts w:ascii="Times New Roman" w:hAnsi="Times New Roman" w:cs="Times New Roman"/>
          <w:sz w:val="24"/>
          <w:szCs w:val="24"/>
        </w:rPr>
        <w:t>1616821</w:t>
      </w:r>
      <w:r w:rsidR="004A30EC">
        <w:rPr>
          <w:rFonts w:ascii="Times New Roman" w:hAnsi="Times New Roman" w:cs="Times New Roman"/>
          <w:sz w:val="24"/>
          <w:szCs w:val="24"/>
        </w:rPr>
        <w:t>.</w:t>
      </w:r>
    </w:p>
    <w:p w14:paraId="2067A8BF" w14:textId="4769E349" w:rsidR="00DD2AE0" w:rsidRDefault="00DD2AE0" w:rsidP="00354A5E">
      <w:pPr>
        <w:spacing w:after="0" w:line="480" w:lineRule="auto"/>
        <w:rPr>
          <w:rFonts w:ascii="Times New Roman" w:hAnsi="Times New Roman" w:cs="Times New Roman"/>
          <w:sz w:val="24"/>
          <w:szCs w:val="24"/>
        </w:rPr>
      </w:pPr>
    </w:p>
    <w:p w14:paraId="44413B84" w14:textId="1DD015D4" w:rsidR="00DD2AE0" w:rsidRDefault="00DD2AE0" w:rsidP="00354A5E">
      <w:pPr>
        <w:spacing w:after="0" w:line="480" w:lineRule="auto"/>
        <w:rPr>
          <w:rFonts w:ascii="Times New Roman" w:hAnsi="Times New Roman" w:cs="Times New Roman"/>
          <w:b/>
          <w:sz w:val="24"/>
          <w:szCs w:val="24"/>
        </w:rPr>
      </w:pPr>
      <w:r>
        <w:rPr>
          <w:rFonts w:ascii="Times New Roman" w:hAnsi="Times New Roman" w:cs="Times New Roman"/>
          <w:b/>
          <w:sz w:val="24"/>
          <w:szCs w:val="24"/>
        </w:rPr>
        <w:t>7. Data availability</w:t>
      </w:r>
    </w:p>
    <w:p w14:paraId="52E23118" w14:textId="3AFEDB60" w:rsidR="00DD2AE0" w:rsidRPr="002B2662" w:rsidRDefault="002B266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code and most data are available at </w:t>
      </w:r>
      <w:hyperlink r:id="rId10" w:history="1">
        <w:r w:rsidRPr="008D4A85">
          <w:rPr>
            <w:rStyle w:val="Hyperlink"/>
            <w:rFonts w:ascii="Times New Roman" w:hAnsi="Times New Roman" w:cs="Times New Roman"/>
            <w:sz w:val="24"/>
            <w:szCs w:val="24"/>
          </w:rPr>
          <w:t>https://github.com/okenk/shrimp</w:t>
        </w:r>
      </w:hyperlink>
      <w:r>
        <w:rPr>
          <w:rFonts w:ascii="Times New Roman" w:hAnsi="Times New Roman" w:cs="Times New Roman"/>
          <w:sz w:val="24"/>
          <w:szCs w:val="24"/>
        </w:rPr>
        <w:t xml:space="preserve">. </w:t>
      </w:r>
      <w:r w:rsidRPr="002B2662">
        <w:rPr>
          <w:rFonts w:ascii="Times New Roman" w:hAnsi="Times New Roman" w:cs="Times New Roman"/>
          <w:sz w:val="24"/>
          <w:szCs w:val="24"/>
        </w:rPr>
        <w:t>Price data used to parameterize the revenue-per-recruit model are</w:t>
      </w:r>
      <w:r>
        <w:rPr>
          <w:rFonts w:ascii="Times New Roman" w:hAnsi="Times New Roman" w:cs="Times New Roman"/>
          <w:sz w:val="24"/>
          <w:szCs w:val="24"/>
        </w:rPr>
        <w:t xml:space="preserve"> confidential</w:t>
      </w:r>
      <w:r w:rsidRPr="002B2662">
        <w:rPr>
          <w:rFonts w:ascii="Times New Roman" w:hAnsi="Times New Roman" w:cs="Times New Roman"/>
          <w:sz w:val="24"/>
          <w:szCs w:val="24"/>
        </w:rPr>
        <w:t>.</w:t>
      </w:r>
    </w:p>
    <w:p w14:paraId="2BFAF01D" w14:textId="098F38E6" w:rsidR="006027EC" w:rsidRPr="00AA1939" w:rsidRDefault="00DD2AE0" w:rsidP="00354A5E">
      <w:pPr>
        <w:keepNext/>
        <w:spacing w:before="240" w:after="0" w:line="480" w:lineRule="auto"/>
        <w:rPr>
          <w:rFonts w:ascii="Times New Roman" w:hAnsi="Times New Roman" w:cs="Times New Roman"/>
          <w:b/>
          <w:bCs/>
          <w:sz w:val="24"/>
          <w:szCs w:val="24"/>
        </w:rPr>
      </w:pPr>
      <w:r>
        <w:rPr>
          <w:rFonts w:ascii="Times New Roman" w:hAnsi="Times New Roman" w:cs="Times New Roman"/>
          <w:b/>
          <w:bCs/>
          <w:sz w:val="24"/>
          <w:szCs w:val="24"/>
        </w:rPr>
        <w:t>8</w:t>
      </w:r>
      <w:r w:rsidR="008C1442" w:rsidRPr="000E55EA">
        <w:rPr>
          <w:rFonts w:ascii="Times New Roman" w:hAnsi="Times New Roman" w:cs="Times New Roman"/>
          <w:b/>
          <w:bCs/>
          <w:sz w:val="24"/>
          <w:szCs w:val="24"/>
        </w:rPr>
        <w:t>.</w:t>
      </w:r>
      <w:r w:rsidR="006027EC" w:rsidRPr="000E55EA">
        <w:rPr>
          <w:rFonts w:ascii="Times New Roman" w:hAnsi="Times New Roman" w:cs="Times New Roman"/>
          <w:b/>
          <w:bCs/>
          <w:sz w:val="24"/>
          <w:szCs w:val="24"/>
        </w:rPr>
        <w:t xml:space="preserve"> </w:t>
      </w:r>
      <w:r w:rsidR="001E0E4E" w:rsidRPr="000E55EA">
        <w:rPr>
          <w:rFonts w:ascii="Times New Roman" w:hAnsi="Times New Roman" w:cs="Times New Roman"/>
          <w:b/>
          <w:bCs/>
          <w:sz w:val="24"/>
          <w:szCs w:val="24"/>
        </w:rPr>
        <w:t>References</w:t>
      </w:r>
    </w:p>
    <w:p w14:paraId="5EBF99FE" w14:textId="77777777" w:rsidR="00016353" w:rsidRDefault="00F67A9A" w:rsidP="00016353">
      <w:pPr>
        <w:pStyle w:val="Bibliography"/>
      </w:pPr>
      <w:r>
        <w:fldChar w:fldCharType="begin"/>
      </w:r>
      <w:r w:rsidR="00340FB3">
        <w:instrText xml:space="preserve"> ADDIN ZOTERO_BIBL {"uncited":[],"omitted":[],"custom":[]} CSL_BIBLIOGRAPHY </w:instrText>
      </w:r>
      <w:r>
        <w:fldChar w:fldCharType="separate"/>
      </w:r>
      <w:r w:rsidR="00016353">
        <w:t xml:space="preserve">Abbott, J.K., Sakai, Y., and Holland, D.S. 2023. Species, space and time: A quarter century of fishers’ diversification strategies on the US West Coast. Fish and Fisheries </w:t>
      </w:r>
      <w:r w:rsidR="00016353">
        <w:rPr>
          <w:b/>
          <w:bCs/>
        </w:rPr>
        <w:t>24</w:t>
      </w:r>
      <w:r w:rsidR="00016353">
        <w:t>(1): 93–110. doi:10.1111/faf.12712.</w:t>
      </w:r>
    </w:p>
    <w:p w14:paraId="77839849" w14:textId="77777777" w:rsidR="00016353" w:rsidRDefault="00016353" w:rsidP="00016353">
      <w:pPr>
        <w:pStyle w:val="Bibliography"/>
      </w:pPr>
      <w:proofErr w:type="spellStart"/>
      <w:r>
        <w:t>Barkhordarian</w:t>
      </w:r>
      <w:proofErr w:type="spellEnd"/>
      <w:r>
        <w:t xml:space="preserve">, A., Nielsen, D.M., and </w:t>
      </w:r>
      <w:proofErr w:type="spellStart"/>
      <w:r>
        <w:t>Baehr</w:t>
      </w:r>
      <w:proofErr w:type="spellEnd"/>
      <w:r>
        <w:t xml:space="preserve">, J. 2022. Recent marine heatwaves in the North Pacific warming pool can be attributed to rising atmospheric levels of greenhouse gases. </w:t>
      </w:r>
      <w:proofErr w:type="spellStart"/>
      <w:r>
        <w:t>Commun</w:t>
      </w:r>
      <w:proofErr w:type="spellEnd"/>
      <w:r>
        <w:t xml:space="preserve"> Earth Environ </w:t>
      </w:r>
      <w:r>
        <w:rPr>
          <w:b/>
          <w:bCs/>
        </w:rPr>
        <w:t>3</w:t>
      </w:r>
      <w:r>
        <w:t>(1): 1–12. Nature Publishing Group. doi:10.1038/s43247-022-00461-2.</w:t>
      </w:r>
    </w:p>
    <w:p w14:paraId="0E7621C2" w14:textId="77777777" w:rsidR="00016353" w:rsidRDefault="00016353" w:rsidP="00016353">
      <w:pPr>
        <w:pStyle w:val="Bibliography"/>
      </w:pPr>
      <w:r>
        <w:lastRenderedPageBreak/>
        <w:t xml:space="preserve">Brodie, S., </w:t>
      </w:r>
      <w:proofErr w:type="spellStart"/>
      <w:r>
        <w:t>Pozo</w:t>
      </w:r>
      <w:proofErr w:type="spellEnd"/>
      <w:r>
        <w:t xml:space="preserve"> </w:t>
      </w:r>
      <w:proofErr w:type="spellStart"/>
      <w:r>
        <w:t>Buil</w:t>
      </w:r>
      <w:proofErr w:type="spellEnd"/>
      <w:r>
        <w:t xml:space="preserve">, M., Welch, H., </w:t>
      </w:r>
      <w:proofErr w:type="spellStart"/>
      <w:r>
        <w:t>Bograd</w:t>
      </w:r>
      <w:proofErr w:type="spellEnd"/>
      <w:r>
        <w:t xml:space="preserve">, S.J., Hazen, E.L., Santora, J.A., </w:t>
      </w:r>
      <w:proofErr w:type="spellStart"/>
      <w:r>
        <w:t>Seary</w:t>
      </w:r>
      <w:proofErr w:type="spellEnd"/>
      <w:r>
        <w:t xml:space="preserve">, R., Schroeder, I.D., and </w:t>
      </w:r>
      <w:proofErr w:type="spellStart"/>
      <w:r>
        <w:t>Jacox</w:t>
      </w:r>
      <w:proofErr w:type="spellEnd"/>
      <w:r>
        <w:t xml:space="preserve">, M.G. 2023. Ecological forecasts for marine resource management during climate extremes. Nat </w:t>
      </w:r>
      <w:proofErr w:type="spellStart"/>
      <w:r>
        <w:t>Commun</w:t>
      </w:r>
      <w:proofErr w:type="spellEnd"/>
      <w:r>
        <w:t xml:space="preserve"> </w:t>
      </w:r>
      <w:r>
        <w:rPr>
          <w:b/>
          <w:bCs/>
        </w:rPr>
        <w:t>14</w:t>
      </w:r>
      <w:r>
        <w:t>(1): 7701. Nature Publishing Group. doi:10.1038/s41467-023-43188-0.</w:t>
      </w:r>
    </w:p>
    <w:p w14:paraId="64F9BF0E" w14:textId="77777777" w:rsidR="00016353" w:rsidRDefault="00016353" w:rsidP="00016353">
      <w:pPr>
        <w:pStyle w:val="Bibliography"/>
      </w:pPr>
      <w:r>
        <w:t xml:space="preserve">Brooks, E.N., and </w:t>
      </w:r>
      <w:proofErr w:type="spellStart"/>
      <w:r>
        <w:t>Deroba</w:t>
      </w:r>
      <w:proofErr w:type="spellEnd"/>
      <w:r>
        <w:t xml:space="preserve">, J.J. 2015. When “data” are not data: the pitfalls of post hoc analyses that use stock assessment model output. Canadian Journal of Fisheries and Aquatic Sciences </w:t>
      </w:r>
      <w:r>
        <w:rPr>
          <w:b/>
          <w:bCs/>
        </w:rPr>
        <w:t>72</w:t>
      </w:r>
      <w:r>
        <w:t>(4): 634–641. doi:10.1139/cjfas-2014-0231.</w:t>
      </w:r>
    </w:p>
    <w:p w14:paraId="5C236309" w14:textId="77777777" w:rsidR="00016353" w:rsidRDefault="00016353" w:rsidP="00016353">
      <w:pPr>
        <w:pStyle w:val="Bibliography"/>
      </w:pPr>
      <w:proofErr w:type="spellStart"/>
      <w:r>
        <w:t>Brylawski</w:t>
      </w:r>
      <w:proofErr w:type="spellEnd"/>
      <w:r>
        <w:t xml:space="preserve">, B.J., and Miller, T.J. 2006. Temperature-dependent growth of the blue crab (Callinectes </w:t>
      </w:r>
      <w:proofErr w:type="spellStart"/>
      <w:r>
        <w:t>sapidus</w:t>
      </w:r>
      <w:proofErr w:type="spellEnd"/>
      <w:r>
        <w:t xml:space="preserve">): a molt process approach. Can. J. Fish. </w:t>
      </w:r>
      <w:proofErr w:type="spellStart"/>
      <w:r>
        <w:t>Aquat</w:t>
      </w:r>
      <w:proofErr w:type="spellEnd"/>
      <w:r>
        <w:t xml:space="preserve">. Sci. </w:t>
      </w:r>
      <w:r>
        <w:rPr>
          <w:b/>
          <w:bCs/>
        </w:rPr>
        <w:t>63</w:t>
      </w:r>
      <w:r>
        <w:t>(6): 1298–1308. NRC Research Press. doi:10.1139/f06-011.</w:t>
      </w:r>
    </w:p>
    <w:p w14:paraId="549B4023" w14:textId="77777777" w:rsidR="00016353" w:rsidRDefault="00016353" w:rsidP="00016353">
      <w:pPr>
        <w:pStyle w:val="Bibliography"/>
      </w:pPr>
      <w:r>
        <w:t xml:space="preserve">Buckner, J.H., Satterthwaite, W.H., Nelson, B.W., and Ward, E.J. 2023. Interactions between life history and the environment on changing growth rates of Chinook salmon. Can. J. Fish. </w:t>
      </w:r>
      <w:proofErr w:type="spellStart"/>
      <w:r>
        <w:t>Aquat</w:t>
      </w:r>
      <w:proofErr w:type="spellEnd"/>
      <w:r>
        <w:t xml:space="preserve">. Sci. </w:t>
      </w:r>
      <w:r>
        <w:rPr>
          <w:b/>
          <w:bCs/>
        </w:rPr>
        <w:t>80</w:t>
      </w:r>
      <w:r>
        <w:t>(4): 648–662. NRC Research Press. doi:10.1139/cjfas-2022-0116.</w:t>
      </w:r>
    </w:p>
    <w:p w14:paraId="62F85FD2" w14:textId="77777777" w:rsidR="00016353" w:rsidRDefault="00016353" w:rsidP="00016353">
      <w:pPr>
        <w:pStyle w:val="Bibliography"/>
      </w:pPr>
      <w:r>
        <w:t>Butler, T.H. 1980. Shrimps of the Pacific coast of Canada. Canadian Bulletin of Fisheries and Aquatic Sciences.</w:t>
      </w:r>
    </w:p>
    <w:p w14:paraId="6D80E4B6" w14:textId="77777777" w:rsidR="00016353" w:rsidRDefault="00016353" w:rsidP="00016353">
      <w:pPr>
        <w:pStyle w:val="Bibliography"/>
      </w:pPr>
      <w:proofErr w:type="spellStart"/>
      <w:r>
        <w:t>Caillouet</w:t>
      </w:r>
      <w:proofErr w:type="spellEnd"/>
      <w:r>
        <w:t xml:space="preserve">, C.W., Hart, R.A., and Nance, J.M. 2008. Growth overfishing in the brown shrimp fishery of Texas, Louisiana, and adjoining Gulf of Mexico EEZ. Fisheries Research </w:t>
      </w:r>
      <w:r>
        <w:rPr>
          <w:b/>
          <w:bCs/>
        </w:rPr>
        <w:t>92</w:t>
      </w:r>
      <w:r>
        <w:t xml:space="preserve">(2): 289–302. </w:t>
      </w:r>
      <w:proofErr w:type="gramStart"/>
      <w:r>
        <w:t>doi:10.1016/j.fishres</w:t>
      </w:r>
      <w:proofErr w:type="gramEnd"/>
      <w:r>
        <w:t>.2008.01.009.</w:t>
      </w:r>
    </w:p>
    <w:p w14:paraId="04D309C4" w14:textId="77777777" w:rsidR="00016353" w:rsidRDefault="00016353" w:rsidP="00016353">
      <w:pPr>
        <w:pStyle w:val="Bibliography"/>
      </w:pPr>
      <w:r>
        <w:t xml:space="preserve">Chang, Y.-J., Sun, C.-L., Chen, Y., and Yeh, S.-Z. 2012. Modelling the growth of crustacean species. Rev Fish Biol Fisheries </w:t>
      </w:r>
      <w:r>
        <w:rPr>
          <w:b/>
          <w:bCs/>
        </w:rPr>
        <w:t>22</w:t>
      </w:r>
      <w:r>
        <w:t>(1): 157–187. doi:10.1007/s11160-011-9228-4.</w:t>
      </w:r>
    </w:p>
    <w:p w14:paraId="2F2A4A31" w14:textId="77777777" w:rsidR="00016353" w:rsidRDefault="00016353" w:rsidP="00016353">
      <w:pPr>
        <w:pStyle w:val="Bibliography"/>
      </w:pPr>
      <w:proofErr w:type="spellStart"/>
      <w:r>
        <w:t>Charnov</w:t>
      </w:r>
      <w:proofErr w:type="spellEnd"/>
      <w:r>
        <w:t xml:space="preserve">, E.L., and </w:t>
      </w:r>
      <w:proofErr w:type="spellStart"/>
      <w:r>
        <w:t>Groth</w:t>
      </w:r>
      <w:proofErr w:type="spellEnd"/>
      <w:r>
        <w:t xml:space="preserve">, S.D. 2019. Fluctuating age distributions and sex ratio tracking in a protandrous shrimp. Evolutionary Ecology Research </w:t>
      </w:r>
      <w:r>
        <w:rPr>
          <w:b/>
          <w:bCs/>
        </w:rPr>
        <w:t>20</w:t>
      </w:r>
      <w:r>
        <w:t>(5): 523–535. Evolutionary Ecology, Ltd.</w:t>
      </w:r>
    </w:p>
    <w:p w14:paraId="046D172A" w14:textId="77777777" w:rsidR="00016353" w:rsidRDefault="00016353" w:rsidP="00016353">
      <w:pPr>
        <w:pStyle w:val="Bibliography"/>
      </w:pPr>
      <w:proofErr w:type="spellStart"/>
      <w:r>
        <w:t>Charnov</w:t>
      </w:r>
      <w:proofErr w:type="spellEnd"/>
      <w:r>
        <w:t xml:space="preserve">, E.L., and Hannah, R.W. 2002. Shrimp adjust their sex ratio to fluctuating age distributions. Evolutionary Ecology Research </w:t>
      </w:r>
      <w:r>
        <w:rPr>
          <w:b/>
          <w:bCs/>
        </w:rPr>
        <w:t>4</w:t>
      </w:r>
      <w:r>
        <w:t>(2): 239–246. Evolutionary Ecology, Ltd.</w:t>
      </w:r>
    </w:p>
    <w:p w14:paraId="681E662B" w14:textId="77777777" w:rsidR="00016353" w:rsidRDefault="00016353" w:rsidP="00016353">
      <w:pPr>
        <w:pStyle w:val="Bibliography"/>
      </w:pPr>
      <w:proofErr w:type="spellStart"/>
      <w:r>
        <w:t>Cury</w:t>
      </w:r>
      <w:proofErr w:type="spellEnd"/>
      <w:r>
        <w:t xml:space="preserve">, P.M., Boyd, I.L., </w:t>
      </w:r>
      <w:proofErr w:type="spellStart"/>
      <w:r>
        <w:t>Bonhommeau</w:t>
      </w:r>
      <w:proofErr w:type="spellEnd"/>
      <w:r>
        <w:t>, S., Anker-</w:t>
      </w:r>
      <w:proofErr w:type="spellStart"/>
      <w:r>
        <w:t>Nilssen</w:t>
      </w:r>
      <w:proofErr w:type="spellEnd"/>
      <w:r>
        <w:t xml:space="preserve">, T., Crawford, R.J., Furness, R.W., Mills, J.A., Murphy, E.J., </w:t>
      </w:r>
      <w:proofErr w:type="spellStart"/>
      <w:r>
        <w:t>Österblom</w:t>
      </w:r>
      <w:proofErr w:type="spellEnd"/>
      <w:r>
        <w:t xml:space="preserve">, H., and </w:t>
      </w:r>
      <w:proofErr w:type="spellStart"/>
      <w:r>
        <w:t>Paleczny</w:t>
      </w:r>
      <w:proofErr w:type="spellEnd"/>
      <w:r>
        <w:t xml:space="preserve">, M. 2011. Global seabird response to forage fish depletion—one-third for the birds. Science </w:t>
      </w:r>
      <w:r>
        <w:rPr>
          <w:b/>
          <w:bCs/>
        </w:rPr>
        <w:t>334</w:t>
      </w:r>
      <w:r>
        <w:t>(6063): 1703–1706.</w:t>
      </w:r>
    </w:p>
    <w:p w14:paraId="71427D7F" w14:textId="77777777" w:rsidR="00016353" w:rsidRDefault="00016353" w:rsidP="00016353">
      <w:pPr>
        <w:pStyle w:val="Bibliography"/>
      </w:pPr>
      <w:r>
        <w:t xml:space="preserve">De </w:t>
      </w:r>
      <w:proofErr w:type="spellStart"/>
      <w:r>
        <w:t>Valpine</w:t>
      </w:r>
      <w:proofErr w:type="spellEnd"/>
      <w:r>
        <w:t xml:space="preserve">, P. 2003. Better inferences from population-dynamics experiments using Monte Carlo state-space likelihood methods. Ecology </w:t>
      </w:r>
      <w:r>
        <w:rPr>
          <w:b/>
          <w:bCs/>
        </w:rPr>
        <w:t>84</w:t>
      </w:r>
      <w:r>
        <w:t>(11): 3064–3077. doi:10.1890/02-0039.</w:t>
      </w:r>
    </w:p>
    <w:p w14:paraId="1ED57756" w14:textId="77777777" w:rsidR="00016353" w:rsidRDefault="00016353" w:rsidP="00016353">
      <w:pPr>
        <w:pStyle w:val="Bibliography"/>
      </w:pPr>
      <w:proofErr w:type="spellStart"/>
      <w:r>
        <w:t>De’ath</w:t>
      </w:r>
      <w:proofErr w:type="spellEnd"/>
      <w:r>
        <w:t xml:space="preserve">, G. 2007. Boosted Trees for Ecological Modeling and Prediction. Ecology </w:t>
      </w:r>
      <w:r>
        <w:rPr>
          <w:b/>
          <w:bCs/>
        </w:rPr>
        <w:t>88</w:t>
      </w:r>
      <w:r>
        <w:t>(1): 243–251. doi:10.1890/0012-9658(2007)88[</w:t>
      </w:r>
      <w:proofErr w:type="gramStart"/>
      <w:r>
        <w:t>243:BTFEMA</w:t>
      </w:r>
      <w:proofErr w:type="gramEnd"/>
      <w:r>
        <w:t>]2.0.CO;2.</w:t>
      </w:r>
    </w:p>
    <w:p w14:paraId="7E4FDE01" w14:textId="77777777" w:rsidR="00016353" w:rsidRDefault="00016353" w:rsidP="00016353">
      <w:pPr>
        <w:pStyle w:val="Bibliography"/>
      </w:pPr>
      <w:proofErr w:type="spellStart"/>
      <w:r>
        <w:t>Dietze</w:t>
      </w:r>
      <w:proofErr w:type="spellEnd"/>
      <w:r>
        <w:t xml:space="preserve">, M.C., Fox, A., Beck-Johnson, L.M., Betancourt, J.L., Hooten, M.B., </w:t>
      </w:r>
      <w:proofErr w:type="spellStart"/>
      <w:r>
        <w:t>Jarnevich</w:t>
      </w:r>
      <w:proofErr w:type="spellEnd"/>
      <w:r>
        <w:t xml:space="preserve">, C.S., </w:t>
      </w:r>
      <w:proofErr w:type="spellStart"/>
      <w:r>
        <w:t>Keitt</w:t>
      </w:r>
      <w:proofErr w:type="spellEnd"/>
      <w:r>
        <w:t xml:space="preserve">, T.H., Kenney, M.A., Laney, C.M., Larsen, L.G., </w:t>
      </w:r>
      <w:proofErr w:type="spellStart"/>
      <w:r>
        <w:t>Loescher</w:t>
      </w:r>
      <w:proofErr w:type="spellEnd"/>
      <w:r>
        <w:t xml:space="preserve">, H.W., Lunch, C.K., </w:t>
      </w:r>
      <w:proofErr w:type="spellStart"/>
      <w:r>
        <w:t>Pijanowski</w:t>
      </w:r>
      <w:proofErr w:type="spellEnd"/>
      <w:r>
        <w:t xml:space="preserve">, B.C., </w:t>
      </w:r>
      <w:proofErr w:type="spellStart"/>
      <w:r>
        <w:t>Randerson</w:t>
      </w:r>
      <w:proofErr w:type="spellEnd"/>
      <w:r>
        <w:t xml:space="preserve">, J.T., Read, E.K., </w:t>
      </w:r>
      <w:proofErr w:type="spellStart"/>
      <w:r>
        <w:t>Tredennick</w:t>
      </w:r>
      <w:proofErr w:type="spellEnd"/>
      <w:r>
        <w:t xml:space="preserve">, A.T., Vargas, R., Weathers, K.C., and White, E.P. 2018. Iterative near-term ecological forecasting: Needs, opportunities, and challenges. Proceedings of the National Academy of Sciences </w:t>
      </w:r>
      <w:r>
        <w:rPr>
          <w:b/>
          <w:bCs/>
        </w:rPr>
        <w:t>115</w:t>
      </w:r>
      <w:r>
        <w:t>(7): 1424–1432. Proceedings of the National Academy of Sciences. doi:10.1073/pnas.1710231115.</w:t>
      </w:r>
    </w:p>
    <w:p w14:paraId="5904BC4E" w14:textId="77777777" w:rsidR="00016353" w:rsidRDefault="00016353" w:rsidP="00016353">
      <w:pPr>
        <w:pStyle w:val="Bibliography"/>
      </w:pPr>
      <w:proofErr w:type="spellStart"/>
      <w:r>
        <w:t>Elith</w:t>
      </w:r>
      <w:proofErr w:type="spellEnd"/>
      <w:r>
        <w:t xml:space="preserve">, J., </w:t>
      </w:r>
      <w:proofErr w:type="spellStart"/>
      <w:r>
        <w:t>Leathwick</w:t>
      </w:r>
      <w:proofErr w:type="spellEnd"/>
      <w:r>
        <w:t xml:space="preserve">, J.R., and Hastie, T. 2008. A working guide to boosted regression trees. Journal of Animal Ecology </w:t>
      </w:r>
      <w:r>
        <w:rPr>
          <w:b/>
          <w:bCs/>
        </w:rPr>
        <w:t>77</w:t>
      </w:r>
      <w:r>
        <w:t>(4): 802–813. doi:10.1111/j.1365-2656.2008.</w:t>
      </w:r>
      <w:proofErr w:type="gramStart"/>
      <w:r>
        <w:t>01390.x.</w:t>
      </w:r>
      <w:proofErr w:type="gramEnd"/>
    </w:p>
    <w:p w14:paraId="25B8E490" w14:textId="77777777" w:rsidR="00016353" w:rsidRDefault="00016353" w:rsidP="00016353">
      <w:pPr>
        <w:pStyle w:val="Bibliography"/>
      </w:pPr>
      <w:r>
        <w:t xml:space="preserve">Fournier, D.A., Sibert, J.R., and </w:t>
      </w:r>
      <w:proofErr w:type="spellStart"/>
      <w:r>
        <w:t>Terceiro</w:t>
      </w:r>
      <w:proofErr w:type="spellEnd"/>
      <w:r>
        <w:t>, M. 1991. Analysis of length frequency samples with relative abundance data for the Gulf of Maine northern shrimp (</w:t>
      </w:r>
      <w:proofErr w:type="spellStart"/>
      <w:r>
        <w:t>Pandalus</w:t>
      </w:r>
      <w:proofErr w:type="spellEnd"/>
      <w:r>
        <w:t xml:space="preserve"> borealis) by the MULTIFAN method. Can. J. Fish. </w:t>
      </w:r>
      <w:proofErr w:type="spellStart"/>
      <w:r>
        <w:t>Aquat</w:t>
      </w:r>
      <w:proofErr w:type="spellEnd"/>
      <w:r>
        <w:t xml:space="preserve">. Sci. </w:t>
      </w:r>
      <w:r>
        <w:rPr>
          <w:b/>
          <w:bCs/>
        </w:rPr>
        <w:t>48</w:t>
      </w:r>
      <w:r>
        <w:t>(4): 591–598. NRC Research Press. doi:10.1139/f91-075.</w:t>
      </w:r>
    </w:p>
    <w:p w14:paraId="41253530" w14:textId="77777777" w:rsidR="00016353" w:rsidRDefault="00016353" w:rsidP="00016353">
      <w:pPr>
        <w:pStyle w:val="Bibliography"/>
      </w:pPr>
      <w:r>
        <w:t xml:space="preserve">Free, C.M., Anderson, S.C., </w:t>
      </w:r>
      <w:proofErr w:type="spellStart"/>
      <w:r>
        <w:t>Hellmers</w:t>
      </w:r>
      <w:proofErr w:type="spellEnd"/>
      <w:r>
        <w:t xml:space="preserve">, E.A., </w:t>
      </w:r>
      <w:proofErr w:type="spellStart"/>
      <w:r>
        <w:t>Muhling</w:t>
      </w:r>
      <w:proofErr w:type="spellEnd"/>
      <w:r>
        <w:t xml:space="preserve">, B.A., Navarro, M.O., </w:t>
      </w:r>
      <w:proofErr w:type="spellStart"/>
      <w:r>
        <w:t>Richerson</w:t>
      </w:r>
      <w:proofErr w:type="spellEnd"/>
      <w:r>
        <w:t xml:space="preserve">, K., Rogers, L.A., Satterthwaite, W.H., Thompson, A.R., Burt, J.M., Gaines, S.D., Marshall, K.N., White, J.W., and </w:t>
      </w:r>
      <w:proofErr w:type="spellStart"/>
      <w:r>
        <w:t>Bellquist</w:t>
      </w:r>
      <w:proofErr w:type="spellEnd"/>
      <w:r>
        <w:t xml:space="preserve">, L.F. 2023. Impact of the 2014–2016 marine heatwave on US and Canada West Coast fisheries: Surprises and lessons from key case studies. Fish and Fisheries </w:t>
      </w:r>
      <w:r>
        <w:rPr>
          <w:b/>
          <w:bCs/>
        </w:rPr>
        <w:t>24</w:t>
      </w:r>
      <w:r>
        <w:t>(4): 652–674. doi:10.1111/faf.12753.</w:t>
      </w:r>
    </w:p>
    <w:p w14:paraId="4B765A36" w14:textId="77777777" w:rsidR="00016353" w:rsidRDefault="00016353" w:rsidP="00016353">
      <w:pPr>
        <w:pStyle w:val="Bibliography"/>
      </w:pPr>
      <w:r>
        <w:lastRenderedPageBreak/>
        <w:t xml:space="preserve">Gallagher, C.M., Hannah, R.W., and Sylvia, G. 2004. A comparison of yield per recruit and revenue per recruit models for the Oregon ocean shrimp, </w:t>
      </w:r>
      <w:proofErr w:type="spellStart"/>
      <w:r>
        <w:t>Pandalus</w:t>
      </w:r>
      <w:proofErr w:type="spellEnd"/>
      <w:r>
        <w:t xml:space="preserve"> </w:t>
      </w:r>
      <w:proofErr w:type="spellStart"/>
      <w:r>
        <w:t>jordani</w:t>
      </w:r>
      <w:proofErr w:type="spellEnd"/>
      <w:r>
        <w:t xml:space="preserve">, fishery. Fisheries Research </w:t>
      </w:r>
      <w:r>
        <w:rPr>
          <w:b/>
          <w:bCs/>
        </w:rPr>
        <w:t>66</w:t>
      </w:r>
      <w:r>
        <w:t>(1): 71–84. doi:10.1016/S0165-7836(03)00147-4.</w:t>
      </w:r>
    </w:p>
    <w:p w14:paraId="166FB96A" w14:textId="77777777" w:rsidR="00016353" w:rsidRDefault="00016353" w:rsidP="00016353">
      <w:pPr>
        <w:pStyle w:val="Bibliography"/>
      </w:pPr>
      <w:proofErr w:type="spellStart"/>
      <w:r>
        <w:t>Groth</w:t>
      </w:r>
      <w:proofErr w:type="spellEnd"/>
      <w:r>
        <w:t>, S.D. 2022. An evaluation of fishery and environmental effects on the recruitment levels of ocean shrimp (</w:t>
      </w:r>
      <w:proofErr w:type="spellStart"/>
      <w:r>
        <w:t>Pandalus</w:t>
      </w:r>
      <w:proofErr w:type="spellEnd"/>
      <w:r>
        <w:t xml:space="preserve"> </w:t>
      </w:r>
      <w:proofErr w:type="spellStart"/>
      <w:r>
        <w:t>jordani</w:t>
      </w:r>
      <w:proofErr w:type="spellEnd"/>
      <w:r>
        <w:t xml:space="preserve">) through 2019. Science Bulletin </w:t>
      </w:r>
      <w:r>
        <w:rPr>
          <w:b/>
          <w:bCs/>
        </w:rPr>
        <w:t>2022–10</w:t>
      </w:r>
      <w:r>
        <w:t>. Available from https://www.dfw.state.or.us/mrp/shellfish/commercial/shrimp/docs/ODFW-%20Science-%20Bulletin-2022-10-Groth-shrimp%20recruitment.pdf.</w:t>
      </w:r>
    </w:p>
    <w:p w14:paraId="5728CB48" w14:textId="77777777" w:rsidR="00016353" w:rsidRDefault="00016353" w:rsidP="00016353">
      <w:pPr>
        <w:pStyle w:val="Bibliography"/>
      </w:pPr>
      <w:proofErr w:type="spellStart"/>
      <w:r>
        <w:t>Groth</w:t>
      </w:r>
      <w:proofErr w:type="spellEnd"/>
      <w:r>
        <w:t>, S.D., and Hannah, R.W. 2018. An evaluation of fishery and environmental effects on the population structure and recruitment levels of ocean shrimp (</w:t>
      </w:r>
      <w:proofErr w:type="spellStart"/>
      <w:r>
        <w:t>Pandalus</w:t>
      </w:r>
      <w:proofErr w:type="spellEnd"/>
      <w:r>
        <w:t xml:space="preserve"> </w:t>
      </w:r>
      <w:proofErr w:type="spellStart"/>
      <w:r>
        <w:t>jordani</w:t>
      </w:r>
      <w:proofErr w:type="spellEnd"/>
      <w:r>
        <w:t xml:space="preserve">) through 2017. Information Reports </w:t>
      </w:r>
      <w:r>
        <w:rPr>
          <w:b/>
          <w:bCs/>
        </w:rPr>
        <w:t>2018–08</w:t>
      </w:r>
      <w:r>
        <w:t>. Available from https://www.dfw.state.or.us/mrp/shellfish/commercial/shrimp/docs/ODFW-INFO-2018-08-Groth-Hannah-Shrimp-growth-recruitment.pdf.</w:t>
      </w:r>
    </w:p>
    <w:p w14:paraId="530B76B3" w14:textId="77777777" w:rsidR="00016353" w:rsidRDefault="00016353" w:rsidP="00016353">
      <w:pPr>
        <w:pStyle w:val="Bibliography"/>
      </w:pPr>
      <w:proofErr w:type="spellStart"/>
      <w:r>
        <w:t>Grüss</w:t>
      </w:r>
      <w:proofErr w:type="spellEnd"/>
      <w:r>
        <w:t xml:space="preserve">, A., Thorson, J.T., </w:t>
      </w:r>
      <w:proofErr w:type="spellStart"/>
      <w:r>
        <w:t>Stawitz</w:t>
      </w:r>
      <w:proofErr w:type="spellEnd"/>
      <w:r>
        <w:t xml:space="preserve">, C.C., </w:t>
      </w:r>
      <w:proofErr w:type="spellStart"/>
      <w:r>
        <w:t>Reum</w:t>
      </w:r>
      <w:proofErr w:type="spellEnd"/>
      <w:r>
        <w:t>, J.C.P., Rohan, S.K., and Barnes, C.L. 2021. Synthesis of interannual variability in spatial demographic processes supports the strong influence of cold-pool extent on eastern Bering Sea walleye pollock (</w:t>
      </w:r>
      <w:proofErr w:type="spellStart"/>
      <w:r>
        <w:t>Gadus</w:t>
      </w:r>
      <w:proofErr w:type="spellEnd"/>
      <w:r>
        <w:t xml:space="preserve"> </w:t>
      </w:r>
      <w:proofErr w:type="spellStart"/>
      <w:r>
        <w:t>chalcogrammus</w:t>
      </w:r>
      <w:proofErr w:type="spellEnd"/>
      <w:r>
        <w:t xml:space="preserve">). Progress in Oceanography </w:t>
      </w:r>
      <w:r>
        <w:rPr>
          <w:b/>
          <w:bCs/>
        </w:rPr>
        <w:t>194</w:t>
      </w:r>
      <w:r>
        <w:t xml:space="preserve">: 102569. </w:t>
      </w:r>
      <w:proofErr w:type="gramStart"/>
      <w:r>
        <w:t>doi:10.1016/j.pocean</w:t>
      </w:r>
      <w:proofErr w:type="gramEnd"/>
      <w:r>
        <w:t>.2021.102569.</w:t>
      </w:r>
    </w:p>
    <w:p w14:paraId="79D5A04B" w14:textId="77777777" w:rsidR="00016353" w:rsidRDefault="00016353" w:rsidP="00016353">
      <w:pPr>
        <w:pStyle w:val="Bibliography"/>
      </w:pPr>
      <w:proofErr w:type="spellStart"/>
      <w:r>
        <w:t>Haltuch</w:t>
      </w:r>
      <w:proofErr w:type="spellEnd"/>
      <w:r>
        <w:t xml:space="preserve">, M.A., Brooks, E.N., </w:t>
      </w:r>
      <w:proofErr w:type="spellStart"/>
      <w:r>
        <w:t>Brodziak</w:t>
      </w:r>
      <w:proofErr w:type="spellEnd"/>
      <w:r>
        <w:t xml:space="preserve">, J., Devine, J.A., Johnson, K.F., </w:t>
      </w:r>
      <w:proofErr w:type="spellStart"/>
      <w:r>
        <w:t>Klibansky</w:t>
      </w:r>
      <w:proofErr w:type="spellEnd"/>
      <w:r>
        <w:t xml:space="preserve">, N., Nash, R.D.M., Payne, M.R., </w:t>
      </w:r>
      <w:proofErr w:type="spellStart"/>
      <w:r>
        <w:t>Shertzer</w:t>
      </w:r>
      <w:proofErr w:type="spellEnd"/>
      <w:r>
        <w:t xml:space="preserve">, K.W., </w:t>
      </w:r>
      <w:proofErr w:type="spellStart"/>
      <w:r>
        <w:t>Subbey</w:t>
      </w:r>
      <w:proofErr w:type="spellEnd"/>
      <w:r>
        <w:t xml:space="preserve">, S., and Wells, B.K. 2019. Unraveling the recruitment problem: A review of environmentally-informed forecasting and management strategy evaluation. Fisheries Research </w:t>
      </w:r>
      <w:r>
        <w:rPr>
          <w:b/>
          <w:bCs/>
        </w:rPr>
        <w:t>217</w:t>
      </w:r>
      <w:r>
        <w:t xml:space="preserve">: 198–216. </w:t>
      </w:r>
      <w:proofErr w:type="gramStart"/>
      <w:r>
        <w:t>doi:10.1016/j.fishres</w:t>
      </w:r>
      <w:proofErr w:type="gramEnd"/>
      <w:r>
        <w:t>.2018.12.016.</w:t>
      </w:r>
    </w:p>
    <w:p w14:paraId="13735356" w14:textId="77777777" w:rsidR="00016353" w:rsidRDefault="00016353" w:rsidP="00016353">
      <w:pPr>
        <w:pStyle w:val="Bibliography"/>
      </w:pPr>
      <w:r>
        <w:t>Hannah, R.W. 1995. Variation in geographic stock area, catchability, and natural mortality of ocean shrimp (</w:t>
      </w:r>
      <w:proofErr w:type="spellStart"/>
      <w:r>
        <w:t>Pandalus</w:t>
      </w:r>
      <w:proofErr w:type="spellEnd"/>
      <w:r>
        <w:t xml:space="preserve"> </w:t>
      </w:r>
      <w:proofErr w:type="spellStart"/>
      <w:r>
        <w:t>jordani</w:t>
      </w:r>
      <w:proofErr w:type="spellEnd"/>
      <w:r>
        <w:t xml:space="preserve">): some new evidence for a trophic interaction with Pacific hake (Merluccius </w:t>
      </w:r>
      <w:proofErr w:type="spellStart"/>
      <w:r>
        <w:t>productus</w:t>
      </w:r>
      <w:proofErr w:type="spellEnd"/>
      <w:r>
        <w:t xml:space="preserve">). Can. J. Fish. </w:t>
      </w:r>
      <w:proofErr w:type="spellStart"/>
      <w:r>
        <w:t>Aquat</w:t>
      </w:r>
      <w:proofErr w:type="spellEnd"/>
      <w:r>
        <w:t xml:space="preserve">. Sci. </w:t>
      </w:r>
      <w:r>
        <w:rPr>
          <w:b/>
          <w:bCs/>
        </w:rPr>
        <w:t>52</w:t>
      </w:r>
      <w:r>
        <w:t>(5): 1018–1029. NRC Research Press. doi:10.1139/f95-100.</w:t>
      </w:r>
    </w:p>
    <w:p w14:paraId="4A50C7E8" w14:textId="77777777" w:rsidR="00016353" w:rsidRDefault="00016353" w:rsidP="00016353">
      <w:pPr>
        <w:pStyle w:val="Bibliography"/>
      </w:pPr>
      <w:r>
        <w:t>Hannah, R.W. 2011. Variation in the distribution of ocean shrimp (</w:t>
      </w:r>
      <w:proofErr w:type="spellStart"/>
      <w:r>
        <w:t>Pandalus</w:t>
      </w:r>
      <w:proofErr w:type="spellEnd"/>
      <w:r>
        <w:t xml:space="preserve"> </w:t>
      </w:r>
      <w:proofErr w:type="spellStart"/>
      <w:r>
        <w:t>jordani</w:t>
      </w:r>
      <w:proofErr w:type="spellEnd"/>
      <w:r>
        <w:t xml:space="preserve">) recruits: links with coastal upwelling and climate change. Fisheries Oceanography </w:t>
      </w:r>
      <w:r>
        <w:rPr>
          <w:b/>
          <w:bCs/>
        </w:rPr>
        <w:t>20</w:t>
      </w:r>
      <w:r>
        <w:t>(4): 305–313. doi:10.1111/j.1365-2419.2011.</w:t>
      </w:r>
      <w:proofErr w:type="gramStart"/>
      <w:r>
        <w:t>00585.x.</w:t>
      </w:r>
      <w:proofErr w:type="gramEnd"/>
    </w:p>
    <w:p w14:paraId="1811FBEE" w14:textId="77777777" w:rsidR="00016353" w:rsidRDefault="00016353" w:rsidP="00016353">
      <w:pPr>
        <w:pStyle w:val="Bibliography"/>
      </w:pPr>
      <w:r>
        <w:t xml:space="preserve">Hannah, R.W., and Jones, S.A. 1991. Fishery-induced Changes in the Population Structure of Pink Shrimp </w:t>
      </w:r>
      <w:proofErr w:type="spellStart"/>
      <w:r>
        <w:t>Pandalus</w:t>
      </w:r>
      <w:proofErr w:type="spellEnd"/>
      <w:r>
        <w:t xml:space="preserve"> </w:t>
      </w:r>
      <w:proofErr w:type="spellStart"/>
      <w:r>
        <w:t>jordani</w:t>
      </w:r>
      <w:proofErr w:type="spellEnd"/>
      <w:r>
        <w:t xml:space="preserve">. Fishery Bulletin </w:t>
      </w:r>
      <w:r>
        <w:rPr>
          <w:b/>
          <w:bCs/>
        </w:rPr>
        <w:t>89</w:t>
      </w:r>
      <w:r>
        <w:t>(1): 41–51.</w:t>
      </w:r>
    </w:p>
    <w:p w14:paraId="04FA9B7A" w14:textId="77777777" w:rsidR="00016353" w:rsidRDefault="00016353" w:rsidP="00016353">
      <w:pPr>
        <w:pStyle w:val="Bibliography"/>
      </w:pPr>
      <w:r>
        <w:t>Hannah, R.W., and Jones, S.A. 2014a. Effects of climate and fishing on recruitment of ocean shrimp (</w:t>
      </w:r>
      <w:proofErr w:type="spellStart"/>
      <w:r>
        <w:t>Pandalus</w:t>
      </w:r>
      <w:proofErr w:type="spellEnd"/>
      <w:r>
        <w:t xml:space="preserve"> </w:t>
      </w:r>
      <w:proofErr w:type="spellStart"/>
      <w:r>
        <w:t>jordani</w:t>
      </w:r>
      <w:proofErr w:type="spellEnd"/>
      <w:r>
        <w:t xml:space="preserve">): an update of recruitment models through 2013. Information Reports </w:t>
      </w:r>
      <w:r>
        <w:rPr>
          <w:b/>
          <w:bCs/>
        </w:rPr>
        <w:t>2014–05</w:t>
      </w:r>
      <w:r>
        <w:t>. Available from https://www.dfw.state.or.us/mrp/shellfish/commercial/shrimp/docs/ODFW-INFO-2014-05-Hannah,%20Jones-Effects%20of%20climate%20and%20fishing%20on%20recruitment%20of%20ocean%20shrimp%20(Pandalus%20jordani)%20an%20update%20of%20recruitment%20models%20through%202013.pdf.</w:t>
      </w:r>
    </w:p>
    <w:p w14:paraId="1D2B4BC6" w14:textId="77777777" w:rsidR="00016353" w:rsidRDefault="00016353" w:rsidP="00016353">
      <w:pPr>
        <w:pStyle w:val="Bibliography"/>
      </w:pPr>
      <w:r>
        <w:t>Hannah, R.W., and Jones, S.A. 2014b. The population dynamics of Oregon ocean shrimp (</w:t>
      </w:r>
      <w:proofErr w:type="spellStart"/>
      <w:r>
        <w:t>Pandalus</w:t>
      </w:r>
      <w:proofErr w:type="spellEnd"/>
      <w:r>
        <w:t xml:space="preserve"> </w:t>
      </w:r>
      <w:proofErr w:type="spellStart"/>
      <w:r>
        <w:t>jordani</w:t>
      </w:r>
      <w:proofErr w:type="spellEnd"/>
      <w:r>
        <w:t xml:space="preserve">) and recommendations for management using target and limit reference points or suitable proxies. Information Reports </w:t>
      </w:r>
      <w:r>
        <w:rPr>
          <w:b/>
          <w:bCs/>
        </w:rPr>
        <w:t>2014–08</w:t>
      </w:r>
      <w:r>
        <w:t>. Available from https://www.dfw.state.or.us/mrp/shellfish/commercial/shrimp/docs/ODFW-INFO-2014-08-%20Hannah,%20Jones-%20Shrimp%20Target%20and%20Limit%20Management.pdf.</w:t>
      </w:r>
    </w:p>
    <w:p w14:paraId="2106A41A" w14:textId="77777777" w:rsidR="00016353" w:rsidRDefault="00016353" w:rsidP="00016353">
      <w:pPr>
        <w:pStyle w:val="Bibliography"/>
      </w:pPr>
      <w:r>
        <w:t>Hannah, R.W., and Jones, S.A. 2016. An evaluation of fishery effects on the population structure and recruitment levels of ocean shrimp (</w:t>
      </w:r>
      <w:proofErr w:type="spellStart"/>
      <w:r>
        <w:t>Pandalus</w:t>
      </w:r>
      <w:proofErr w:type="spellEnd"/>
      <w:r>
        <w:t xml:space="preserve"> </w:t>
      </w:r>
      <w:proofErr w:type="spellStart"/>
      <w:r>
        <w:t>jordani</w:t>
      </w:r>
      <w:proofErr w:type="spellEnd"/>
      <w:r>
        <w:t xml:space="preserve">) through 2015. Information Reports </w:t>
      </w:r>
      <w:r>
        <w:rPr>
          <w:b/>
          <w:bCs/>
        </w:rPr>
        <w:t>2016–03</w:t>
      </w:r>
      <w:r>
        <w:t>. Available from https://www.dfw.state.or.us/mrp/shellfish/commercial/shrimp/docs/ODFW-INFO-2016-03-Hannah,%20Jones-Shrimp%20growth%20and%20recruitment.pdf.</w:t>
      </w:r>
    </w:p>
    <w:p w14:paraId="16D243A1" w14:textId="77777777" w:rsidR="00016353" w:rsidRDefault="00016353" w:rsidP="00016353">
      <w:pPr>
        <w:pStyle w:val="Bibliography"/>
      </w:pPr>
      <w:proofErr w:type="spellStart"/>
      <w:r>
        <w:t>Hilborn</w:t>
      </w:r>
      <w:proofErr w:type="spellEnd"/>
      <w:r>
        <w:t>, R., and Walters, C.J. 1992. Quantitative fisheries stock assessment: choice, dynamics, and uncertainty. Chapman and Hall, New York.</w:t>
      </w:r>
    </w:p>
    <w:p w14:paraId="1B792439" w14:textId="77777777" w:rsidR="00016353" w:rsidRDefault="00016353" w:rsidP="00016353">
      <w:pPr>
        <w:pStyle w:val="Bibliography"/>
      </w:pPr>
      <w:r>
        <w:lastRenderedPageBreak/>
        <w:t xml:space="preserve">Hobday, A.J., Spillman, C.M., Paige </w:t>
      </w:r>
      <w:proofErr w:type="spellStart"/>
      <w:r>
        <w:t>Eveson</w:t>
      </w:r>
      <w:proofErr w:type="spellEnd"/>
      <w:r>
        <w:t xml:space="preserve">, J., and Hartog, J.R. 2016. Seasonal forecasting for decision support in marine fisheries and aquaculture. Fisheries Oceanography </w:t>
      </w:r>
      <w:r>
        <w:rPr>
          <w:b/>
          <w:bCs/>
        </w:rPr>
        <w:t>25</w:t>
      </w:r>
      <w:r>
        <w:t>(S1): 45–56. doi:10.1111/fog.12083.</w:t>
      </w:r>
    </w:p>
    <w:p w14:paraId="116F630B" w14:textId="77777777" w:rsidR="00016353" w:rsidRDefault="00016353" w:rsidP="00016353">
      <w:pPr>
        <w:pStyle w:val="Bibliography"/>
      </w:pPr>
      <w:r>
        <w:t xml:space="preserve">Huang, B., Thorne, P.W., </w:t>
      </w:r>
      <w:proofErr w:type="spellStart"/>
      <w:r>
        <w:t>Banzon</w:t>
      </w:r>
      <w:proofErr w:type="spellEnd"/>
      <w:r>
        <w:t xml:space="preserve">, V.F., Boyer, T., </w:t>
      </w:r>
      <w:proofErr w:type="spellStart"/>
      <w:r>
        <w:t>Chepurin</w:t>
      </w:r>
      <w:proofErr w:type="spellEnd"/>
      <w:r>
        <w:t xml:space="preserve">, G., </w:t>
      </w:r>
      <w:proofErr w:type="spellStart"/>
      <w:r>
        <w:t>Lawrimore</w:t>
      </w:r>
      <w:proofErr w:type="spellEnd"/>
      <w:r>
        <w:t xml:space="preserve">, J.H., </w:t>
      </w:r>
      <w:proofErr w:type="spellStart"/>
      <w:r>
        <w:t>Menne</w:t>
      </w:r>
      <w:proofErr w:type="spellEnd"/>
      <w:r>
        <w:t xml:space="preserve">, M.J., Smith, T.M., </w:t>
      </w:r>
      <w:proofErr w:type="spellStart"/>
      <w:r>
        <w:t>Vose</w:t>
      </w:r>
      <w:proofErr w:type="spellEnd"/>
      <w:r>
        <w:t>, R.S., and Zhang, H.-M. 2017. NOAA Extended Reconstructed Sea Surface Temperature (ERSST), Version 5. Available from https://doi.org/10.7289/V5T72FNM [accessed 23 January 2024].</w:t>
      </w:r>
    </w:p>
    <w:p w14:paraId="793769A5" w14:textId="77777777" w:rsidR="00016353" w:rsidRDefault="00016353" w:rsidP="00016353">
      <w:pPr>
        <w:pStyle w:val="Bibliography"/>
      </w:pPr>
      <w:proofErr w:type="spellStart"/>
      <w:r>
        <w:t>Indivero</w:t>
      </w:r>
      <w:proofErr w:type="spellEnd"/>
      <w:r>
        <w:t xml:space="preserve">, J., Essington, T.E., </w:t>
      </w:r>
      <w:proofErr w:type="spellStart"/>
      <w:r>
        <w:t>Ianelli</w:t>
      </w:r>
      <w:proofErr w:type="spellEnd"/>
      <w:r>
        <w:t xml:space="preserve">, J.N., and Thorson, J.T. 2023. Incorporating distribution shifts and </w:t>
      </w:r>
      <w:proofErr w:type="spellStart"/>
      <w:r>
        <w:t>spatio</w:t>
      </w:r>
      <w:proofErr w:type="spellEnd"/>
      <w:r>
        <w:t>-temporal variation when estimating weight-at-age for stock assessments: a case study involving the Bering Sea pollock (</w:t>
      </w:r>
      <w:proofErr w:type="spellStart"/>
      <w:r>
        <w:t>Gadus</w:t>
      </w:r>
      <w:proofErr w:type="spellEnd"/>
      <w:r>
        <w:t xml:space="preserve"> </w:t>
      </w:r>
      <w:proofErr w:type="spellStart"/>
      <w:r>
        <w:t>chalcogrammus</w:t>
      </w:r>
      <w:proofErr w:type="spellEnd"/>
      <w:r>
        <w:t xml:space="preserve">). ICES Journal of Marine Science </w:t>
      </w:r>
      <w:r>
        <w:rPr>
          <w:b/>
          <w:bCs/>
        </w:rPr>
        <w:t>80</w:t>
      </w:r>
      <w:r>
        <w:t>(2): 258–271. doi:10.1093/</w:t>
      </w:r>
      <w:proofErr w:type="spellStart"/>
      <w:r>
        <w:t>icesjms</w:t>
      </w:r>
      <w:proofErr w:type="spellEnd"/>
      <w:r>
        <w:t>/fsac236.</w:t>
      </w:r>
    </w:p>
    <w:p w14:paraId="5DDCD82D" w14:textId="77777777" w:rsidR="00016353" w:rsidRDefault="00016353" w:rsidP="00016353">
      <w:pPr>
        <w:pStyle w:val="Bibliography"/>
      </w:pPr>
      <w:proofErr w:type="spellStart"/>
      <w:r>
        <w:t>Jacox</w:t>
      </w:r>
      <w:proofErr w:type="spellEnd"/>
      <w:r>
        <w:t xml:space="preserve">, M.G., Edwards, C.A., Hazen, E.L., and </w:t>
      </w:r>
      <w:proofErr w:type="spellStart"/>
      <w:r>
        <w:t>Bograd</w:t>
      </w:r>
      <w:proofErr w:type="spellEnd"/>
      <w:r>
        <w:t xml:space="preserve">, S.J. 2018. Coastal Upwelling Revisited: Ekman, </w:t>
      </w:r>
      <w:proofErr w:type="spellStart"/>
      <w:r>
        <w:t>Bakun</w:t>
      </w:r>
      <w:proofErr w:type="spellEnd"/>
      <w:r>
        <w:t xml:space="preserve">, and Improved Upwelling Indices for the U.S. West Coast. Journal of Geophysical Research: Oceans </w:t>
      </w:r>
      <w:r>
        <w:rPr>
          <w:b/>
          <w:bCs/>
        </w:rPr>
        <w:t>123</w:t>
      </w:r>
      <w:r>
        <w:t>(10): 7332–7350. doi:10.1029/2018JC014187.</w:t>
      </w:r>
    </w:p>
    <w:p w14:paraId="7C5E0C49" w14:textId="77777777" w:rsidR="00016353" w:rsidRDefault="00016353" w:rsidP="00016353">
      <w:pPr>
        <w:pStyle w:val="Bibliography"/>
      </w:pPr>
      <w:proofErr w:type="spellStart"/>
      <w:r>
        <w:t>Kapur</w:t>
      </w:r>
      <w:proofErr w:type="spellEnd"/>
      <w:r>
        <w:t xml:space="preserve">, M., </w:t>
      </w:r>
      <w:proofErr w:type="spellStart"/>
      <w:r>
        <w:t>Haltuch</w:t>
      </w:r>
      <w:proofErr w:type="spellEnd"/>
      <w:r>
        <w:t xml:space="preserve">, M., Connors, B., Rogers, L., Berger, A., Koontz, E., Cope, J., </w:t>
      </w:r>
      <w:proofErr w:type="spellStart"/>
      <w:r>
        <w:t>Echave</w:t>
      </w:r>
      <w:proofErr w:type="spellEnd"/>
      <w:r>
        <w:t xml:space="preserve">, K., Fenske, K., </w:t>
      </w:r>
      <w:proofErr w:type="spellStart"/>
      <w:r>
        <w:t>Hanselman</w:t>
      </w:r>
      <w:proofErr w:type="spellEnd"/>
      <w:r>
        <w:t xml:space="preserve">, D., and Punt, A.E. 2020. Oceanographic features delineate growth zonation in Northeast Pacific sablefish. Fisheries Research </w:t>
      </w:r>
      <w:r>
        <w:rPr>
          <w:b/>
          <w:bCs/>
        </w:rPr>
        <w:t>222</w:t>
      </w:r>
      <w:r>
        <w:t xml:space="preserve">: 105414. </w:t>
      </w:r>
      <w:proofErr w:type="gramStart"/>
      <w:r>
        <w:t>doi:10.1016/j.fishres</w:t>
      </w:r>
      <w:proofErr w:type="gramEnd"/>
      <w:r>
        <w:t>.2019.105414.</w:t>
      </w:r>
    </w:p>
    <w:p w14:paraId="3F0A59D6" w14:textId="77777777" w:rsidR="00016353" w:rsidRDefault="00016353" w:rsidP="00016353">
      <w:pPr>
        <w:pStyle w:val="Bibliography"/>
      </w:pPr>
      <w:proofErr w:type="spellStart"/>
      <w:r>
        <w:t>Kasperski</w:t>
      </w:r>
      <w:proofErr w:type="spellEnd"/>
      <w:r>
        <w:t xml:space="preserve">, S., and Holland, D.S. 2013. Income diversification and risk for fishermen. PNAS </w:t>
      </w:r>
      <w:r>
        <w:rPr>
          <w:b/>
          <w:bCs/>
        </w:rPr>
        <w:t>110</w:t>
      </w:r>
      <w:r>
        <w:t>(6): 2076–2081. doi:10.1073/pnas.1212278110.</w:t>
      </w:r>
    </w:p>
    <w:p w14:paraId="0B253066" w14:textId="77777777" w:rsidR="00016353" w:rsidRDefault="00016353" w:rsidP="00016353">
      <w:pPr>
        <w:pStyle w:val="Bibliography"/>
      </w:pPr>
      <w:r>
        <w:t xml:space="preserve">King, J.R., and McFarlane, G.A. 2003. Marine fish life history strategies: applications to fishery management. Fisheries Management and Ecology </w:t>
      </w:r>
      <w:r>
        <w:rPr>
          <w:b/>
          <w:bCs/>
        </w:rPr>
        <w:t>10</w:t>
      </w:r>
      <w:r>
        <w:t>(4): 249–264. doi:10.1046/j.1365-2400.2003.</w:t>
      </w:r>
      <w:proofErr w:type="gramStart"/>
      <w:r>
        <w:t>00359.x.</w:t>
      </w:r>
      <w:proofErr w:type="gramEnd"/>
    </w:p>
    <w:p w14:paraId="2CBE81BD" w14:textId="77777777" w:rsidR="00016353" w:rsidRDefault="00016353" w:rsidP="00016353">
      <w:pPr>
        <w:pStyle w:val="Bibliography"/>
      </w:pPr>
      <w:r>
        <w:t xml:space="preserve">Lorenzen, K. 2016. Toward a new paradigm for growth modeling in fisheries stock assessments: Embracing plasticity and its consequences. Fisheries Research </w:t>
      </w:r>
      <w:r>
        <w:rPr>
          <w:b/>
          <w:bCs/>
        </w:rPr>
        <w:t>180</w:t>
      </w:r>
      <w:r>
        <w:t xml:space="preserve">: 4–22. </w:t>
      </w:r>
      <w:proofErr w:type="gramStart"/>
      <w:r>
        <w:t>doi:10.1016/j.fishres</w:t>
      </w:r>
      <w:proofErr w:type="gramEnd"/>
      <w:r>
        <w:t>.2016.01.006.</w:t>
      </w:r>
    </w:p>
    <w:p w14:paraId="2383EA7B" w14:textId="77777777" w:rsidR="00016353" w:rsidRDefault="00016353" w:rsidP="00016353">
      <w:pPr>
        <w:pStyle w:val="Bibliography"/>
      </w:pPr>
      <w:r>
        <w:t xml:space="preserve">McMahan, M.D., Cowan, D.F., Chen, Y., Sherwood, G.D., and Grabowski, J.H. 2016. Growth of juvenile American lobster Homarus </w:t>
      </w:r>
      <w:proofErr w:type="spellStart"/>
      <w:r>
        <w:t>americanus</w:t>
      </w:r>
      <w:proofErr w:type="spellEnd"/>
      <w:r>
        <w:t xml:space="preserve"> in a changing environment. Marine Ecology Progress Series </w:t>
      </w:r>
      <w:r>
        <w:rPr>
          <w:b/>
          <w:bCs/>
        </w:rPr>
        <w:t>557</w:t>
      </w:r>
      <w:r>
        <w:t>: 177–187. doi:10.3354/meps11854.</w:t>
      </w:r>
    </w:p>
    <w:p w14:paraId="16C73AB7" w14:textId="77777777" w:rsidR="00016353" w:rsidRDefault="00016353" w:rsidP="00016353">
      <w:pPr>
        <w:pStyle w:val="Bibliography"/>
      </w:pPr>
      <w:r>
        <w:t xml:space="preserve">Myers, R.A. 1998. When Do Environment–recruitment Correlations Work? Reviews in Fish Biology and Fisheries </w:t>
      </w:r>
      <w:r>
        <w:rPr>
          <w:b/>
          <w:bCs/>
        </w:rPr>
        <w:t>8</w:t>
      </w:r>
      <w:r>
        <w:t>(3): 285–305. doi:10.1023/A:1008828730759.</w:t>
      </w:r>
    </w:p>
    <w:p w14:paraId="742443A3" w14:textId="77777777" w:rsidR="00016353" w:rsidRDefault="00016353" w:rsidP="00016353">
      <w:pPr>
        <w:pStyle w:val="Bibliography"/>
      </w:pPr>
      <w:proofErr w:type="spellStart"/>
      <w:r>
        <w:t>Oken</w:t>
      </w:r>
      <w:proofErr w:type="spellEnd"/>
      <w:r>
        <w:t xml:space="preserve">, K.L., Holland, D.S., and Punt, A.E. 2021. The effects of population synchrony, life history, and access constraints on benefits from fishing portfolios. Ecological Applications </w:t>
      </w:r>
      <w:r>
        <w:rPr>
          <w:b/>
          <w:bCs/>
        </w:rPr>
        <w:t>31</w:t>
      </w:r>
      <w:r>
        <w:t>(4): e2307. Wiley Online Library.</w:t>
      </w:r>
    </w:p>
    <w:p w14:paraId="2E43B728" w14:textId="77777777" w:rsidR="00016353" w:rsidRDefault="00016353" w:rsidP="00016353">
      <w:pPr>
        <w:pStyle w:val="Bibliography"/>
      </w:pPr>
      <w:r>
        <w:t>Pacific States Marine Fisheries Commission. 2023. Pacific Fisheries Information Network (</w:t>
      </w:r>
      <w:proofErr w:type="spellStart"/>
      <w:r>
        <w:t>PacFIN</w:t>
      </w:r>
      <w:proofErr w:type="spellEnd"/>
      <w:r>
        <w:t>). Available from www.psmfc.org.</w:t>
      </w:r>
    </w:p>
    <w:p w14:paraId="76D64595" w14:textId="77777777" w:rsidR="00016353" w:rsidRDefault="00016353" w:rsidP="00016353">
      <w:pPr>
        <w:pStyle w:val="Bibliography"/>
      </w:pPr>
      <w:proofErr w:type="spellStart"/>
      <w:r>
        <w:t>Plagányi</w:t>
      </w:r>
      <w:proofErr w:type="spellEnd"/>
      <w:r>
        <w:t xml:space="preserve">, É., Deng, R.A., Hutton, T., Kenyon, R., Lawrence, E., </w:t>
      </w:r>
      <w:proofErr w:type="spellStart"/>
      <w:r>
        <w:t>Upston</w:t>
      </w:r>
      <w:proofErr w:type="spellEnd"/>
      <w:r>
        <w:t xml:space="preserve">, J., Miller, M., </w:t>
      </w:r>
      <w:proofErr w:type="spellStart"/>
      <w:r>
        <w:t>Moeseneder</w:t>
      </w:r>
      <w:proofErr w:type="spellEnd"/>
      <w:r>
        <w:t xml:space="preserve">, C., Pascoe, S., Blamey, L., and Eves, S. 2021. From past to future: understanding and accounting for recruitment variability of Australia’s </w:t>
      </w:r>
      <w:proofErr w:type="spellStart"/>
      <w:r>
        <w:t>redleg</w:t>
      </w:r>
      <w:proofErr w:type="spellEnd"/>
      <w:r>
        <w:t xml:space="preserve"> banana prawn (Penaeus indicus) fishery. ICES Journal of Marine Science </w:t>
      </w:r>
      <w:r>
        <w:rPr>
          <w:b/>
          <w:bCs/>
        </w:rPr>
        <w:t>78</w:t>
      </w:r>
      <w:r>
        <w:t>(2): 680–693. doi:10.1093/</w:t>
      </w:r>
      <w:proofErr w:type="spellStart"/>
      <w:r>
        <w:t>icesjms</w:t>
      </w:r>
      <w:proofErr w:type="spellEnd"/>
      <w:r>
        <w:t>/fsaa092.</w:t>
      </w:r>
    </w:p>
    <w:p w14:paraId="15384CFC" w14:textId="77777777" w:rsidR="00016353" w:rsidRDefault="00016353" w:rsidP="00016353">
      <w:pPr>
        <w:pStyle w:val="Bibliography"/>
      </w:pPr>
      <w:r>
        <w:t>R Core Team. 2023. R: A language and environment for statistical computing. R Foundation for Statistical Computing, Vienna, Austria. Available from http://www.R-project.org.</w:t>
      </w:r>
    </w:p>
    <w:p w14:paraId="2BEE09BC" w14:textId="77777777" w:rsidR="00016353" w:rsidRDefault="00016353" w:rsidP="00016353">
      <w:pPr>
        <w:pStyle w:val="Bibliography"/>
      </w:pPr>
      <w:proofErr w:type="spellStart"/>
      <w:r>
        <w:t>Rothlisberg</w:t>
      </w:r>
      <w:proofErr w:type="spellEnd"/>
      <w:r>
        <w:t xml:space="preserve">, P.C. 1979. Combined effects of temperature and salinity on the survival and growth of the larvae of </w:t>
      </w:r>
      <w:proofErr w:type="spellStart"/>
      <w:r>
        <w:t>Pandalus</w:t>
      </w:r>
      <w:proofErr w:type="spellEnd"/>
      <w:r>
        <w:t xml:space="preserve"> </w:t>
      </w:r>
      <w:proofErr w:type="spellStart"/>
      <w:r>
        <w:t>jordani</w:t>
      </w:r>
      <w:proofErr w:type="spellEnd"/>
      <w:r>
        <w:t xml:space="preserve"> (Decapoda: </w:t>
      </w:r>
      <w:proofErr w:type="spellStart"/>
      <w:r>
        <w:t>Pandalidae</w:t>
      </w:r>
      <w:proofErr w:type="spellEnd"/>
      <w:r>
        <w:t xml:space="preserve">). Mar. Biol. </w:t>
      </w:r>
      <w:r>
        <w:rPr>
          <w:b/>
          <w:bCs/>
        </w:rPr>
        <w:t>54</w:t>
      </w:r>
      <w:r>
        <w:t>(2): 125–134. doi:10.1007/BF00386591.</w:t>
      </w:r>
    </w:p>
    <w:p w14:paraId="65F82EE3" w14:textId="77777777" w:rsidR="00016353" w:rsidRDefault="00016353" w:rsidP="00016353">
      <w:pPr>
        <w:pStyle w:val="Bibliography"/>
      </w:pPr>
      <w:proofErr w:type="spellStart"/>
      <w:r>
        <w:t>Rothlisberg</w:t>
      </w:r>
      <w:proofErr w:type="spellEnd"/>
      <w:r>
        <w:t xml:space="preserve">, P.C., and Miller, C.B. 1983. Factors affecting the distribution, abundance, and survival of </w:t>
      </w:r>
      <w:proofErr w:type="spellStart"/>
      <w:r>
        <w:t>Pandalus</w:t>
      </w:r>
      <w:proofErr w:type="spellEnd"/>
      <w:r>
        <w:t xml:space="preserve"> </w:t>
      </w:r>
      <w:proofErr w:type="spellStart"/>
      <w:r>
        <w:t>jordani</w:t>
      </w:r>
      <w:proofErr w:type="spellEnd"/>
      <w:r>
        <w:t xml:space="preserve"> (Decapoda, </w:t>
      </w:r>
      <w:proofErr w:type="spellStart"/>
      <w:r>
        <w:t>Pandalidae</w:t>
      </w:r>
      <w:proofErr w:type="spellEnd"/>
      <w:r>
        <w:t xml:space="preserve">) larvae off the Oregon coast. Fish. Bull </w:t>
      </w:r>
      <w:r>
        <w:rPr>
          <w:b/>
          <w:bCs/>
        </w:rPr>
        <w:t>81</w:t>
      </w:r>
      <w:r>
        <w:t>(3): 455–472.</w:t>
      </w:r>
    </w:p>
    <w:p w14:paraId="7D2BA024" w14:textId="77777777" w:rsidR="00016353" w:rsidRDefault="00016353" w:rsidP="00016353">
      <w:pPr>
        <w:pStyle w:val="Bibliography"/>
      </w:pPr>
      <w:proofErr w:type="spellStart"/>
      <w:r>
        <w:lastRenderedPageBreak/>
        <w:t>Rouyer</w:t>
      </w:r>
      <w:proofErr w:type="spellEnd"/>
      <w:r>
        <w:t xml:space="preserve">, T., </w:t>
      </w:r>
      <w:proofErr w:type="spellStart"/>
      <w:r>
        <w:t>Sadykov</w:t>
      </w:r>
      <w:proofErr w:type="spellEnd"/>
      <w:r>
        <w:t xml:space="preserve">, A., </w:t>
      </w:r>
      <w:proofErr w:type="spellStart"/>
      <w:r>
        <w:t>Ohlberger</w:t>
      </w:r>
      <w:proofErr w:type="spellEnd"/>
      <w:r>
        <w:t xml:space="preserve">, J., and </w:t>
      </w:r>
      <w:proofErr w:type="spellStart"/>
      <w:r>
        <w:t>Stenseth</w:t>
      </w:r>
      <w:proofErr w:type="spellEnd"/>
      <w:r>
        <w:t xml:space="preserve">, </w:t>
      </w:r>
      <w:proofErr w:type="spellStart"/>
      <w:r>
        <w:t>N.Chr</w:t>
      </w:r>
      <w:proofErr w:type="spellEnd"/>
      <w:r>
        <w:t xml:space="preserve">. 2012. Does increasing mortality change the response of fish populations to environmental fluctuations? Ecology Letters </w:t>
      </w:r>
      <w:r>
        <w:rPr>
          <w:b/>
          <w:bCs/>
        </w:rPr>
        <w:t>15</w:t>
      </w:r>
      <w:r>
        <w:t>(7): 658–665. doi:10.1111/j.1461-0248.2012.</w:t>
      </w:r>
      <w:proofErr w:type="gramStart"/>
      <w:r>
        <w:t>01781.x.</w:t>
      </w:r>
      <w:proofErr w:type="gramEnd"/>
    </w:p>
    <w:p w14:paraId="0DAB7194" w14:textId="77777777" w:rsidR="00016353" w:rsidRDefault="00016353" w:rsidP="00016353">
      <w:pPr>
        <w:pStyle w:val="Bibliography"/>
      </w:pPr>
      <w:proofErr w:type="spellStart"/>
      <w:r>
        <w:t>Sellinger</w:t>
      </w:r>
      <w:proofErr w:type="spellEnd"/>
      <w:r>
        <w:t xml:space="preserve">, E.L., </w:t>
      </w:r>
      <w:proofErr w:type="spellStart"/>
      <w:r>
        <w:t>Szuwalski</w:t>
      </w:r>
      <w:proofErr w:type="spellEnd"/>
      <w:r>
        <w:t xml:space="preserve">, C., and Punt, A.E. 2024. The robustness of our assumptions about recruitment: A re-examination of marine recruitment dynamics with additional data and novel methods. Fisheries Research </w:t>
      </w:r>
      <w:r>
        <w:rPr>
          <w:b/>
          <w:bCs/>
        </w:rPr>
        <w:t>269</w:t>
      </w:r>
      <w:r>
        <w:t xml:space="preserve">: 106862. </w:t>
      </w:r>
      <w:proofErr w:type="gramStart"/>
      <w:r>
        <w:t>doi:10.1016/j.fishres</w:t>
      </w:r>
      <w:proofErr w:type="gramEnd"/>
      <w:r>
        <w:t>.2023.106862.</w:t>
      </w:r>
    </w:p>
    <w:p w14:paraId="0530EED8" w14:textId="77777777" w:rsidR="00016353" w:rsidRDefault="00016353" w:rsidP="00016353">
      <w:pPr>
        <w:pStyle w:val="Bibliography"/>
      </w:pPr>
      <w:proofErr w:type="spellStart"/>
      <w:r>
        <w:t>Sethi</w:t>
      </w:r>
      <w:proofErr w:type="spellEnd"/>
      <w:r>
        <w:t xml:space="preserve">, S.A., Reimer, M., and Knapp, G. 2014. Alaskan fishing community revenues and the stabilizing role of fishing portfolios. Marine Policy </w:t>
      </w:r>
      <w:r>
        <w:rPr>
          <w:b/>
          <w:bCs/>
        </w:rPr>
        <w:t>48</w:t>
      </w:r>
      <w:r>
        <w:t>: 134–141.</w:t>
      </w:r>
    </w:p>
    <w:p w14:paraId="41479129" w14:textId="77777777" w:rsidR="00016353" w:rsidRDefault="00016353" w:rsidP="00016353">
      <w:pPr>
        <w:pStyle w:val="Bibliography"/>
      </w:pPr>
      <w:proofErr w:type="spellStart"/>
      <w:r>
        <w:t>Sivula</w:t>
      </w:r>
      <w:proofErr w:type="spellEnd"/>
      <w:r>
        <w:t xml:space="preserve">, T., Magnusson, M., Matamoros, A.A., and </w:t>
      </w:r>
      <w:proofErr w:type="spellStart"/>
      <w:r>
        <w:t>Vehtari</w:t>
      </w:r>
      <w:proofErr w:type="spellEnd"/>
      <w:r>
        <w:t xml:space="preserve">, A. 2023, October 21. Uncertainty in Bayesian leave-one-out cross-validation based model comparison. </w:t>
      </w:r>
      <w:proofErr w:type="spellStart"/>
      <w:r>
        <w:t>arXiv</w:t>
      </w:r>
      <w:proofErr w:type="spellEnd"/>
      <w:r>
        <w:t>. doi:10.48550/arXiv.2008.10296.</w:t>
      </w:r>
    </w:p>
    <w:p w14:paraId="7198B0AD" w14:textId="77777777" w:rsidR="00016353" w:rsidRDefault="00016353" w:rsidP="00016353">
      <w:pPr>
        <w:pStyle w:val="Bibliography"/>
      </w:pPr>
      <w:r>
        <w:t>Stan Development Team. 2022. Stan modeling language users guide and reference manual, 2.30. Available from https://mc-stan.org.</w:t>
      </w:r>
    </w:p>
    <w:p w14:paraId="09BED470" w14:textId="77777777" w:rsidR="00016353" w:rsidRDefault="00016353" w:rsidP="00016353">
      <w:pPr>
        <w:pStyle w:val="Bibliography"/>
      </w:pPr>
      <w:r>
        <w:t xml:space="preserve">Stan Development Team. 2023. </w:t>
      </w:r>
      <w:proofErr w:type="spellStart"/>
      <w:r>
        <w:t>RStan</w:t>
      </w:r>
      <w:proofErr w:type="spellEnd"/>
      <w:r>
        <w:t xml:space="preserve">: </w:t>
      </w:r>
      <w:proofErr w:type="gramStart"/>
      <w:r>
        <w:t>the</w:t>
      </w:r>
      <w:proofErr w:type="gramEnd"/>
      <w:r>
        <w:t xml:space="preserve"> R interface to Stan. Available from http://mc-stan.org/.</w:t>
      </w:r>
    </w:p>
    <w:p w14:paraId="78E87C44" w14:textId="77777777" w:rsidR="00016353" w:rsidRDefault="00016353" w:rsidP="00016353">
      <w:pPr>
        <w:pStyle w:val="Bibliography"/>
      </w:pPr>
      <w:proofErr w:type="spellStart"/>
      <w:r>
        <w:t>Stawitz</w:t>
      </w:r>
      <w:proofErr w:type="spellEnd"/>
      <w:r>
        <w:t xml:space="preserve">, C.C., and Essington, T.E. 2019. Somatic growth contributes to population variation in marine fishes. Journal of Animal Ecology </w:t>
      </w:r>
      <w:r>
        <w:rPr>
          <w:b/>
          <w:bCs/>
        </w:rPr>
        <w:t>88</w:t>
      </w:r>
      <w:r>
        <w:t>(2): 315–329. doi:10.1111/1365-2656.12921.</w:t>
      </w:r>
    </w:p>
    <w:p w14:paraId="09F423A9" w14:textId="77777777" w:rsidR="00016353" w:rsidRDefault="00016353" w:rsidP="00016353">
      <w:pPr>
        <w:pStyle w:val="Bibliography"/>
      </w:pPr>
      <w:proofErr w:type="spellStart"/>
      <w:r>
        <w:t>Stawitz</w:t>
      </w:r>
      <w:proofErr w:type="spellEnd"/>
      <w:r>
        <w:t xml:space="preserve">, C.C., Essington, T.E., Branch, T.A., </w:t>
      </w:r>
      <w:proofErr w:type="spellStart"/>
      <w:r>
        <w:t>Haltuch</w:t>
      </w:r>
      <w:proofErr w:type="spellEnd"/>
      <w:r>
        <w:t xml:space="preserve">, M.A., Hollowed, A.B., and Spencer, P.D. 2015. A state-space approach for detecting growth variation and application to North Pacific groundfish. Canadian Journal of Fisheries and Aquatic Sciences </w:t>
      </w:r>
      <w:r>
        <w:rPr>
          <w:b/>
          <w:bCs/>
        </w:rPr>
        <w:t>72</w:t>
      </w:r>
      <w:r>
        <w:t>(9): 1316–1328.</w:t>
      </w:r>
    </w:p>
    <w:p w14:paraId="7608ADAF" w14:textId="77777777" w:rsidR="00016353" w:rsidRDefault="00016353" w:rsidP="00016353">
      <w:pPr>
        <w:pStyle w:val="Bibliography"/>
      </w:pPr>
      <w:proofErr w:type="spellStart"/>
      <w:r>
        <w:t>Szuwalski</w:t>
      </w:r>
      <w:proofErr w:type="spellEnd"/>
      <w:r>
        <w:t xml:space="preserve">, C.S., Vert-Pre, K.A., Punt, A.E., Branch, T.A., and </w:t>
      </w:r>
      <w:proofErr w:type="spellStart"/>
      <w:r>
        <w:t>Hilborn</w:t>
      </w:r>
      <w:proofErr w:type="spellEnd"/>
      <w:r>
        <w:t xml:space="preserve">, R. 2015. Examining common assumptions about recruitment: a meta-analysis of recruitment dynamics for worldwide marine fisheries. Fish </w:t>
      </w:r>
      <w:proofErr w:type="spellStart"/>
      <w:r>
        <w:t>Fish</w:t>
      </w:r>
      <w:proofErr w:type="spellEnd"/>
      <w:r>
        <w:t xml:space="preserve"> </w:t>
      </w:r>
      <w:r>
        <w:rPr>
          <w:b/>
          <w:bCs/>
        </w:rPr>
        <w:t>16</w:t>
      </w:r>
      <w:r>
        <w:t>(4): 633–648. doi:10.1111/faf.12083.</w:t>
      </w:r>
    </w:p>
    <w:p w14:paraId="45FC019E" w14:textId="77777777" w:rsidR="00016353" w:rsidRDefault="00016353" w:rsidP="00016353">
      <w:pPr>
        <w:pStyle w:val="Bibliography"/>
      </w:pPr>
      <w:proofErr w:type="spellStart"/>
      <w:r>
        <w:t>Vehtari</w:t>
      </w:r>
      <w:proofErr w:type="spellEnd"/>
      <w:r>
        <w:t xml:space="preserve">, A., </w:t>
      </w:r>
      <w:proofErr w:type="spellStart"/>
      <w:r>
        <w:t>Gabry</w:t>
      </w:r>
      <w:proofErr w:type="spellEnd"/>
      <w:r>
        <w:t xml:space="preserve">, J., Magnusson, M., Yao, Y., </w:t>
      </w:r>
      <w:proofErr w:type="spellStart"/>
      <w:r>
        <w:t>Bürkner</w:t>
      </w:r>
      <w:proofErr w:type="spellEnd"/>
      <w:r>
        <w:t xml:space="preserve">, P.-C., </w:t>
      </w:r>
      <w:proofErr w:type="spellStart"/>
      <w:r>
        <w:t>Paananen</w:t>
      </w:r>
      <w:proofErr w:type="spellEnd"/>
      <w:r>
        <w:t xml:space="preserve">, T., and Gelman, A. 2022a. loo: Efficient leave-one-out cross-validation and WAIC for Bayesian models. </w:t>
      </w:r>
      <w:proofErr w:type="spellStart"/>
      <w:proofErr w:type="gramStart"/>
      <w:r>
        <w:t>doi:https</w:t>
      </w:r>
      <w:proofErr w:type="spellEnd"/>
      <w:r>
        <w:t>://mc-stan.org/loo/</w:t>
      </w:r>
      <w:proofErr w:type="gramEnd"/>
      <w:r>
        <w:t>.</w:t>
      </w:r>
    </w:p>
    <w:p w14:paraId="6FD6EBBA" w14:textId="77777777" w:rsidR="00016353" w:rsidRDefault="00016353" w:rsidP="00016353">
      <w:pPr>
        <w:pStyle w:val="Bibliography"/>
      </w:pPr>
      <w:proofErr w:type="spellStart"/>
      <w:r>
        <w:t>Vehtari</w:t>
      </w:r>
      <w:proofErr w:type="spellEnd"/>
      <w:r>
        <w:t xml:space="preserve">, A., Gelman, A., and </w:t>
      </w:r>
      <w:proofErr w:type="spellStart"/>
      <w:r>
        <w:t>Gabry</w:t>
      </w:r>
      <w:proofErr w:type="spellEnd"/>
      <w:r>
        <w:t xml:space="preserve">, J. 2017. Practical Bayesian model evaluation using leave-one-out cross-validation and WAIC. Stat </w:t>
      </w:r>
      <w:proofErr w:type="spellStart"/>
      <w:r>
        <w:t>Comput</w:t>
      </w:r>
      <w:proofErr w:type="spellEnd"/>
      <w:r>
        <w:t xml:space="preserve"> </w:t>
      </w:r>
      <w:r>
        <w:rPr>
          <w:b/>
          <w:bCs/>
        </w:rPr>
        <w:t>27</w:t>
      </w:r>
      <w:r>
        <w:t>(5): 1413–1432. doi:10.1007/s11222-016-9696-4.</w:t>
      </w:r>
    </w:p>
    <w:p w14:paraId="231E3CE7" w14:textId="77777777" w:rsidR="00016353" w:rsidRDefault="00016353" w:rsidP="00016353">
      <w:pPr>
        <w:pStyle w:val="Bibliography"/>
      </w:pPr>
      <w:proofErr w:type="spellStart"/>
      <w:r>
        <w:t>Vehtari</w:t>
      </w:r>
      <w:proofErr w:type="spellEnd"/>
      <w:r>
        <w:t xml:space="preserve">, A., Gelman, A., Simpson, D., Carpenter, B., and </w:t>
      </w:r>
      <w:proofErr w:type="spellStart"/>
      <w:r>
        <w:t>Bürkner</w:t>
      </w:r>
      <w:proofErr w:type="spellEnd"/>
      <w:r>
        <w:t xml:space="preserve">, P.-C. 2021. Rank-normalization, folding, and localization: An improved R-hat for assessing convergence of MCMC. Bayesian Anal. </w:t>
      </w:r>
      <w:r>
        <w:rPr>
          <w:b/>
          <w:bCs/>
        </w:rPr>
        <w:t>16</w:t>
      </w:r>
      <w:r>
        <w:t>(2). doi:10.1214/20-BA1221.</w:t>
      </w:r>
    </w:p>
    <w:p w14:paraId="5A1326FC" w14:textId="77777777" w:rsidR="00016353" w:rsidRDefault="00016353" w:rsidP="00016353">
      <w:pPr>
        <w:pStyle w:val="Bibliography"/>
      </w:pPr>
      <w:proofErr w:type="spellStart"/>
      <w:r>
        <w:t>Vehtari</w:t>
      </w:r>
      <w:proofErr w:type="spellEnd"/>
      <w:r>
        <w:t xml:space="preserve">, A., Simpson, D., Gelman, A., Yao, Y., and </w:t>
      </w:r>
      <w:proofErr w:type="spellStart"/>
      <w:r>
        <w:t>Gabry</w:t>
      </w:r>
      <w:proofErr w:type="spellEnd"/>
      <w:r>
        <w:t xml:space="preserve">, J. 2022b, August 4. Pareto Smoothed Importance Sampling. </w:t>
      </w:r>
      <w:proofErr w:type="spellStart"/>
      <w:r>
        <w:t>arXiv</w:t>
      </w:r>
      <w:proofErr w:type="spellEnd"/>
      <w:r>
        <w:t>. doi:10.48550/arXiv.1507.02646.</w:t>
      </w:r>
    </w:p>
    <w:p w14:paraId="2BCB6CD0" w14:textId="77777777" w:rsidR="00016353" w:rsidRDefault="00016353" w:rsidP="00016353">
      <w:pPr>
        <w:pStyle w:val="Bibliography"/>
      </w:pPr>
      <w:r>
        <w:t xml:space="preserve">Walters, C.J., and </w:t>
      </w:r>
      <w:proofErr w:type="spellStart"/>
      <w:r>
        <w:t>Hilborn</w:t>
      </w:r>
      <w:proofErr w:type="spellEnd"/>
      <w:r>
        <w:t xml:space="preserve">, R. 1978. Ecological optimization and adaptive management. </w:t>
      </w:r>
      <w:proofErr w:type="spellStart"/>
      <w:r>
        <w:t>Annu</w:t>
      </w:r>
      <w:proofErr w:type="spellEnd"/>
      <w:r>
        <w:t xml:space="preserve">. Rev. Ecol. Syst. </w:t>
      </w:r>
      <w:r>
        <w:rPr>
          <w:b/>
          <w:bCs/>
        </w:rPr>
        <w:t>9</w:t>
      </w:r>
      <w:r>
        <w:t>(1): 157–188. doi:10.1146/annurev.es.09.110178.001105.</w:t>
      </w:r>
    </w:p>
    <w:p w14:paraId="361A242E" w14:textId="77777777" w:rsidR="00016353" w:rsidRDefault="00016353" w:rsidP="00016353">
      <w:pPr>
        <w:pStyle w:val="Bibliography"/>
      </w:pPr>
      <w:r>
        <w:t xml:space="preserve">Ward, E.J., Hunsicker, M.E., Marshall, K.N., </w:t>
      </w:r>
      <w:proofErr w:type="spellStart"/>
      <w:r>
        <w:t>Oken</w:t>
      </w:r>
      <w:proofErr w:type="spellEnd"/>
      <w:r>
        <w:t xml:space="preserve">, K.L., Semmens, B.X., Field, J.C., </w:t>
      </w:r>
      <w:proofErr w:type="spellStart"/>
      <w:r>
        <w:t>Haltuch</w:t>
      </w:r>
      <w:proofErr w:type="spellEnd"/>
      <w:r>
        <w:t xml:space="preserve">, M.A., Johnson, K.F., Taylor, I.G., Thompson, A.R., and </w:t>
      </w:r>
      <w:proofErr w:type="spellStart"/>
      <w:r>
        <w:t>Tolimieri</w:t>
      </w:r>
      <w:proofErr w:type="spellEnd"/>
      <w:r>
        <w:t xml:space="preserve">, N. 2024. Leveraging ecological indicators to improve short term forecasts of fish recruitment. Fish and Fisheries. </w:t>
      </w:r>
      <w:proofErr w:type="spellStart"/>
      <w:proofErr w:type="gramStart"/>
      <w:r>
        <w:t>doi:https</w:t>
      </w:r>
      <w:proofErr w:type="spellEnd"/>
      <w:r>
        <w:t>://doi.org/10.1111/faf.12850</w:t>
      </w:r>
      <w:proofErr w:type="gramEnd"/>
      <w:r>
        <w:t>.</w:t>
      </w:r>
    </w:p>
    <w:p w14:paraId="23EAD087" w14:textId="77777777" w:rsidR="00016353" w:rsidRDefault="00016353" w:rsidP="00016353">
      <w:pPr>
        <w:pStyle w:val="Bibliography"/>
      </w:pPr>
      <w:proofErr w:type="spellStart"/>
      <w:r>
        <w:t>Wiber</w:t>
      </w:r>
      <w:proofErr w:type="spellEnd"/>
      <w:r>
        <w:t xml:space="preserve">, M., </w:t>
      </w:r>
      <w:proofErr w:type="spellStart"/>
      <w:r>
        <w:t>Berkes</w:t>
      </w:r>
      <w:proofErr w:type="spellEnd"/>
      <w:r>
        <w:t xml:space="preserve">, F., Charles, A., and Kearney, J. 2004. Participatory research supporting community-based fishery management. Marine Policy </w:t>
      </w:r>
      <w:r>
        <w:rPr>
          <w:b/>
          <w:bCs/>
        </w:rPr>
        <w:t>28</w:t>
      </w:r>
      <w:r>
        <w:t xml:space="preserve">(6): 459–468. </w:t>
      </w:r>
      <w:proofErr w:type="gramStart"/>
      <w:r>
        <w:t>doi:10.1016/j.marpol</w:t>
      </w:r>
      <w:proofErr w:type="gramEnd"/>
      <w:r>
        <w:t>.2003.10.020.</w:t>
      </w:r>
    </w:p>
    <w:p w14:paraId="024EA064" w14:textId="77777777" w:rsidR="00016353" w:rsidRDefault="00016353" w:rsidP="00016353">
      <w:pPr>
        <w:pStyle w:val="Bibliography"/>
      </w:pPr>
      <w:proofErr w:type="spellStart"/>
      <w:r>
        <w:t>Zirges</w:t>
      </w:r>
      <w:proofErr w:type="spellEnd"/>
      <w:r>
        <w:t xml:space="preserve">, M.H., </w:t>
      </w:r>
      <w:proofErr w:type="spellStart"/>
      <w:r>
        <w:t>Saelens</w:t>
      </w:r>
      <w:proofErr w:type="spellEnd"/>
      <w:r>
        <w:t xml:space="preserve">, M.R., and McCrae, J.E. 1981. Length-frequency, size, sex, and age composition data by month and area for pink shrimp landed in Oregon in 1966 to 1980. Information Report Series, Fisheries </w:t>
      </w:r>
      <w:r>
        <w:rPr>
          <w:b/>
          <w:bCs/>
        </w:rPr>
        <w:t>81–2</w:t>
      </w:r>
      <w:r>
        <w:t>. Available from https://www.dfw.state.or.us/MRP/shellfish/commercial/shrimp/docs/ODFW-INFO-1981-02-%20Zirges,%20Saelens,%20McCrae-Length%20frequency%20size%20size%20age%20pink%20shrimp.pdf.</w:t>
      </w:r>
    </w:p>
    <w:p w14:paraId="3AC23EAB" w14:textId="4B6C0AE2" w:rsidR="00443B78" w:rsidRPr="00AA1939" w:rsidRDefault="00F67A9A" w:rsidP="00354A5E">
      <w:pPr>
        <w:spacing w:after="0" w:line="480" w:lineRule="auto"/>
        <w:ind w:left="360" w:hanging="360"/>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443B78" w:rsidRPr="00AA1939" w:rsidSect="00440EBD">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682D4" w14:textId="77777777" w:rsidR="00FD6E55" w:rsidRDefault="00FD6E55" w:rsidP="001D4143">
      <w:pPr>
        <w:spacing w:after="0" w:line="240" w:lineRule="auto"/>
      </w:pPr>
      <w:r>
        <w:separator/>
      </w:r>
    </w:p>
  </w:endnote>
  <w:endnote w:type="continuationSeparator" w:id="0">
    <w:p w14:paraId="48563739" w14:textId="77777777" w:rsidR="00FD6E55" w:rsidRDefault="00FD6E55" w:rsidP="001D4143">
      <w:pPr>
        <w:spacing w:after="0" w:line="240" w:lineRule="auto"/>
      </w:pPr>
      <w:r>
        <w:continuationSeparator/>
      </w:r>
    </w:p>
  </w:endnote>
  <w:endnote w:type="continuationNotice" w:id="1">
    <w:p w14:paraId="18172609" w14:textId="77777777" w:rsidR="00FD6E55" w:rsidRDefault="00FD6E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69E75" w14:textId="77777777" w:rsidR="00902AA7" w:rsidRDefault="00902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56A05" w14:textId="77777777" w:rsidR="00FD6E55" w:rsidRDefault="00FD6E55" w:rsidP="001D4143">
      <w:pPr>
        <w:spacing w:after="0" w:line="240" w:lineRule="auto"/>
      </w:pPr>
      <w:r>
        <w:separator/>
      </w:r>
    </w:p>
  </w:footnote>
  <w:footnote w:type="continuationSeparator" w:id="0">
    <w:p w14:paraId="65CCE87D" w14:textId="77777777" w:rsidR="00FD6E55" w:rsidRDefault="00FD6E55" w:rsidP="001D4143">
      <w:pPr>
        <w:spacing w:after="0" w:line="240" w:lineRule="auto"/>
      </w:pPr>
      <w:r>
        <w:continuationSeparator/>
      </w:r>
    </w:p>
  </w:footnote>
  <w:footnote w:type="continuationNotice" w:id="1">
    <w:p w14:paraId="75221789" w14:textId="77777777" w:rsidR="00FD6E55" w:rsidRDefault="00FD6E55">
      <w:pPr>
        <w:spacing w:after="0" w:line="240" w:lineRule="auto"/>
      </w:pPr>
    </w:p>
  </w:footnote>
  <w:footnote w:id="2">
    <w:p w14:paraId="7AD0649D" w14:textId="2A0C1C99" w:rsidR="00902AA7" w:rsidRDefault="00902AA7">
      <w:pPr>
        <w:pStyle w:val="FootnoteText"/>
      </w:pPr>
      <w:r w:rsidRPr="0003165D">
        <w:rPr>
          <w:rStyle w:val="FootnoteReference"/>
        </w:rPr>
        <w:footnoteRef/>
      </w:r>
      <w:r>
        <w:t xml:space="preserve"> </w:t>
      </w:r>
      <w:hyperlink r:id="rId1" w:history="1">
        <w:r w:rsidRPr="008E7401">
          <w:rPr>
            <w:rStyle w:val="Hyperlink"/>
          </w:rPr>
          <w:t>https://fisheries.msc.org/en/fisheries/us-west-coast-pink-shrimp-pandalus-jordani-trawl-fishery/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B2DE6" w14:textId="77777777" w:rsidR="00902AA7" w:rsidRDefault="00902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41521"/>
    <w:multiLevelType w:val="hybridMultilevel"/>
    <w:tmpl w:val="B006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va.Oken">
    <w15:presenceInfo w15:providerId="AD" w15:userId="S-1-5-21-1625102663-4013227018-1311561448-64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41B"/>
    <w:rsid w:val="00001901"/>
    <w:rsid w:val="00005306"/>
    <w:rsid w:val="000059DB"/>
    <w:rsid w:val="0000750C"/>
    <w:rsid w:val="00016353"/>
    <w:rsid w:val="00020190"/>
    <w:rsid w:val="00020D0E"/>
    <w:rsid w:val="0003165D"/>
    <w:rsid w:val="00033E2E"/>
    <w:rsid w:val="00037300"/>
    <w:rsid w:val="000477ED"/>
    <w:rsid w:val="00047989"/>
    <w:rsid w:val="00047BC7"/>
    <w:rsid w:val="00052C98"/>
    <w:rsid w:val="000534C3"/>
    <w:rsid w:val="00056599"/>
    <w:rsid w:val="000566DA"/>
    <w:rsid w:val="000579E0"/>
    <w:rsid w:val="00060E15"/>
    <w:rsid w:val="00061608"/>
    <w:rsid w:val="00066F21"/>
    <w:rsid w:val="0006751F"/>
    <w:rsid w:val="0007357A"/>
    <w:rsid w:val="0007369A"/>
    <w:rsid w:val="00074FEB"/>
    <w:rsid w:val="000777E9"/>
    <w:rsid w:val="00081494"/>
    <w:rsid w:val="00082A77"/>
    <w:rsid w:val="000936F9"/>
    <w:rsid w:val="00094A4F"/>
    <w:rsid w:val="00094AB0"/>
    <w:rsid w:val="00095E2A"/>
    <w:rsid w:val="000A6B1E"/>
    <w:rsid w:val="000B11A6"/>
    <w:rsid w:val="000B132B"/>
    <w:rsid w:val="000B498E"/>
    <w:rsid w:val="000B598F"/>
    <w:rsid w:val="000C07BD"/>
    <w:rsid w:val="000C3D24"/>
    <w:rsid w:val="000C52BF"/>
    <w:rsid w:val="000C74BD"/>
    <w:rsid w:val="000D03D8"/>
    <w:rsid w:val="000D4B08"/>
    <w:rsid w:val="000D5D1E"/>
    <w:rsid w:val="000D6999"/>
    <w:rsid w:val="000E2C96"/>
    <w:rsid w:val="000E3BB3"/>
    <w:rsid w:val="000E4007"/>
    <w:rsid w:val="000E53E6"/>
    <w:rsid w:val="000E55EA"/>
    <w:rsid w:val="000E7197"/>
    <w:rsid w:val="000F1B1B"/>
    <w:rsid w:val="000F26B5"/>
    <w:rsid w:val="000F27DD"/>
    <w:rsid w:val="000F40A1"/>
    <w:rsid w:val="000F40BD"/>
    <w:rsid w:val="000F4283"/>
    <w:rsid w:val="000F57CB"/>
    <w:rsid w:val="000F783C"/>
    <w:rsid w:val="00107004"/>
    <w:rsid w:val="0010740E"/>
    <w:rsid w:val="001103B2"/>
    <w:rsid w:val="001140D1"/>
    <w:rsid w:val="001145C2"/>
    <w:rsid w:val="00115D61"/>
    <w:rsid w:val="00120F44"/>
    <w:rsid w:val="00121415"/>
    <w:rsid w:val="0012170D"/>
    <w:rsid w:val="00123273"/>
    <w:rsid w:val="00123855"/>
    <w:rsid w:val="00123AD4"/>
    <w:rsid w:val="00124ECE"/>
    <w:rsid w:val="00125AC4"/>
    <w:rsid w:val="00134334"/>
    <w:rsid w:val="00135320"/>
    <w:rsid w:val="0013701A"/>
    <w:rsid w:val="00142B96"/>
    <w:rsid w:val="00144BB5"/>
    <w:rsid w:val="00145F71"/>
    <w:rsid w:val="0015000F"/>
    <w:rsid w:val="00151694"/>
    <w:rsid w:val="00151887"/>
    <w:rsid w:val="0015423D"/>
    <w:rsid w:val="001605AA"/>
    <w:rsid w:val="001625D1"/>
    <w:rsid w:val="00165C7F"/>
    <w:rsid w:val="00171469"/>
    <w:rsid w:val="00171C46"/>
    <w:rsid w:val="001720CA"/>
    <w:rsid w:val="001758CA"/>
    <w:rsid w:val="00187A7D"/>
    <w:rsid w:val="00192606"/>
    <w:rsid w:val="00193FDF"/>
    <w:rsid w:val="00196812"/>
    <w:rsid w:val="001A0726"/>
    <w:rsid w:val="001A0E18"/>
    <w:rsid w:val="001A25F1"/>
    <w:rsid w:val="001A3599"/>
    <w:rsid w:val="001A52F1"/>
    <w:rsid w:val="001A55E8"/>
    <w:rsid w:val="001B08C5"/>
    <w:rsid w:val="001B417E"/>
    <w:rsid w:val="001B436C"/>
    <w:rsid w:val="001B67B5"/>
    <w:rsid w:val="001C0F42"/>
    <w:rsid w:val="001C2265"/>
    <w:rsid w:val="001C6C67"/>
    <w:rsid w:val="001C767B"/>
    <w:rsid w:val="001D186F"/>
    <w:rsid w:val="001D39B8"/>
    <w:rsid w:val="001D4107"/>
    <w:rsid w:val="001D4143"/>
    <w:rsid w:val="001D6853"/>
    <w:rsid w:val="001E0E4E"/>
    <w:rsid w:val="001E24B9"/>
    <w:rsid w:val="001E64EF"/>
    <w:rsid w:val="001F0B54"/>
    <w:rsid w:val="001F14F5"/>
    <w:rsid w:val="001F2C71"/>
    <w:rsid w:val="001F4E6C"/>
    <w:rsid w:val="00212BAA"/>
    <w:rsid w:val="00213A71"/>
    <w:rsid w:val="002169C1"/>
    <w:rsid w:val="002173AD"/>
    <w:rsid w:val="00220A28"/>
    <w:rsid w:val="002224D7"/>
    <w:rsid w:val="002225CB"/>
    <w:rsid w:val="0022280C"/>
    <w:rsid w:val="00226A19"/>
    <w:rsid w:val="00226C59"/>
    <w:rsid w:val="00227C0E"/>
    <w:rsid w:val="00230174"/>
    <w:rsid w:val="00231B72"/>
    <w:rsid w:val="002330B1"/>
    <w:rsid w:val="00236779"/>
    <w:rsid w:val="002376D6"/>
    <w:rsid w:val="002378E2"/>
    <w:rsid w:val="0024045F"/>
    <w:rsid w:val="00240596"/>
    <w:rsid w:val="002408A1"/>
    <w:rsid w:val="00240F6F"/>
    <w:rsid w:val="00241037"/>
    <w:rsid w:val="002422BF"/>
    <w:rsid w:val="00247BAF"/>
    <w:rsid w:val="002510B3"/>
    <w:rsid w:val="00252C99"/>
    <w:rsid w:val="00254C12"/>
    <w:rsid w:val="00255A4B"/>
    <w:rsid w:val="002601B8"/>
    <w:rsid w:val="00260CBA"/>
    <w:rsid w:val="00261B2C"/>
    <w:rsid w:val="00262532"/>
    <w:rsid w:val="0026403B"/>
    <w:rsid w:val="00265D3C"/>
    <w:rsid w:val="0027028C"/>
    <w:rsid w:val="002723D2"/>
    <w:rsid w:val="0027381B"/>
    <w:rsid w:val="002747C4"/>
    <w:rsid w:val="002778CD"/>
    <w:rsid w:val="00277A37"/>
    <w:rsid w:val="00280732"/>
    <w:rsid w:val="00281280"/>
    <w:rsid w:val="00281DAA"/>
    <w:rsid w:val="002851A8"/>
    <w:rsid w:val="00292629"/>
    <w:rsid w:val="0029474C"/>
    <w:rsid w:val="002A10C3"/>
    <w:rsid w:val="002A501A"/>
    <w:rsid w:val="002A529A"/>
    <w:rsid w:val="002A5CAA"/>
    <w:rsid w:val="002A6A8A"/>
    <w:rsid w:val="002B03FF"/>
    <w:rsid w:val="002B0AB2"/>
    <w:rsid w:val="002B2662"/>
    <w:rsid w:val="002B3247"/>
    <w:rsid w:val="002B66DA"/>
    <w:rsid w:val="002B7F87"/>
    <w:rsid w:val="002D0D6A"/>
    <w:rsid w:val="002D5761"/>
    <w:rsid w:val="002E0082"/>
    <w:rsid w:val="002E2F7C"/>
    <w:rsid w:val="002F09F3"/>
    <w:rsid w:val="002F28D1"/>
    <w:rsid w:val="002F38C1"/>
    <w:rsid w:val="002F3A02"/>
    <w:rsid w:val="002F65D8"/>
    <w:rsid w:val="002F7346"/>
    <w:rsid w:val="00301580"/>
    <w:rsid w:val="00301C19"/>
    <w:rsid w:val="00303E2E"/>
    <w:rsid w:val="00304FA5"/>
    <w:rsid w:val="003104E7"/>
    <w:rsid w:val="003107A2"/>
    <w:rsid w:val="00311390"/>
    <w:rsid w:val="00312554"/>
    <w:rsid w:val="00312D9A"/>
    <w:rsid w:val="0031308C"/>
    <w:rsid w:val="00317770"/>
    <w:rsid w:val="003212FB"/>
    <w:rsid w:val="00323132"/>
    <w:rsid w:val="00323557"/>
    <w:rsid w:val="003269FA"/>
    <w:rsid w:val="00326B6E"/>
    <w:rsid w:val="0033061A"/>
    <w:rsid w:val="003306B4"/>
    <w:rsid w:val="003321E8"/>
    <w:rsid w:val="00334909"/>
    <w:rsid w:val="00335E05"/>
    <w:rsid w:val="003404E1"/>
    <w:rsid w:val="00340FB3"/>
    <w:rsid w:val="0034299A"/>
    <w:rsid w:val="00343B1A"/>
    <w:rsid w:val="0034509D"/>
    <w:rsid w:val="003459B5"/>
    <w:rsid w:val="0034624F"/>
    <w:rsid w:val="00346BD0"/>
    <w:rsid w:val="00352AE0"/>
    <w:rsid w:val="00353AAC"/>
    <w:rsid w:val="00353B14"/>
    <w:rsid w:val="0035410C"/>
    <w:rsid w:val="00354174"/>
    <w:rsid w:val="00354430"/>
    <w:rsid w:val="00354A5E"/>
    <w:rsid w:val="00354AC5"/>
    <w:rsid w:val="00354E42"/>
    <w:rsid w:val="00356E17"/>
    <w:rsid w:val="00366ED0"/>
    <w:rsid w:val="00380CD0"/>
    <w:rsid w:val="00384FBA"/>
    <w:rsid w:val="0039075F"/>
    <w:rsid w:val="003916D4"/>
    <w:rsid w:val="0039228B"/>
    <w:rsid w:val="00393116"/>
    <w:rsid w:val="00393654"/>
    <w:rsid w:val="003A3BFA"/>
    <w:rsid w:val="003A69BE"/>
    <w:rsid w:val="003B2246"/>
    <w:rsid w:val="003B2C95"/>
    <w:rsid w:val="003B6635"/>
    <w:rsid w:val="003B78A6"/>
    <w:rsid w:val="003C0E21"/>
    <w:rsid w:val="003C22B2"/>
    <w:rsid w:val="003C2335"/>
    <w:rsid w:val="003C508E"/>
    <w:rsid w:val="003D0F8C"/>
    <w:rsid w:val="003D11C4"/>
    <w:rsid w:val="003D16AD"/>
    <w:rsid w:val="003D2E11"/>
    <w:rsid w:val="003D3376"/>
    <w:rsid w:val="003D3CA4"/>
    <w:rsid w:val="003D64BB"/>
    <w:rsid w:val="003E066D"/>
    <w:rsid w:val="003E19D1"/>
    <w:rsid w:val="003E29F0"/>
    <w:rsid w:val="003E350A"/>
    <w:rsid w:val="003E682E"/>
    <w:rsid w:val="003E72AF"/>
    <w:rsid w:val="003F03E7"/>
    <w:rsid w:val="003F5612"/>
    <w:rsid w:val="0040012B"/>
    <w:rsid w:val="004027BC"/>
    <w:rsid w:val="00403B1F"/>
    <w:rsid w:val="00407188"/>
    <w:rsid w:val="00407ED0"/>
    <w:rsid w:val="00410FD6"/>
    <w:rsid w:val="00414145"/>
    <w:rsid w:val="004161F0"/>
    <w:rsid w:val="00416835"/>
    <w:rsid w:val="0041693F"/>
    <w:rsid w:val="004174E0"/>
    <w:rsid w:val="004204E2"/>
    <w:rsid w:val="004204F4"/>
    <w:rsid w:val="004215F3"/>
    <w:rsid w:val="00421A54"/>
    <w:rsid w:val="00421B22"/>
    <w:rsid w:val="00424BC8"/>
    <w:rsid w:val="00425B92"/>
    <w:rsid w:val="00427441"/>
    <w:rsid w:val="0043147A"/>
    <w:rsid w:val="004326A0"/>
    <w:rsid w:val="00440EBD"/>
    <w:rsid w:val="00443B78"/>
    <w:rsid w:val="00445FE9"/>
    <w:rsid w:val="00446B31"/>
    <w:rsid w:val="00450D0A"/>
    <w:rsid w:val="004535AD"/>
    <w:rsid w:val="00453BF0"/>
    <w:rsid w:val="00460B29"/>
    <w:rsid w:val="00462527"/>
    <w:rsid w:val="0046549D"/>
    <w:rsid w:val="00470D33"/>
    <w:rsid w:val="00470D53"/>
    <w:rsid w:val="00470E04"/>
    <w:rsid w:val="0047130D"/>
    <w:rsid w:val="004743BC"/>
    <w:rsid w:val="0047517A"/>
    <w:rsid w:val="00475FCC"/>
    <w:rsid w:val="00476943"/>
    <w:rsid w:val="0047769B"/>
    <w:rsid w:val="00477FDB"/>
    <w:rsid w:val="00480701"/>
    <w:rsid w:val="0048171F"/>
    <w:rsid w:val="004931AE"/>
    <w:rsid w:val="00495F22"/>
    <w:rsid w:val="004960F2"/>
    <w:rsid w:val="004A0245"/>
    <w:rsid w:val="004A1A2B"/>
    <w:rsid w:val="004A30EC"/>
    <w:rsid w:val="004A4D9C"/>
    <w:rsid w:val="004B0AC9"/>
    <w:rsid w:val="004B0D4D"/>
    <w:rsid w:val="004B1AC8"/>
    <w:rsid w:val="004B77A8"/>
    <w:rsid w:val="004C060F"/>
    <w:rsid w:val="004C2E4A"/>
    <w:rsid w:val="004C3ED1"/>
    <w:rsid w:val="004C47CE"/>
    <w:rsid w:val="004C6137"/>
    <w:rsid w:val="004C625C"/>
    <w:rsid w:val="004C636A"/>
    <w:rsid w:val="004D0E64"/>
    <w:rsid w:val="004D729B"/>
    <w:rsid w:val="004E070E"/>
    <w:rsid w:val="004E18CC"/>
    <w:rsid w:val="004E37DE"/>
    <w:rsid w:val="004E47B8"/>
    <w:rsid w:val="004E5B2E"/>
    <w:rsid w:val="004E75B0"/>
    <w:rsid w:val="004E75BA"/>
    <w:rsid w:val="004E7A21"/>
    <w:rsid w:val="004E7BC4"/>
    <w:rsid w:val="004F0596"/>
    <w:rsid w:val="004F290A"/>
    <w:rsid w:val="004F60A6"/>
    <w:rsid w:val="00501F33"/>
    <w:rsid w:val="00502E7A"/>
    <w:rsid w:val="00502F9D"/>
    <w:rsid w:val="00504A4F"/>
    <w:rsid w:val="005110B0"/>
    <w:rsid w:val="00511909"/>
    <w:rsid w:val="00512279"/>
    <w:rsid w:val="005137E9"/>
    <w:rsid w:val="00517E48"/>
    <w:rsid w:val="00522BFC"/>
    <w:rsid w:val="00523D9E"/>
    <w:rsid w:val="005242EF"/>
    <w:rsid w:val="00526759"/>
    <w:rsid w:val="00532251"/>
    <w:rsid w:val="00532481"/>
    <w:rsid w:val="0053270D"/>
    <w:rsid w:val="00532EB0"/>
    <w:rsid w:val="005376F7"/>
    <w:rsid w:val="0054198B"/>
    <w:rsid w:val="00544212"/>
    <w:rsid w:val="00544943"/>
    <w:rsid w:val="005468FB"/>
    <w:rsid w:val="0054711F"/>
    <w:rsid w:val="005475C4"/>
    <w:rsid w:val="005506AF"/>
    <w:rsid w:val="005542C5"/>
    <w:rsid w:val="00561AEC"/>
    <w:rsid w:val="005637AC"/>
    <w:rsid w:val="00564CC9"/>
    <w:rsid w:val="00566090"/>
    <w:rsid w:val="00566674"/>
    <w:rsid w:val="00572BB0"/>
    <w:rsid w:val="00575429"/>
    <w:rsid w:val="0058135E"/>
    <w:rsid w:val="00581B68"/>
    <w:rsid w:val="0058314B"/>
    <w:rsid w:val="005846A3"/>
    <w:rsid w:val="00584819"/>
    <w:rsid w:val="005849AD"/>
    <w:rsid w:val="00592D28"/>
    <w:rsid w:val="00592F70"/>
    <w:rsid w:val="00596841"/>
    <w:rsid w:val="00596DC9"/>
    <w:rsid w:val="00597424"/>
    <w:rsid w:val="005A6083"/>
    <w:rsid w:val="005A7C9E"/>
    <w:rsid w:val="005B1018"/>
    <w:rsid w:val="005B251D"/>
    <w:rsid w:val="005B25C8"/>
    <w:rsid w:val="005B4FB0"/>
    <w:rsid w:val="005B5BE4"/>
    <w:rsid w:val="005B5CD0"/>
    <w:rsid w:val="005C1025"/>
    <w:rsid w:val="005C16BB"/>
    <w:rsid w:val="005C171A"/>
    <w:rsid w:val="005C3B0F"/>
    <w:rsid w:val="005D1ABF"/>
    <w:rsid w:val="005D44FC"/>
    <w:rsid w:val="005D47F4"/>
    <w:rsid w:val="005D4CFE"/>
    <w:rsid w:val="005E1325"/>
    <w:rsid w:val="005E171E"/>
    <w:rsid w:val="005E17D6"/>
    <w:rsid w:val="005E18D9"/>
    <w:rsid w:val="005E1F65"/>
    <w:rsid w:val="005E2AE4"/>
    <w:rsid w:val="005E3869"/>
    <w:rsid w:val="005E5B26"/>
    <w:rsid w:val="005E65C6"/>
    <w:rsid w:val="005E6B2F"/>
    <w:rsid w:val="005F03EE"/>
    <w:rsid w:val="005F1ED9"/>
    <w:rsid w:val="005F2112"/>
    <w:rsid w:val="00602168"/>
    <w:rsid w:val="006027EC"/>
    <w:rsid w:val="006035BE"/>
    <w:rsid w:val="00603DCD"/>
    <w:rsid w:val="006061DA"/>
    <w:rsid w:val="00610075"/>
    <w:rsid w:val="00615185"/>
    <w:rsid w:val="006155EF"/>
    <w:rsid w:val="00620C19"/>
    <w:rsid w:val="00622207"/>
    <w:rsid w:val="00625B3C"/>
    <w:rsid w:val="00625C36"/>
    <w:rsid w:val="00627846"/>
    <w:rsid w:val="00630888"/>
    <w:rsid w:val="00630B61"/>
    <w:rsid w:val="00631A15"/>
    <w:rsid w:val="00631DA5"/>
    <w:rsid w:val="00636A17"/>
    <w:rsid w:val="0063780C"/>
    <w:rsid w:val="00641AF0"/>
    <w:rsid w:val="0064206F"/>
    <w:rsid w:val="00642580"/>
    <w:rsid w:val="00642B11"/>
    <w:rsid w:val="00646D96"/>
    <w:rsid w:val="00651B39"/>
    <w:rsid w:val="006524FF"/>
    <w:rsid w:val="00653236"/>
    <w:rsid w:val="00657EDD"/>
    <w:rsid w:val="00664395"/>
    <w:rsid w:val="00665860"/>
    <w:rsid w:val="00674654"/>
    <w:rsid w:val="00684E5A"/>
    <w:rsid w:val="00690DF0"/>
    <w:rsid w:val="006927E4"/>
    <w:rsid w:val="00693436"/>
    <w:rsid w:val="00694BC6"/>
    <w:rsid w:val="006975BD"/>
    <w:rsid w:val="006A1C1B"/>
    <w:rsid w:val="006A362C"/>
    <w:rsid w:val="006B3145"/>
    <w:rsid w:val="006B43A6"/>
    <w:rsid w:val="006B601B"/>
    <w:rsid w:val="006C12AD"/>
    <w:rsid w:val="006D2132"/>
    <w:rsid w:val="006D2BEB"/>
    <w:rsid w:val="006D3B56"/>
    <w:rsid w:val="006D3FB8"/>
    <w:rsid w:val="006D444F"/>
    <w:rsid w:val="006D4FE8"/>
    <w:rsid w:val="006D56E3"/>
    <w:rsid w:val="006D67F5"/>
    <w:rsid w:val="006E2378"/>
    <w:rsid w:val="006E749D"/>
    <w:rsid w:val="006F02D4"/>
    <w:rsid w:val="006F130B"/>
    <w:rsid w:val="006F4E99"/>
    <w:rsid w:val="006F53F9"/>
    <w:rsid w:val="006F6BF9"/>
    <w:rsid w:val="00703FB9"/>
    <w:rsid w:val="00704C36"/>
    <w:rsid w:val="007068EC"/>
    <w:rsid w:val="00710319"/>
    <w:rsid w:val="007117FB"/>
    <w:rsid w:val="00712E8A"/>
    <w:rsid w:val="00713468"/>
    <w:rsid w:val="00714C68"/>
    <w:rsid w:val="00715858"/>
    <w:rsid w:val="0071589F"/>
    <w:rsid w:val="00716978"/>
    <w:rsid w:val="00720504"/>
    <w:rsid w:val="00720F20"/>
    <w:rsid w:val="0072340A"/>
    <w:rsid w:val="00732709"/>
    <w:rsid w:val="007360AF"/>
    <w:rsid w:val="00740E1B"/>
    <w:rsid w:val="00740F39"/>
    <w:rsid w:val="007416BC"/>
    <w:rsid w:val="00753F5E"/>
    <w:rsid w:val="00754BC5"/>
    <w:rsid w:val="007555FE"/>
    <w:rsid w:val="00757991"/>
    <w:rsid w:val="0076172A"/>
    <w:rsid w:val="00764AEF"/>
    <w:rsid w:val="00764B56"/>
    <w:rsid w:val="00764FE6"/>
    <w:rsid w:val="00770DCE"/>
    <w:rsid w:val="00771E2A"/>
    <w:rsid w:val="00773846"/>
    <w:rsid w:val="00774FB3"/>
    <w:rsid w:val="007770EA"/>
    <w:rsid w:val="00781EA3"/>
    <w:rsid w:val="00783488"/>
    <w:rsid w:val="00784A4E"/>
    <w:rsid w:val="00786C4E"/>
    <w:rsid w:val="00796290"/>
    <w:rsid w:val="0079688C"/>
    <w:rsid w:val="0079717F"/>
    <w:rsid w:val="007A2D54"/>
    <w:rsid w:val="007A6087"/>
    <w:rsid w:val="007B03EA"/>
    <w:rsid w:val="007B2B30"/>
    <w:rsid w:val="007B30EE"/>
    <w:rsid w:val="007B4DB5"/>
    <w:rsid w:val="007B6D17"/>
    <w:rsid w:val="007C4E63"/>
    <w:rsid w:val="007C67FB"/>
    <w:rsid w:val="007C7DEB"/>
    <w:rsid w:val="007D08D0"/>
    <w:rsid w:val="007D0EAC"/>
    <w:rsid w:val="007D1313"/>
    <w:rsid w:val="007D1DFF"/>
    <w:rsid w:val="007D3486"/>
    <w:rsid w:val="007E135B"/>
    <w:rsid w:val="007E3416"/>
    <w:rsid w:val="007E68B5"/>
    <w:rsid w:val="007E7F5A"/>
    <w:rsid w:val="007F09E1"/>
    <w:rsid w:val="007F0B88"/>
    <w:rsid w:val="007F736E"/>
    <w:rsid w:val="00801740"/>
    <w:rsid w:val="008074F6"/>
    <w:rsid w:val="0081455D"/>
    <w:rsid w:val="0082033F"/>
    <w:rsid w:val="00822EFF"/>
    <w:rsid w:val="00825F0E"/>
    <w:rsid w:val="00826317"/>
    <w:rsid w:val="00831898"/>
    <w:rsid w:val="008327B9"/>
    <w:rsid w:val="00833F63"/>
    <w:rsid w:val="0083498D"/>
    <w:rsid w:val="00834F29"/>
    <w:rsid w:val="00840BA8"/>
    <w:rsid w:val="0084189E"/>
    <w:rsid w:val="0084334D"/>
    <w:rsid w:val="00843D21"/>
    <w:rsid w:val="008500B7"/>
    <w:rsid w:val="00850645"/>
    <w:rsid w:val="0085618C"/>
    <w:rsid w:val="00857171"/>
    <w:rsid w:val="00857247"/>
    <w:rsid w:val="00861D9A"/>
    <w:rsid w:val="00862624"/>
    <w:rsid w:val="00862C1B"/>
    <w:rsid w:val="00863A4E"/>
    <w:rsid w:val="008640B9"/>
    <w:rsid w:val="00864696"/>
    <w:rsid w:val="0086636F"/>
    <w:rsid w:val="00867257"/>
    <w:rsid w:val="00872A23"/>
    <w:rsid w:val="00873DBC"/>
    <w:rsid w:val="0088300B"/>
    <w:rsid w:val="00884D88"/>
    <w:rsid w:val="00893C79"/>
    <w:rsid w:val="008945A6"/>
    <w:rsid w:val="0089561F"/>
    <w:rsid w:val="00895CCD"/>
    <w:rsid w:val="00897BCE"/>
    <w:rsid w:val="008A0919"/>
    <w:rsid w:val="008A1D0C"/>
    <w:rsid w:val="008A3F58"/>
    <w:rsid w:val="008A551D"/>
    <w:rsid w:val="008A563D"/>
    <w:rsid w:val="008B0F50"/>
    <w:rsid w:val="008B1D92"/>
    <w:rsid w:val="008B1F07"/>
    <w:rsid w:val="008B3D4A"/>
    <w:rsid w:val="008B5EF0"/>
    <w:rsid w:val="008B5F88"/>
    <w:rsid w:val="008B713B"/>
    <w:rsid w:val="008C1442"/>
    <w:rsid w:val="008C30C4"/>
    <w:rsid w:val="008C579C"/>
    <w:rsid w:val="008C6113"/>
    <w:rsid w:val="008C722A"/>
    <w:rsid w:val="008D0084"/>
    <w:rsid w:val="008D11AF"/>
    <w:rsid w:val="008D4AD1"/>
    <w:rsid w:val="008D61C4"/>
    <w:rsid w:val="008E5616"/>
    <w:rsid w:val="008E7D08"/>
    <w:rsid w:val="008F0EF4"/>
    <w:rsid w:val="008F1288"/>
    <w:rsid w:val="008F22EC"/>
    <w:rsid w:val="008F5C45"/>
    <w:rsid w:val="008F5D5E"/>
    <w:rsid w:val="00902AA7"/>
    <w:rsid w:val="00903B00"/>
    <w:rsid w:val="009045FC"/>
    <w:rsid w:val="00904B8B"/>
    <w:rsid w:val="00906B5F"/>
    <w:rsid w:val="00907382"/>
    <w:rsid w:val="009103E7"/>
    <w:rsid w:val="0091245B"/>
    <w:rsid w:val="00912B2D"/>
    <w:rsid w:val="00914657"/>
    <w:rsid w:val="0091549C"/>
    <w:rsid w:val="009156AA"/>
    <w:rsid w:val="0091647B"/>
    <w:rsid w:val="009209A1"/>
    <w:rsid w:val="00921980"/>
    <w:rsid w:val="00921985"/>
    <w:rsid w:val="00922D4D"/>
    <w:rsid w:val="0092589A"/>
    <w:rsid w:val="00925FCE"/>
    <w:rsid w:val="009331D2"/>
    <w:rsid w:val="00933FE6"/>
    <w:rsid w:val="0093521F"/>
    <w:rsid w:val="0095106B"/>
    <w:rsid w:val="00952718"/>
    <w:rsid w:val="00957073"/>
    <w:rsid w:val="009601DC"/>
    <w:rsid w:val="00962BBF"/>
    <w:rsid w:val="0097008B"/>
    <w:rsid w:val="00971824"/>
    <w:rsid w:val="00975DA4"/>
    <w:rsid w:val="009763FB"/>
    <w:rsid w:val="00977870"/>
    <w:rsid w:val="00981D4F"/>
    <w:rsid w:val="00982250"/>
    <w:rsid w:val="009915D2"/>
    <w:rsid w:val="009919D8"/>
    <w:rsid w:val="009924C6"/>
    <w:rsid w:val="009927ED"/>
    <w:rsid w:val="00993FD4"/>
    <w:rsid w:val="009B1658"/>
    <w:rsid w:val="009C7B5F"/>
    <w:rsid w:val="009D1B87"/>
    <w:rsid w:val="009D1DE9"/>
    <w:rsid w:val="009D2C98"/>
    <w:rsid w:val="009D33B8"/>
    <w:rsid w:val="009D39C5"/>
    <w:rsid w:val="009D6837"/>
    <w:rsid w:val="009E0541"/>
    <w:rsid w:val="009E2C03"/>
    <w:rsid w:val="009E3326"/>
    <w:rsid w:val="009E4F6C"/>
    <w:rsid w:val="009E5AD6"/>
    <w:rsid w:val="009F2C43"/>
    <w:rsid w:val="009F36DB"/>
    <w:rsid w:val="009F4AD2"/>
    <w:rsid w:val="009F54E0"/>
    <w:rsid w:val="00A00012"/>
    <w:rsid w:val="00A009CC"/>
    <w:rsid w:val="00A03028"/>
    <w:rsid w:val="00A0481B"/>
    <w:rsid w:val="00A06ADD"/>
    <w:rsid w:val="00A07E85"/>
    <w:rsid w:val="00A11B38"/>
    <w:rsid w:val="00A126AB"/>
    <w:rsid w:val="00A1327F"/>
    <w:rsid w:val="00A15099"/>
    <w:rsid w:val="00A17BB9"/>
    <w:rsid w:val="00A215E3"/>
    <w:rsid w:val="00A226E3"/>
    <w:rsid w:val="00A25B1B"/>
    <w:rsid w:val="00A308D7"/>
    <w:rsid w:val="00A313E7"/>
    <w:rsid w:val="00A41253"/>
    <w:rsid w:val="00A41424"/>
    <w:rsid w:val="00A42F55"/>
    <w:rsid w:val="00A43FD8"/>
    <w:rsid w:val="00A46144"/>
    <w:rsid w:val="00A46BAA"/>
    <w:rsid w:val="00A50974"/>
    <w:rsid w:val="00A50EA6"/>
    <w:rsid w:val="00A52F93"/>
    <w:rsid w:val="00A54CEF"/>
    <w:rsid w:val="00A5529C"/>
    <w:rsid w:val="00A55DC5"/>
    <w:rsid w:val="00A6315E"/>
    <w:rsid w:val="00A63CB1"/>
    <w:rsid w:val="00A743C0"/>
    <w:rsid w:val="00A755EE"/>
    <w:rsid w:val="00A82904"/>
    <w:rsid w:val="00A86D39"/>
    <w:rsid w:val="00A90A92"/>
    <w:rsid w:val="00A94FF9"/>
    <w:rsid w:val="00A956E5"/>
    <w:rsid w:val="00A95ED0"/>
    <w:rsid w:val="00AA1939"/>
    <w:rsid w:val="00AA5240"/>
    <w:rsid w:val="00AA6D0E"/>
    <w:rsid w:val="00AB21E7"/>
    <w:rsid w:val="00AB35E5"/>
    <w:rsid w:val="00AC0C88"/>
    <w:rsid w:val="00AC13E0"/>
    <w:rsid w:val="00AC158D"/>
    <w:rsid w:val="00AC1A3C"/>
    <w:rsid w:val="00AC21AE"/>
    <w:rsid w:val="00AC378E"/>
    <w:rsid w:val="00AC5E6D"/>
    <w:rsid w:val="00AC6366"/>
    <w:rsid w:val="00AD0376"/>
    <w:rsid w:val="00AD2E2F"/>
    <w:rsid w:val="00AE0DF0"/>
    <w:rsid w:val="00AE3DD9"/>
    <w:rsid w:val="00AE3F22"/>
    <w:rsid w:val="00AF0D55"/>
    <w:rsid w:val="00AF34D0"/>
    <w:rsid w:val="00B000A5"/>
    <w:rsid w:val="00B0041A"/>
    <w:rsid w:val="00B00772"/>
    <w:rsid w:val="00B00C93"/>
    <w:rsid w:val="00B00F73"/>
    <w:rsid w:val="00B02772"/>
    <w:rsid w:val="00B11EBB"/>
    <w:rsid w:val="00B126D3"/>
    <w:rsid w:val="00B13411"/>
    <w:rsid w:val="00B14416"/>
    <w:rsid w:val="00B146B9"/>
    <w:rsid w:val="00B16B78"/>
    <w:rsid w:val="00B25FBE"/>
    <w:rsid w:val="00B27AC9"/>
    <w:rsid w:val="00B30306"/>
    <w:rsid w:val="00B31146"/>
    <w:rsid w:val="00B31AD4"/>
    <w:rsid w:val="00B32C5E"/>
    <w:rsid w:val="00B33076"/>
    <w:rsid w:val="00B337CE"/>
    <w:rsid w:val="00B33980"/>
    <w:rsid w:val="00B358FA"/>
    <w:rsid w:val="00B42BAD"/>
    <w:rsid w:val="00B439A6"/>
    <w:rsid w:val="00B44284"/>
    <w:rsid w:val="00B447D9"/>
    <w:rsid w:val="00B479C5"/>
    <w:rsid w:val="00B538C8"/>
    <w:rsid w:val="00B54423"/>
    <w:rsid w:val="00B5776F"/>
    <w:rsid w:val="00B613F3"/>
    <w:rsid w:val="00B616E4"/>
    <w:rsid w:val="00B62B64"/>
    <w:rsid w:val="00B6364B"/>
    <w:rsid w:val="00B6792E"/>
    <w:rsid w:val="00B76BED"/>
    <w:rsid w:val="00B81B80"/>
    <w:rsid w:val="00B838E0"/>
    <w:rsid w:val="00B83AA9"/>
    <w:rsid w:val="00B919EC"/>
    <w:rsid w:val="00BA13F7"/>
    <w:rsid w:val="00BA2414"/>
    <w:rsid w:val="00BA2A7E"/>
    <w:rsid w:val="00BB0B58"/>
    <w:rsid w:val="00BB2411"/>
    <w:rsid w:val="00BB2EC5"/>
    <w:rsid w:val="00BB37C2"/>
    <w:rsid w:val="00BC164F"/>
    <w:rsid w:val="00BC2B43"/>
    <w:rsid w:val="00BC6E3D"/>
    <w:rsid w:val="00BC6F36"/>
    <w:rsid w:val="00BD250E"/>
    <w:rsid w:val="00BD4131"/>
    <w:rsid w:val="00BD4211"/>
    <w:rsid w:val="00BD43FB"/>
    <w:rsid w:val="00BD5B35"/>
    <w:rsid w:val="00BD6044"/>
    <w:rsid w:val="00BE2180"/>
    <w:rsid w:val="00BE34A8"/>
    <w:rsid w:val="00BE7D3F"/>
    <w:rsid w:val="00BF159C"/>
    <w:rsid w:val="00BF4061"/>
    <w:rsid w:val="00BF4907"/>
    <w:rsid w:val="00BF6A67"/>
    <w:rsid w:val="00BF721A"/>
    <w:rsid w:val="00C003F9"/>
    <w:rsid w:val="00C00CBE"/>
    <w:rsid w:val="00C01766"/>
    <w:rsid w:val="00C03B8A"/>
    <w:rsid w:val="00C05B14"/>
    <w:rsid w:val="00C07801"/>
    <w:rsid w:val="00C10FF0"/>
    <w:rsid w:val="00C13319"/>
    <w:rsid w:val="00C13F00"/>
    <w:rsid w:val="00C16235"/>
    <w:rsid w:val="00C167B5"/>
    <w:rsid w:val="00C1784F"/>
    <w:rsid w:val="00C218DE"/>
    <w:rsid w:val="00C22641"/>
    <w:rsid w:val="00C2411D"/>
    <w:rsid w:val="00C2441B"/>
    <w:rsid w:val="00C24D87"/>
    <w:rsid w:val="00C31DE5"/>
    <w:rsid w:val="00C3524B"/>
    <w:rsid w:val="00C35AD5"/>
    <w:rsid w:val="00C40A2A"/>
    <w:rsid w:val="00C41F56"/>
    <w:rsid w:val="00C429AE"/>
    <w:rsid w:val="00C4784C"/>
    <w:rsid w:val="00C525E1"/>
    <w:rsid w:val="00C53F49"/>
    <w:rsid w:val="00C54BA2"/>
    <w:rsid w:val="00C55FE3"/>
    <w:rsid w:val="00C61B17"/>
    <w:rsid w:val="00C63C6C"/>
    <w:rsid w:val="00C658CF"/>
    <w:rsid w:val="00C6762E"/>
    <w:rsid w:val="00C67D22"/>
    <w:rsid w:val="00C70A28"/>
    <w:rsid w:val="00C73315"/>
    <w:rsid w:val="00C75469"/>
    <w:rsid w:val="00C769FE"/>
    <w:rsid w:val="00C77154"/>
    <w:rsid w:val="00C81ABA"/>
    <w:rsid w:val="00C84B49"/>
    <w:rsid w:val="00C86D4D"/>
    <w:rsid w:val="00C902EC"/>
    <w:rsid w:val="00C9060D"/>
    <w:rsid w:val="00C910B3"/>
    <w:rsid w:val="00C91F1E"/>
    <w:rsid w:val="00C94B07"/>
    <w:rsid w:val="00C962B7"/>
    <w:rsid w:val="00CA0E92"/>
    <w:rsid w:val="00CA15F1"/>
    <w:rsid w:val="00CA1CF3"/>
    <w:rsid w:val="00CA2CAC"/>
    <w:rsid w:val="00CA5A2F"/>
    <w:rsid w:val="00CA5E9E"/>
    <w:rsid w:val="00CA7A86"/>
    <w:rsid w:val="00CB0736"/>
    <w:rsid w:val="00CB0890"/>
    <w:rsid w:val="00CB2459"/>
    <w:rsid w:val="00CB5BCC"/>
    <w:rsid w:val="00CC0D8D"/>
    <w:rsid w:val="00CC43A7"/>
    <w:rsid w:val="00CC57F3"/>
    <w:rsid w:val="00CC5F3C"/>
    <w:rsid w:val="00CD0653"/>
    <w:rsid w:val="00CE0432"/>
    <w:rsid w:val="00CE0440"/>
    <w:rsid w:val="00CE3674"/>
    <w:rsid w:val="00CE3C81"/>
    <w:rsid w:val="00CE7CCC"/>
    <w:rsid w:val="00CF1755"/>
    <w:rsid w:val="00CF176A"/>
    <w:rsid w:val="00CF4A20"/>
    <w:rsid w:val="00D0572A"/>
    <w:rsid w:val="00D05D5C"/>
    <w:rsid w:val="00D06E50"/>
    <w:rsid w:val="00D1221D"/>
    <w:rsid w:val="00D13E17"/>
    <w:rsid w:val="00D167EA"/>
    <w:rsid w:val="00D16CB3"/>
    <w:rsid w:val="00D1757B"/>
    <w:rsid w:val="00D23014"/>
    <w:rsid w:val="00D24CCC"/>
    <w:rsid w:val="00D24CEB"/>
    <w:rsid w:val="00D250B9"/>
    <w:rsid w:val="00D324E9"/>
    <w:rsid w:val="00D3684E"/>
    <w:rsid w:val="00D410F4"/>
    <w:rsid w:val="00D43363"/>
    <w:rsid w:val="00D46104"/>
    <w:rsid w:val="00D47995"/>
    <w:rsid w:val="00D566F0"/>
    <w:rsid w:val="00D57860"/>
    <w:rsid w:val="00D60E0B"/>
    <w:rsid w:val="00D63A67"/>
    <w:rsid w:val="00D64566"/>
    <w:rsid w:val="00D64DC4"/>
    <w:rsid w:val="00D66474"/>
    <w:rsid w:val="00D6672A"/>
    <w:rsid w:val="00D673BC"/>
    <w:rsid w:val="00D67527"/>
    <w:rsid w:val="00D72A20"/>
    <w:rsid w:val="00D72D3D"/>
    <w:rsid w:val="00D735AB"/>
    <w:rsid w:val="00D80A66"/>
    <w:rsid w:val="00D8258A"/>
    <w:rsid w:val="00D83F45"/>
    <w:rsid w:val="00D91518"/>
    <w:rsid w:val="00D92E84"/>
    <w:rsid w:val="00D9441D"/>
    <w:rsid w:val="00D96AB9"/>
    <w:rsid w:val="00DA1448"/>
    <w:rsid w:val="00DA35C6"/>
    <w:rsid w:val="00DA3894"/>
    <w:rsid w:val="00DA4759"/>
    <w:rsid w:val="00DA4A2A"/>
    <w:rsid w:val="00DA616A"/>
    <w:rsid w:val="00DA6D06"/>
    <w:rsid w:val="00DA757C"/>
    <w:rsid w:val="00DB12FA"/>
    <w:rsid w:val="00DB356F"/>
    <w:rsid w:val="00DB4967"/>
    <w:rsid w:val="00DB5618"/>
    <w:rsid w:val="00DC0EC6"/>
    <w:rsid w:val="00DC4030"/>
    <w:rsid w:val="00DC42D9"/>
    <w:rsid w:val="00DC5B13"/>
    <w:rsid w:val="00DC69CD"/>
    <w:rsid w:val="00DC7042"/>
    <w:rsid w:val="00DD2A1B"/>
    <w:rsid w:val="00DD2AE0"/>
    <w:rsid w:val="00DD37D1"/>
    <w:rsid w:val="00DD4B7D"/>
    <w:rsid w:val="00DD53AA"/>
    <w:rsid w:val="00DD6D1D"/>
    <w:rsid w:val="00DE0DDF"/>
    <w:rsid w:val="00DE5029"/>
    <w:rsid w:val="00DE63D3"/>
    <w:rsid w:val="00DF0272"/>
    <w:rsid w:val="00DF24E8"/>
    <w:rsid w:val="00DF28DF"/>
    <w:rsid w:val="00DF4D39"/>
    <w:rsid w:val="00E00191"/>
    <w:rsid w:val="00E04010"/>
    <w:rsid w:val="00E07579"/>
    <w:rsid w:val="00E10D84"/>
    <w:rsid w:val="00E1357B"/>
    <w:rsid w:val="00E1463C"/>
    <w:rsid w:val="00E14A76"/>
    <w:rsid w:val="00E17975"/>
    <w:rsid w:val="00E226EC"/>
    <w:rsid w:val="00E23E98"/>
    <w:rsid w:val="00E33FB2"/>
    <w:rsid w:val="00E41DA4"/>
    <w:rsid w:val="00E50035"/>
    <w:rsid w:val="00E50FC2"/>
    <w:rsid w:val="00E57048"/>
    <w:rsid w:val="00E6051B"/>
    <w:rsid w:val="00E610D9"/>
    <w:rsid w:val="00E64229"/>
    <w:rsid w:val="00E675E2"/>
    <w:rsid w:val="00E7365D"/>
    <w:rsid w:val="00E7546C"/>
    <w:rsid w:val="00E91EF0"/>
    <w:rsid w:val="00E9544A"/>
    <w:rsid w:val="00E97AB3"/>
    <w:rsid w:val="00E97BD1"/>
    <w:rsid w:val="00EA2FBA"/>
    <w:rsid w:val="00EA4230"/>
    <w:rsid w:val="00EA4AC9"/>
    <w:rsid w:val="00EA4B29"/>
    <w:rsid w:val="00EA7CCD"/>
    <w:rsid w:val="00EB1EC8"/>
    <w:rsid w:val="00EB27A6"/>
    <w:rsid w:val="00EB3669"/>
    <w:rsid w:val="00EC0A4F"/>
    <w:rsid w:val="00EC404D"/>
    <w:rsid w:val="00EC493D"/>
    <w:rsid w:val="00EC5606"/>
    <w:rsid w:val="00EC6C03"/>
    <w:rsid w:val="00EC7F36"/>
    <w:rsid w:val="00ED569D"/>
    <w:rsid w:val="00ED6F7D"/>
    <w:rsid w:val="00EE0870"/>
    <w:rsid w:val="00EE1B56"/>
    <w:rsid w:val="00EE21C0"/>
    <w:rsid w:val="00EF1B78"/>
    <w:rsid w:val="00EF329D"/>
    <w:rsid w:val="00EF78DC"/>
    <w:rsid w:val="00F01649"/>
    <w:rsid w:val="00F01C7D"/>
    <w:rsid w:val="00F0205E"/>
    <w:rsid w:val="00F04730"/>
    <w:rsid w:val="00F05132"/>
    <w:rsid w:val="00F065FF"/>
    <w:rsid w:val="00F07C44"/>
    <w:rsid w:val="00F17EB5"/>
    <w:rsid w:val="00F218B5"/>
    <w:rsid w:val="00F3734D"/>
    <w:rsid w:val="00F377EC"/>
    <w:rsid w:val="00F40A97"/>
    <w:rsid w:val="00F40CC1"/>
    <w:rsid w:val="00F4263C"/>
    <w:rsid w:val="00F46BFA"/>
    <w:rsid w:val="00F46E18"/>
    <w:rsid w:val="00F527E6"/>
    <w:rsid w:val="00F5301D"/>
    <w:rsid w:val="00F53261"/>
    <w:rsid w:val="00F546F7"/>
    <w:rsid w:val="00F56F11"/>
    <w:rsid w:val="00F62140"/>
    <w:rsid w:val="00F6603E"/>
    <w:rsid w:val="00F67A9A"/>
    <w:rsid w:val="00F7183B"/>
    <w:rsid w:val="00F72BC6"/>
    <w:rsid w:val="00F752F9"/>
    <w:rsid w:val="00F81228"/>
    <w:rsid w:val="00F8669B"/>
    <w:rsid w:val="00F91B29"/>
    <w:rsid w:val="00F9391A"/>
    <w:rsid w:val="00F93C12"/>
    <w:rsid w:val="00F94C7F"/>
    <w:rsid w:val="00F96C3C"/>
    <w:rsid w:val="00F9787A"/>
    <w:rsid w:val="00FA0386"/>
    <w:rsid w:val="00FA66B2"/>
    <w:rsid w:val="00FB5E8B"/>
    <w:rsid w:val="00FB6606"/>
    <w:rsid w:val="00FB67AA"/>
    <w:rsid w:val="00FC413C"/>
    <w:rsid w:val="00FC5D87"/>
    <w:rsid w:val="00FD03E6"/>
    <w:rsid w:val="00FD06D6"/>
    <w:rsid w:val="00FD07DE"/>
    <w:rsid w:val="00FD0A3F"/>
    <w:rsid w:val="00FD2C54"/>
    <w:rsid w:val="00FD2C70"/>
    <w:rsid w:val="00FD3C2D"/>
    <w:rsid w:val="00FD4035"/>
    <w:rsid w:val="00FD6E55"/>
    <w:rsid w:val="00FE03D5"/>
    <w:rsid w:val="00FE1EB8"/>
    <w:rsid w:val="00FE4B1B"/>
    <w:rsid w:val="00FF3C8D"/>
    <w:rsid w:val="00FF4594"/>
    <w:rsid w:val="00FF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392B"/>
  <w15:chartTrackingRefBased/>
  <w15:docId w15:val="{9482E3C6-AFF7-4572-A321-3D63E894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47B"/>
    <w:rPr>
      <w:color w:val="0563C1" w:themeColor="hyperlink"/>
      <w:u w:val="single"/>
    </w:rPr>
  </w:style>
  <w:style w:type="character" w:customStyle="1" w:styleId="UnresolvedMention1">
    <w:name w:val="Unresolved Mention1"/>
    <w:basedOn w:val="DefaultParagraphFont"/>
    <w:uiPriority w:val="99"/>
    <w:semiHidden/>
    <w:unhideWhenUsed/>
    <w:rsid w:val="0091647B"/>
    <w:rPr>
      <w:color w:val="605E5C"/>
      <w:shd w:val="clear" w:color="auto" w:fill="E1DFDD"/>
    </w:rPr>
  </w:style>
  <w:style w:type="paragraph" w:styleId="ListParagraph">
    <w:name w:val="List Paragraph"/>
    <w:basedOn w:val="Normal"/>
    <w:uiPriority w:val="34"/>
    <w:qFormat/>
    <w:rsid w:val="0091647B"/>
    <w:pPr>
      <w:ind w:left="720"/>
      <w:contextualSpacing/>
    </w:pPr>
  </w:style>
  <w:style w:type="character" w:styleId="LineNumber">
    <w:name w:val="line number"/>
    <w:basedOn w:val="DefaultParagraphFont"/>
    <w:uiPriority w:val="99"/>
    <w:semiHidden/>
    <w:unhideWhenUsed/>
    <w:rsid w:val="00625B3C"/>
  </w:style>
  <w:style w:type="paragraph" w:styleId="NormalWeb">
    <w:name w:val="Normal (Web)"/>
    <w:basedOn w:val="Normal"/>
    <w:uiPriority w:val="99"/>
    <w:unhideWhenUsed/>
    <w:rsid w:val="007B2B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7B2B30"/>
  </w:style>
  <w:style w:type="character" w:styleId="PlaceholderText">
    <w:name w:val="Placeholder Text"/>
    <w:basedOn w:val="DefaultParagraphFont"/>
    <w:uiPriority w:val="99"/>
    <w:semiHidden/>
    <w:rsid w:val="00FC413C"/>
    <w:rPr>
      <w:color w:val="808080"/>
    </w:rPr>
  </w:style>
  <w:style w:type="paragraph" w:styleId="Bibliography">
    <w:name w:val="Bibliography"/>
    <w:basedOn w:val="Normal"/>
    <w:next w:val="Normal"/>
    <w:uiPriority w:val="37"/>
    <w:unhideWhenUsed/>
    <w:rsid w:val="00F67A9A"/>
    <w:pPr>
      <w:spacing w:after="0" w:line="240" w:lineRule="auto"/>
      <w:ind w:left="720" w:hanging="720"/>
    </w:pPr>
  </w:style>
  <w:style w:type="character" w:styleId="CommentReference">
    <w:name w:val="annotation reference"/>
    <w:basedOn w:val="DefaultParagraphFont"/>
    <w:uiPriority w:val="99"/>
    <w:semiHidden/>
    <w:unhideWhenUsed/>
    <w:rsid w:val="005A6083"/>
    <w:rPr>
      <w:sz w:val="16"/>
      <w:szCs w:val="16"/>
    </w:rPr>
  </w:style>
  <w:style w:type="paragraph" w:styleId="CommentText">
    <w:name w:val="annotation text"/>
    <w:basedOn w:val="Normal"/>
    <w:link w:val="CommentTextChar"/>
    <w:uiPriority w:val="99"/>
    <w:unhideWhenUsed/>
    <w:rsid w:val="005A6083"/>
    <w:pPr>
      <w:spacing w:line="240" w:lineRule="auto"/>
    </w:pPr>
    <w:rPr>
      <w:sz w:val="20"/>
      <w:szCs w:val="20"/>
    </w:rPr>
  </w:style>
  <w:style w:type="character" w:customStyle="1" w:styleId="CommentTextChar">
    <w:name w:val="Comment Text Char"/>
    <w:basedOn w:val="DefaultParagraphFont"/>
    <w:link w:val="CommentText"/>
    <w:uiPriority w:val="99"/>
    <w:rsid w:val="005A6083"/>
    <w:rPr>
      <w:sz w:val="20"/>
      <w:szCs w:val="20"/>
    </w:rPr>
  </w:style>
  <w:style w:type="paragraph" w:styleId="CommentSubject">
    <w:name w:val="annotation subject"/>
    <w:basedOn w:val="CommentText"/>
    <w:next w:val="CommentText"/>
    <w:link w:val="CommentSubjectChar"/>
    <w:uiPriority w:val="99"/>
    <w:semiHidden/>
    <w:unhideWhenUsed/>
    <w:rsid w:val="005A6083"/>
    <w:rPr>
      <w:b/>
      <w:bCs/>
    </w:rPr>
  </w:style>
  <w:style w:type="character" w:customStyle="1" w:styleId="CommentSubjectChar">
    <w:name w:val="Comment Subject Char"/>
    <w:basedOn w:val="CommentTextChar"/>
    <w:link w:val="CommentSubject"/>
    <w:uiPriority w:val="99"/>
    <w:semiHidden/>
    <w:rsid w:val="005A6083"/>
    <w:rPr>
      <w:b/>
      <w:bCs/>
      <w:sz w:val="20"/>
      <w:szCs w:val="20"/>
    </w:rPr>
  </w:style>
  <w:style w:type="paragraph" w:styleId="BalloonText">
    <w:name w:val="Balloon Text"/>
    <w:basedOn w:val="Normal"/>
    <w:link w:val="BalloonTextChar"/>
    <w:uiPriority w:val="99"/>
    <w:semiHidden/>
    <w:unhideWhenUsed/>
    <w:rsid w:val="005A60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083"/>
    <w:rPr>
      <w:rFonts w:ascii="Segoe UI" w:hAnsi="Segoe UI" w:cs="Segoe UI"/>
      <w:sz w:val="18"/>
      <w:szCs w:val="18"/>
    </w:rPr>
  </w:style>
  <w:style w:type="paragraph" w:styleId="Revision">
    <w:name w:val="Revision"/>
    <w:hidden/>
    <w:uiPriority w:val="99"/>
    <w:semiHidden/>
    <w:rsid w:val="002F65D8"/>
    <w:pPr>
      <w:spacing w:after="0" w:line="240" w:lineRule="auto"/>
    </w:pPr>
  </w:style>
  <w:style w:type="paragraph" w:styleId="FootnoteText">
    <w:name w:val="footnote text"/>
    <w:basedOn w:val="Normal"/>
    <w:link w:val="FootnoteTextChar"/>
    <w:uiPriority w:val="99"/>
    <w:semiHidden/>
    <w:unhideWhenUsed/>
    <w:rsid w:val="001D41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143"/>
    <w:rPr>
      <w:sz w:val="20"/>
      <w:szCs w:val="20"/>
    </w:rPr>
  </w:style>
  <w:style w:type="character" w:styleId="FootnoteReference">
    <w:name w:val="footnote reference"/>
    <w:basedOn w:val="DefaultParagraphFont"/>
    <w:uiPriority w:val="99"/>
    <w:semiHidden/>
    <w:unhideWhenUsed/>
    <w:rsid w:val="001D4143"/>
    <w:rPr>
      <w:vertAlign w:val="superscript"/>
    </w:rPr>
  </w:style>
  <w:style w:type="character" w:styleId="FollowedHyperlink">
    <w:name w:val="FollowedHyperlink"/>
    <w:basedOn w:val="DefaultParagraphFont"/>
    <w:uiPriority w:val="99"/>
    <w:semiHidden/>
    <w:unhideWhenUsed/>
    <w:rsid w:val="00CE3674"/>
    <w:rPr>
      <w:color w:val="954F72" w:themeColor="followedHyperlink"/>
      <w:u w:val="single"/>
    </w:rPr>
  </w:style>
  <w:style w:type="paragraph" w:styleId="Header">
    <w:name w:val="header"/>
    <w:basedOn w:val="Normal"/>
    <w:link w:val="HeaderChar"/>
    <w:uiPriority w:val="99"/>
    <w:unhideWhenUsed/>
    <w:rsid w:val="00093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6F9"/>
  </w:style>
  <w:style w:type="paragraph" w:styleId="Footer">
    <w:name w:val="footer"/>
    <w:basedOn w:val="Normal"/>
    <w:link w:val="FooterChar"/>
    <w:uiPriority w:val="99"/>
    <w:unhideWhenUsed/>
    <w:rsid w:val="00093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6F9"/>
  </w:style>
  <w:style w:type="character" w:styleId="UnresolvedMention">
    <w:name w:val="Unresolved Mention"/>
    <w:basedOn w:val="DefaultParagraphFont"/>
    <w:uiPriority w:val="99"/>
    <w:semiHidden/>
    <w:unhideWhenUsed/>
    <w:rsid w:val="002B2662"/>
    <w:rPr>
      <w:color w:val="605E5C"/>
      <w:shd w:val="clear" w:color="auto" w:fill="E1DFDD"/>
    </w:rPr>
  </w:style>
  <w:style w:type="character" w:styleId="EndnoteReference">
    <w:name w:val="endnote reference"/>
    <w:basedOn w:val="DefaultParagraphFont"/>
    <w:uiPriority w:val="99"/>
    <w:semiHidden/>
    <w:unhideWhenUsed/>
    <w:rsid w:val="000316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513313">
      <w:bodyDiv w:val="1"/>
      <w:marLeft w:val="0"/>
      <w:marRight w:val="0"/>
      <w:marTop w:val="0"/>
      <w:marBottom w:val="0"/>
      <w:divBdr>
        <w:top w:val="none" w:sz="0" w:space="0" w:color="auto"/>
        <w:left w:val="none" w:sz="0" w:space="0" w:color="auto"/>
        <w:bottom w:val="none" w:sz="0" w:space="0" w:color="auto"/>
        <w:right w:val="none" w:sz="0" w:space="0" w:color="auto"/>
      </w:divBdr>
    </w:div>
    <w:div w:id="1896232585">
      <w:bodyDiv w:val="1"/>
      <w:marLeft w:val="0"/>
      <w:marRight w:val="0"/>
      <w:marTop w:val="0"/>
      <w:marBottom w:val="0"/>
      <w:divBdr>
        <w:top w:val="none" w:sz="0" w:space="0" w:color="auto"/>
        <w:left w:val="none" w:sz="0" w:space="0" w:color="auto"/>
        <w:bottom w:val="none" w:sz="0" w:space="0" w:color="auto"/>
        <w:right w:val="none" w:sz="0" w:space="0" w:color="auto"/>
      </w:divBdr>
      <w:divsChild>
        <w:div w:id="637877792">
          <w:marLeft w:val="0"/>
          <w:marRight w:val="0"/>
          <w:marTop w:val="0"/>
          <w:marBottom w:val="0"/>
          <w:divBdr>
            <w:top w:val="none" w:sz="0" w:space="0" w:color="auto"/>
            <w:left w:val="none" w:sz="0" w:space="0" w:color="auto"/>
            <w:bottom w:val="none" w:sz="0" w:space="0" w:color="auto"/>
            <w:right w:val="none" w:sz="0" w:space="0" w:color="auto"/>
          </w:divBdr>
          <w:divsChild>
            <w:div w:id="3493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okenk/shrimp" TargetMode="Externa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sheries.msc.org/en/fisheries/us-west-coast-pink-shrimp-pandalus-jordani-trawl-fish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11A3E-7524-42F2-A9E5-92D6F727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22477</TotalTime>
  <Pages>28</Pages>
  <Words>35250</Words>
  <Characters>200928</Characters>
  <Application>Microsoft Office Word</Application>
  <DocSecurity>0</DocSecurity>
  <Lines>1674</Lines>
  <Paragraphs>471</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235707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dc:creator>
  <cp:keywords/>
  <dc:description/>
  <cp:lastModifiedBy>Kiva.Oken</cp:lastModifiedBy>
  <cp:revision>41</cp:revision>
  <cp:lastPrinted>2024-03-20T16:08:00Z</cp:lastPrinted>
  <dcterms:created xsi:type="dcterms:W3CDTF">2024-06-26T16:34:00Z</dcterms:created>
  <dcterms:modified xsi:type="dcterms:W3CDTF">2024-08-01T17:26:00Z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id="6F9uHBRV"/&gt;&lt;style id="http://www.zotero.org/styles/canadian-journal-of-fisheries-and-aquatic-sciences" hasBibliography="1" bibliographyStyleHasBeenSet="1"/&gt;&lt;prefs&gt;&lt;pref name="fieldType" value="Fi</vt:lpwstr>
  </property>
  <property fmtid="{D5CDD505-2E9C-101B-9397-08002B2CF9AE}" pid="3" name="MSIP_Label_09b73270-2993-4076-be47-9c78f42a1e84_Enabled">
    <vt:lpwstr>true</vt:lpwstr>
  </property>
  <property fmtid="{D5CDD505-2E9C-101B-9397-08002B2CF9AE}" pid="4" name="MSIP_Label_09b73270-2993-4076-be47-9c78f42a1e84_SetDate">
    <vt:lpwstr>2024-01-03T18:10:25Z</vt:lpwstr>
  </property>
  <property fmtid="{D5CDD505-2E9C-101B-9397-08002B2CF9AE}" pid="5" name="MSIP_Label_09b73270-2993-4076-be47-9c78f42a1e84_Method">
    <vt:lpwstr>Privileged</vt:lpwstr>
  </property>
  <property fmtid="{D5CDD505-2E9C-101B-9397-08002B2CF9AE}" pid="6" name="MSIP_Label_09b73270-2993-4076-be47-9c78f42a1e84_Name">
    <vt:lpwstr>Level 1 - Published (Items)</vt:lpwstr>
  </property>
  <property fmtid="{D5CDD505-2E9C-101B-9397-08002B2CF9AE}" pid="7" name="MSIP_Label_09b73270-2993-4076-be47-9c78f42a1e84_SiteId">
    <vt:lpwstr>aa3f6932-fa7c-47b4-a0ce-a598cad161cf</vt:lpwstr>
  </property>
  <property fmtid="{D5CDD505-2E9C-101B-9397-08002B2CF9AE}" pid="8" name="MSIP_Label_09b73270-2993-4076-be47-9c78f42a1e84_ActionId">
    <vt:lpwstr>45f0cdaf-286a-4b03-981b-1ff403efd362</vt:lpwstr>
  </property>
  <property fmtid="{D5CDD505-2E9C-101B-9397-08002B2CF9AE}" pid="9" name="MSIP_Label_09b73270-2993-4076-be47-9c78f42a1e84_ContentBits">
    <vt:lpwstr>0</vt:lpwstr>
  </property>
  <property fmtid="{D5CDD505-2E9C-101B-9397-08002B2CF9AE}" pid="10" name="ZOTERO_PREF_2">
    <vt:lpwstr>eld"/&gt;&lt;/prefs&gt;&lt;/data&gt;</vt:lpwstr>
  </property>
</Properties>
</file>