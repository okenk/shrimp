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9F95" w14:textId="67BF9B00" w:rsidR="0091647B" w:rsidRPr="005F03EE" w:rsidRDefault="00FD3C2D"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r w:rsidR="005C171A" w:rsidRPr="005F03EE">
        <w:rPr>
          <w:rFonts w:ascii="Times New Roman" w:hAnsi="Times New Roman" w:cs="Times New Roman"/>
          <w:b/>
          <w:bCs/>
          <w:i/>
          <w:sz w:val="24"/>
          <w:szCs w:val="24"/>
        </w:rPr>
        <w:t>Pandalus jordani</w:t>
      </w:r>
      <w:r w:rsidR="005C171A" w:rsidRPr="005F03EE">
        <w:rPr>
          <w:rFonts w:ascii="Times New Roman" w:hAnsi="Times New Roman" w:cs="Times New Roman"/>
          <w:b/>
          <w:bCs/>
          <w:sz w:val="24"/>
          <w:szCs w:val="24"/>
        </w:rPr>
        <w:t>) fishery</w:t>
      </w:r>
    </w:p>
    <w:p w14:paraId="6C68F815" w14:textId="77777777" w:rsidR="001E0E4E" w:rsidRPr="0091647B" w:rsidRDefault="001E0E4E" w:rsidP="00354A5E">
      <w:pPr>
        <w:spacing w:after="0" w:line="480" w:lineRule="auto"/>
        <w:rPr>
          <w:rFonts w:ascii="Times New Roman" w:hAnsi="Times New Roman" w:cs="Times New Roman"/>
          <w:sz w:val="24"/>
          <w:szCs w:val="24"/>
        </w:rPr>
      </w:pPr>
    </w:p>
    <w:p w14:paraId="12023F7C" w14:textId="36429E3A" w:rsidR="0091647B" w:rsidRPr="005F03EE" w:rsidRDefault="0091647B" w:rsidP="00354A5E">
      <w:pPr>
        <w:spacing w:after="0" w:line="480" w:lineRule="auto"/>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André E. Punt</w:t>
      </w:r>
      <w:r w:rsidR="008B0F50" w:rsidRPr="005F03EE">
        <w:rPr>
          <w:rFonts w:ascii="Times New Roman" w:hAnsi="Times New Roman" w:cs="Times New Roman"/>
          <w:b/>
          <w:bCs/>
          <w:sz w:val="24"/>
          <w:szCs w:val="24"/>
          <w:vertAlign w:val="superscript"/>
        </w:rPr>
        <w:t>c</w:t>
      </w:r>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354A5E">
      <w:pPr>
        <w:spacing w:after="0" w:line="480" w:lineRule="auto"/>
        <w:rPr>
          <w:rFonts w:ascii="Times New Roman" w:hAnsi="Times New Roman" w:cs="Times New Roman"/>
          <w:sz w:val="24"/>
          <w:szCs w:val="24"/>
          <w:vertAlign w:val="superscript"/>
        </w:rPr>
      </w:pPr>
    </w:p>
    <w:p w14:paraId="66385393" w14:textId="77777777" w:rsidR="0091647B" w:rsidRPr="005F03EE" w:rsidRDefault="005C1025"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781FE86C" w14:textId="270D6B0F" w:rsidR="0091647B" w:rsidRDefault="0091647B" w:rsidP="00354A5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360C636" w14:textId="77777777" w:rsidR="0091647B" w:rsidRDefault="0091647B" w:rsidP="00354A5E">
      <w:pPr>
        <w:spacing w:after="0" w:line="480" w:lineRule="auto"/>
        <w:rPr>
          <w:rFonts w:ascii="Times New Roman" w:hAnsi="Times New Roman" w:cs="Times New Roman"/>
          <w:sz w:val="24"/>
          <w:szCs w:val="24"/>
        </w:rPr>
      </w:pPr>
    </w:p>
    <w:p w14:paraId="62A1000C" w14:textId="63C7EF56" w:rsidR="0091647B" w:rsidRDefault="0091647B" w:rsidP="00354A5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r w:rsidR="00CE3674">
        <w:rPr>
          <w:rFonts w:ascii="Times New Roman" w:hAnsi="Times New Roman" w:cs="Times New Roman"/>
          <w:sz w:val="24"/>
          <w:szCs w:val="24"/>
          <w:u w:val="single"/>
        </w:rPr>
        <w:t xml:space="preserve"> (</w:t>
      </w:r>
      <w:proofErr w:type="gramStart"/>
      <w:r w:rsidR="00CE3674">
        <w:rPr>
          <w:rFonts w:ascii="Times New Roman" w:hAnsi="Times New Roman" w:cs="Times New Roman"/>
          <w:sz w:val="24"/>
          <w:szCs w:val="24"/>
          <w:u w:val="single"/>
        </w:rPr>
        <w:t>175 word</w:t>
      </w:r>
      <w:proofErr w:type="gramEnd"/>
      <w:r w:rsidR="00CE3674">
        <w:rPr>
          <w:rFonts w:ascii="Times New Roman" w:hAnsi="Times New Roman" w:cs="Times New Roman"/>
          <w:sz w:val="24"/>
          <w:szCs w:val="24"/>
          <w:u w:val="single"/>
        </w:rPr>
        <w:t xml:space="preserve"> limit</w:t>
      </w:r>
      <w:r w:rsidR="00CF4A20">
        <w:rPr>
          <w:rFonts w:ascii="Times New Roman" w:hAnsi="Times New Roman" w:cs="Times New Roman"/>
          <w:sz w:val="24"/>
          <w:szCs w:val="24"/>
          <w:u w:val="single"/>
        </w:rPr>
        <w:t>. Currently 175 words</w:t>
      </w:r>
      <w:r w:rsidR="00CE3674">
        <w:rPr>
          <w:rFonts w:ascii="Times New Roman" w:hAnsi="Times New Roman" w:cs="Times New Roman"/>
          <w:sz w:val="24"/>
          <w:szCs w:val="24"/>
          <w:u w:val="single"/>
        </w:rPr>
        <w:t>)</w:t>
      </w:r>
    </w:p>
    <w:p w14:paraId="72206820" w14:textId="10A861F3" w:rsidR="00D9441D" w:rsidRDefault="00DF027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Growth variability </w:t>
      </w:r>
      <w:r w:rsidR="0079717F" w:rsidRPr="0079717F">
        <w:rPr>
          <w:rFonts w:ascii="Times New Roman" w:hAnsi="Times New Roman" w:cs="Times New Roman"/>
          <w:sz w:val="24"/>
          <w:szCs w:val="24"/>
        </w:rPr>
        <w:t xml:space="preserve">is a key contributor </w:t>
      </w:r>
      <w:r w:rsidR="00CA5A2F">
        <w:rPr>
          <w:rFonts w:ascii="Times New Roman" w:hAnsi="Times New Roman" w:cs="Times New Roman"/>
          <w:sz w:val="24"/>
          <w:szCs w:val="24"/>
        </w:rPr>
        <w:t>to the dynamic</w:t>
      </w:r>
      <w:r w:rsidR="000F57CB">
        <w:rPr>
          <w:rFonts w:ascii="Times New Roman" w:hAnsi="Times New Roman" w:cs="Times New Roman"/>
          <w:sz w:val="24"/>
          <w:szCs w:val="24"/>
        </w:rPr>
        <w:t xml:space="preserve"> </w:t>
      </w:r>
      <w:r w:rsidR="00354A5E">
        <w:rPr>
          <w:rFonts w:ascii="Times New Roman" w:hAnsi="Times New Roman" w:cs="Times New Roman"/>
          <w:sz w:val="24"/>
          <w:szCs w:val="24"/>
        </w:rPr>
        <w:t>productivity</w:t>
      </w:r>
      <w:r w:rsidR="00532251">
        <w:rPr>
          <w:rFonts w:ascii="Times New Roman" w:hAnsi="Times New Roman" w:cs="Times New Roman"/>
          <w:sz w:val="24"/>
          <w:szCs w:val="24"/>
        </w:rPr>
        <w:t xml:space="preserve"> of populations</w:t>
      </w:r>
      <w:r w:rsidR="00603DCD">
        <w:rPr>
          <w:rFonts w:ascii="Times New Roman" w:hAnsi="Times New Roman" w:cs="Times New Roman"/>
          <w:sz w:val="24"/>
          <w:szCs w:val="24"/>
        </w:rPr>
        <w:t xml:space="preserve">. </w:t>
      </w:r>
      <w:r w:rsidR="002A529A">
        <w:rPr>
          <w:rFonts w:ascii="Times New Roman" w:hAnsi="Times New Roman" w:cs="Times New Roman"/>
          <w:sz w:val="24"/>
          <w:szCs w:val="24"/>
        </w:rPr>
        <w:t>Thus, b</w:t>
      </w:r>
      <w:r w:rsidR="0079717F" w:rsidRPr="0079717F">
        <w:rPr>
          <w:rFonts w:ascii="Times New Roman" w:hAnsi="Times New Roman" w:cs="Times New Roman"/>
          <w:sz w:val="24"/>
          <w:szCs w:val="24"/>
        </w:rPr>
        <w:t>etter understanding and accounting for variation in growth can improve</w:t>
      </w:r>
      <w:r w:rsidR="00354A5E">
        <w:rPr>
          <w:rFonts w:ascii="Times New Roman" w:hAnsi="Times New Roman" w:cs="Times New Roman"/>
          <w:sz w:val="24"/>
          <w:szCs w:val="24"/>
        </w:rPr>
        <w:t xml:space="preserve"> both</w:t>
      </w:r>
      <w:r w:rsidR="0079717F" w:rsidRPr="0079717F">
        <w:rPr>
          <w:rFonts w:ascii="Times New Roman" w:hAnsi="Times New Roman" w:cs="Times New Roman"/>
          <w:sz w:val="24"/>
          <w:szCs w:val="24"/>
        </w:rPr>
        <w:t xml:space="preserve"> tactical and strategic management. </w:t>
      </w:r>
      <w:r w:rsidR="00774FB3">
        <w:rPr>
          <w:rFonts w:ascii="Times New Roman" w:hAnsi="Times New Roman" w:cs="Times New Roman"/>
          <w:sz w:val="24"/>
          <w:szCs w:val="24"/>
        </w:rPr>
        <w:t>Using o</w:t>
      </w:r>
      <w:r w:rsidR="00171469">
        <w:rPr>
          <w:rFonts w:ascii="Times New Roman" w:hAnsi="Times New Roman" w:cs="Times New Roman"/>
          <w:sz w:val="24"/>
          <w:szCs w:val="24"/>
        </w:rPr>
        <w:t xml:space="preserve">cean </w:t>
      </w:r>
      <w:r w:rsidR="0079717F" w:rsidRPr="0079717F">
        <w:rPr>
          <w:rFonts w:ascii="Times New Roman" w:hAnsi="Times New Roman" w:cs="Times New Roman"/>
          <w:sz w:val="24"/>
          <w:szCs w:val="24"/>
        </w:rPr>
        <w:t>shrimp (</w:t>
      </w:r>
      <w:proofErr w:type="spellStart"/>
      <w:r w:rsidR="0079717F" w:rsidRPr="00171469">
        <w:rPr>
          <w:rFonts w:ascii="Times New Roman" w:hAnsi="Times New Roman" w:cs="Times New Roman"/>
          <w:i/>
          <w:sz w:val="24"/>
          <w:szCs w:val="24"/>
        </w:rPr>
        <w:t>Pandalus</w:t>
      </w:r>
      <w:proofErr w:type="spellEnd"/>
      <w:r w:rsidR="0079717F" w:rsidRPr="00171469">
        <w:rPr>
          <w:rFonts w:ascii="Times New Roman" w:hAnsi="Times New Roman" w:cs="Times New Roman"/>
          <w:i/>
          <w:sz w:val="24"/>
          <w:szCs w:val="24"/>
        </w:rPr>
        <w:t xml:space="preserve"> </w:t>
      </w:r>
      <w:proofErr w:type="spellStart"/>
      <w:r w:rsidR="0079717F" w:rsidRPr="00171469">
        <w:rPr>
          <w:rFonts w:ascii="Times New Roman" w:hAnsi="Times New Roman" w:cs="Times New Roman"/>
          <w:i/>
          <w:sz w:val="24"/>
          <w:szCs w:val="24"/>
        </w:rPr>
        <w:t>jordani</w:t>
      </w:r>
      <w:proofErr w:type="spellEnd"/>
      <w:r w:rsidR="0079717F" w:rsidRPr="0079717F">
        <w:rPr>
          <w:rFonts w:ascii="Times New Roman" w:hAnsi="Times New Roman" w:cs="Times New Roman"/>
          <w:sz w:val="24"/>
          <w:szCs w:val="24"/>
        </w:rPr>
        <w:t xml:space="preserve">) </w:t>
      </w:r>
      <w:r w:rsidR="00774FB3">
        <w:rPr>
          <w:rFonts w:ascii="Times New Roman" w:hAnsi="Times New Roman" w:cs="Times New Roman"/>
          <w:sz w:val="24"/>
          <w:szCs w:val="24"/>
        </w:rPr>
        <w:t xml:space="preserve">from the </w:t>
      </w:r>
      <w:r w:rsidR="00603DCD">
        <w:rPr>
          <w:rFonts w:ascii="Times New Roman" w:hAnsi="Times New Roman" w:cs="Times New Roman"/>
          <w:sz w:val="24"/>
          <w:szCs w:val="24"/>
        </w:rPr>
        <w:t xml:space="preserve">U.S. </w:t>
      </w:r>
      <w:r w:rsidR="0079717F" w:rsidRPr="0079717F">
        <w:rPr>
          <w:rFonts w:ascii="Times New Roman" w:hAnsi="Times New Roman" w:cs="Times New Roman"/>
          <w:sz w:val="24"/>
          <w:szCs w:val="24"/>
        </w:rPr>
        <w:t>West Coast</w:t>
      </w:r>
      <w:r w:rsidR="00774FB3">
        <w:rPr>
          <w:rFonts w:ascii="Times New Roman" w:hAnsi="Times New Roman" w:cs="Times New Roman"/>
          <w:sz w:val="24"/>
          <w:szCs w:val="24"/>
        </w:rPr>
        <w:t xml:space="preserve"> as a case study, we demonstrate interactions between growth and optimal </w:t>
      </w:r>
      <w:r w:rsidR="006E2378">
        <w:rPr>
          <w:rFonts w:ascii="Times New Roman" w:hAnsi="Times New Roman" w:cs="Times New Roman"/>
          <w:sz w:val="24"/>
          <w:szCs w:val="24"/>
        </w:rPr>
        <w:t xml:space="preserve">fishery </w:t>
      </w:r>
      <w:r w:rsidR="00774FB3">
        <w:rPr>
          <w:rFonts w:ascii="Times New Roman" w:hAnsi="Times New Roman" w:cs="Times New Roman"/>
          <w:sz w:val="24"/>
          <w:szCs w:val="24"/>
        </w:rPr>
        <w:t>opening dates</w:t>
      </w:r>
      <w:r w:rsidR="0079717F" w:rsidRPr="0079717F">
        <w:rPr>
          <w:rFonts w:ascii="Times New Roman" w:hAnsi="Times New Roman" w:cs="Times New Roman"/>
          <w:sz w:val="24"/>
          <w:szCs w:val="24"/>
        </w:rPr>
        <w:t xml:space="preserve">. While the fishery opens on April </w:t>
      </w:r>
      <w:r w:rsidR="00354A5E">
        <w:rPr>
          <w:rFonts w:ascii="Times New Roman" w:hAnsi="Times New Roman" w:cs="Times New Roman"/>
          <w:sz w:val="24"/>
          <w:szCs w:val="24"/>
        </w:rPr>
        <w:t>1</w:t>
      </w:r>
      <w:r w:rsidR="0079717F" w:rsidRPr="0079717F">
        <w:rPr>
          <w:rFonts w:ascii="Times New Roman" w:hAnsi="Times New Roman" w:cs="Times New Roman"/>
          <w:sz w:val="24"/>
          <w:szCs w:val="24"/>
        </w:rPr>
        <w:t>, industry often delays fishing</w:t>
      </w:r>
      <w:r w:rsidR="00603DCD">
        <w:rPr>
          <w:rFonts w:ascii="Times New Roman" w:hAnsi="Times New Roman" w:cs="Times New Roman"/>
          <w:sz w:val="24"/>
          <w:szCs w:val="24"/>
        </w:rPr>
        <w:t xml:space="preserve"> </w:t>
      </w:r>
      <w:r w:rsidR="00532251">
        <w:rPr>
          <w:rFonts w:ascii="Times New Roman" w:hAnsi="Times New Roman" w:cs="Times New Roman"/>
          <w:sz w:val="24"/>
          <w:szCs w:val="24"/>
        </w:rPr>
        <w:t>to minimize</w:t>
      </w:r>
      <w:r w:rsidR="00603DCD">
        <w:rPr>
          <w:rFonts w:ascii="Times New Roman" w:hAnsi="Times New Roman" w:cs="Times New Roman"/>
          <w:sz w:val="24"/>
          <w:szCs w:val="24"/>
        </w:rPr>
        <w:t xml:space="preserve"> catches of small shrimp</w:t>
      </w:r>
      <w:r w:rsidR="0079717F" w:rsidRPr="0079717F">
        <w:rPr>
          <w:rFonts w:ascii="Times New Roman" w:hAnsi="Times New Roman" w:cs="Times New Roman"/>
          <w:sz w:val="24"/>
          <w:szCs w:val="24"/>
        </w:rPr>
        <w:t>. Understanding drivers of size</w:t>
      </w:r>
      <w:r w:rsidR="00171469">
        <w:rPr>
          <w:rFonts w:ascii="Times New Roman" w:hAnsi="Times New Roman" w:cs="Times New Roman"/>
          <w:sz w:val="24"/>
          <w:szCs w:val="24"/>
        </w:rPr>
        <w:t>-</w:t>
      </w:r>
      <w:r w:rsidR="0079717F" w:rsidRPr="0079717F">
        <w:rPr>
          <w:rFonts w:ascii="Times New Roman" w:hAnsi="Times New Roman" w:cs="Times New Roman"/>
          <w:sz w:val="24"/>
          <w:szCs w:val="24"/>
        </w:rPr>
        <w:t>at</w:t>
      </w:r>
      <w:r w:rsidR="00171469">
        <w:rPr>
          <w:rFonts w:ascii="Times New Roman" w:hAnsi="Times New Roman" w:cs="Times New Roman"/>
          <w:sz w:val="24"/>
          <w:szCs w:val="24"/>
        </w:rPr>
        <w:t>-</w:t>
      </w:r>
      <w:r w:rsidR="0079717F" w:rsidRPr="0079717F">
        <w:rPr>
          <w:rFonts w:ascii="Times New Roman" w:hAnsi="Times New Roman" w:cs="Times New Roman"/>
          <w:sz w:val="24"/>
          <w:szCs w:val="24"/>
        </w:rPr>
        <w:t xml:space="preserve">recruitment can help managers optimize opening dates and </w:t>
      </w:r>
      <w:r w:rsidR="005B4FB0">
        <w:rPr>
          <w:rFonts w:ascii="Times New Roman" w:hAnsi="Times New Roman" w:cs="Times New Roman"/>
          <w:sz w:val="24"/>
          <w:szCs w:val="24"/>
        </w:rPr>
        <w:t xml:space="preserve">shrimpers </w:t>
      </w:r>
      <w:r w:rsidR="0079717F" w:rsidRPr="0079717F">
        <w:rPr>
          <w:rFonts w:ascii="Times New Roman" w:hAnsi="Times New Roman" w:cs="Times New Roman"/>
          <w:sz w:val="24"/>
          <w:szCs w:val="24"/>
        </w:rPr>
        <w:t>plan their participation in th</w:t>
      </w:r>
      <w:r w:rsidR="006E2378">
        <w:rPr>
          <w:rFonts w:ascii="Times New Roman" w:hAnsi="Times New Roman" w:cs="Times New Roman"/>
          <w:sz w:val="24"/>
          <w:szCs w:val="24"/>
        </w:rPr>
        <w:t>is and other</w:t>
      </w:r>
      <w:r w:rsidR="0079717F" w:rsidRPr="0079717F">
        <w:rPr>
          <w:rFonts w:ascii="Times New Roman" w:hAnsi="Times New Roman" w:cs="Times New Roman"/>
          <w:sz w:val="24"/>
          <w:szCs w:val="24"/>
        </w:rPr>
        <w:t xml:space="preserve"> </w:t>
      </w:r>
      <w:r w:rsidR="006E2378" w:rsidRPr="0079717F">
        <w:rPr>
          <w:rFonts w:ascii="Times New Roman" w:hAnsi="Times New Roman" w:cs="Times New Roman"/>
          <w:sz w:val="24"/>
          <w:szCs w:val="24"/>
        </w:rPr>
        <w:t>fisher</w:t>
      </w:r>
      <w:r w:rsidR="006E2378">
        <w:rPr>
          <w:rFonts w:ascii="Times New Roman" w:hAnsi="Times New Roman" w:cs="Times New Roman"/>
          <w:sz w:val="24"/>
          <w:szCs w:val="24"/>
        </w:rPr>
        <w:t>ies</w:t>
      </w:r>
      <w:r w:rsidR="0079717F" w:rsidRPr="0079717F">
        <w:rPr>
          <w:rFonts w:ascii="Times New Roman" w:hAnsi="Times New Roman" w:cs="Times New Roman"/>
          <w:sz w:val="24"/>
          <w:szCs w:val="24"/>
        </w:rPr>
        <w:t xml:space="preserve">. Using three decades of fishery-dependent sampling, we built a </w:t>
      </w:r>
      <w:r w:rsidR="00B11EBB">
        <w:rPr>
          <w:rFonts w:ascii="Times New Roman" w:hAnsi="Times New Roman" w:cs="Times New Roman"/>
          <w:sz w:val="24"/>
          <w:szCs w:val="24"/>
        </w:rPr>
        <w:t>spatially</w:t>
      </w:r>
      <w:r w:rsidR="002A529A">
        <w:rPr>
          <w:rFonts w:ascii="Times New Roman" w:hAnsi="Times New Roman" w:cs="Times New Roman"/>
          <w:sz w:val="24"/>
          <w:szCs w:val="24"/>
        </w:rPr>
        <w:t>-</w:t>
      </w:r>
      <w:r w:rsidR="00B11EBB">
        <w:rPr>
          <w:rFonts w:ascii="Times New Roman" w:hAnsi="Times New Roman" w:cs="Times New Roman"/>
          <w:sz w:val="24"/>
          <w:szCs w:val="24"/>
        </w:rPr>
        <w:t>, temporally</w:t>
      </w:r>
      <w:r w:rsidR="002A529A">
        <w:rPr>
          <w:rFonts w:ascii="Times New Roman" w:hAnsi="Times New Roman" w:cs="Times New Roman"/>
          <w:sz w:val="24"/>
          <w:szCs w:val="24"/>
        </w:rPr>
        <w:t>-</w:t>
      </w:r>
      <w:r w:rsidR="00B11EBB">
        <w:rPr>
          <w:rFonts w:ascii="Times New Roman" w:hAnsi="Times New Roman" w:cs="Times New Roman"/>
          <w:sz w:val="24"/>
          <w:szCs w:val="24"/>
        </w:rPr>
        <w:t>, and environmentally</w:t>
      </w:r>
      <w:r w:rsidR="002A529A">
        <w:rPr>
          <w:rFonts w:ascii="Times New Roman" w:hAnsi="Times New Roman" w:cs="Times New Roman"/>
          <w:sz w:val="24"/>
          <w:szCs w:val="24"/>
        </w:rPr>
        <w:t>-</w:t>
      </w:r>
      <w:r w:rsidR="00B11EBB">
        <w:rPr>
          <w:rFonts w:ascii="Times New Roman" w:hAnsi="Times New Roman" w:cs="Times New Roman"/>
          <w:sz w:val="24"/>
          <w:szCs w:val="24"/>
        </w:rPr>
        <w:t xml:space="preserve">explicit </w:t>
      </w:r>
      <w:r w:rsidR="0079717F" w:rsidRPr="0079717F">
        <w:rPr>
          <w:rFonts w:ascii="Times New Roman" w:hAnsi="Times New Roman" w:cs="Times New Roman"/>
          <w:sz w:val="24"/>
          <w:szCs w:val="24"/>
        </w:rPr>
        <w:t xml:space="preserve">Bayesian state-space model </w:t>
      </w:r>
      <w:r w:rsidR="00B11EBB">
        <w:rPr>
          <w:rFonts w:ascii="Times New Roman" w:hAnsi="Times New Roman" w:cs="Times New Roman"/>
          <w:sz w:val="24"/>
          <w:szCs w:val="24"/>
        </w:rPr>
        <w:t xml:space="preserve">for </w:t>
      </w:r>
      <w:r w:rsidR="0079717F" w:rsidRPr="0079717F">
        <w:rPr>
          <w:rFonts w:ascii="Times New Roman" w:hAnsi="Times New Roman" w:cs="Times New Roman"/>
          <w:sz w:val="24"/>
          <w:szCs w:val="24"/>
        </w:rPr>
        <w:t>shrimp size</w:t>
      </w:r>
      <w:r w:rsidR="00CE3674">
        <w:rPr>
          <w:rFonts w:ascii="Times New Roman" w:hAnsi="Times New Roman" w:cs="Times New Roman"/>
          <w:sz w:val="24"/>
          <w:szCs w:val="24"/>
        </w:rPr>
        <w:t>-</w:t>
      </w:r>
      <w:r w:rsidR="0079717F" w:rsidRPr="0079717F">
        <w:rPr>
          <w:rFonts w:ascii="Times New Roman" w:hAnsi="Times New Roman" w:cs="Times New Roman"/>
          <w:sz w:val="24"/>
          <w:szCs w:val="24"/>
        </w:rPr>
        <w:t>at</w:t>
      </w:r>
      <w:r w:rsidR="00CE3674">
        <w:rPr>
          <w:rFonts w:ascii="Times New Roman" w:hAnsi="Times New Roman" w:cs="Times New Roman"/>
          <w:sz w:val="24"/>
          <w:szCs w:val="24"/>
        </w:rPr>
        <w:t>-</w:t>
      </w:r>
      <w:r w:rsidR="0079717F" w:rsidRPr="0079717F">
        <w:rPr>
          <w:rFonts w:ascii="Times New Roman" w:hAnsi="Times New Roman" w:cs="Times New Roman"/>
          <w:sz w:val="24"/>
          <w:szCs w:val="24"/>
        </w:rPr>
        <w:t xml:space="preserve">age. </w:t>
      </w:r>
      <w:r w:rsidR="00774FB3">
        <w:rPr>
          <w:rFonts w:ascii="Times New Roman" w:hAnsi="Times New Roman" w:cs="Times New Roman"/>
          <w:sz w:val="24"/>
          <w:szCs w:val="24"/>
        </w:rPr>
        <w:t>Model outputs were then</w:t>
      </w:r>
      <w:r w:rsidR="00774FB3" w:rsidRPr="0079717F">
        <w:rPr>
          <w:rFonts w:ascii="Times New Roman" w:hAnsi="Times New Roman" w:cs="Times New Roman"/>
          <w:sz w:val="24"/>
          <w:szCs w:val="24"/>
        </w:rPr>
        <w:t xml:space="preserve"> </w:t>
      </w:r>
      <w:r w:rsidR="0079717F" w:rsidRPr="0079717F">
        <w:rPr>
          <w:rFonts w:ascii="Times New Roman" w:hAnsi="Times New Roman" w:cs="Times New Roman"/>
          <w:sz w:val="24"/>
          <w:szCs w:val="24"/>
        </w:rPr>
        <w:t xml:space="preserve">used to </w:t>
      </w:r>
      <w:r w:rsidR="00354A5E">
        <w:rPr>
          <w:rFonts w:ascii="Times New Roman" w:hAnsi="Times New Roman" w:cs="Times New Roman"/>
          <w:sz w:val="24"/>
          <w:szCs w:val="24"/>
        </w:rPr>
        <w:t xml:space="preserve">parameterize a revenue-per-recruit model </w:t>
      </w:r>
      <w:r w:rsidR="002A529A">
        <w:rPr>
          <w:rFonts w:ascii="Times New Roman" w:hAnsi="Times New Roman" w:cs="Times New Roman"/>
          <w:sz w:val="24"/>
          <w:szCs w:val="24"/>
        </w:rPr>
        <w:t xml:space="preserve">and </w:t>
      </w:r>
      <w:r w:rsidR="00354A5E">
        <w:rPr>
          <w:rFonts w:ascii="Times New Roman" w:hAnsi="Times New Roman" w:cs="Times New Roman"/>
          <w:sz w:val="24"/>
          <w:szCs w:val="24"/>
        </w:rPr>
        <w:t xml:space="preserve">explore how variability in size-at-recruitment impacted optimal </w:t>
      </w:r>
      <w:r w:rsidR="00354A5E">
        <w:rPr>
          <w:rFonts w:ascii="Times New Roman" w:hAnsi="Times New Roman" w:cs="Times New Roman"/>
          <w:sz w:val="24"/>
          <w:szCs w:val="24"/>
        </w:rPr>
        <w:lastRenderedPageBreak/>
        <w:t>opening dates</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w:t>
      </w:r>
      <w:r w:rsidR="00EF329D">
        <w:rPr>
          <w:rFonts w:ascii="Times New Roman" w:hAnsi="Times New Roman" w:cs="Times New Roman"/>
          <w:sz w:val="24"/>
          <w:szCs w:val="24"/>
        </w:rPr>
        <w:t xml:space="preserve">Shrimp </w:t>
      </w:r>
      <w:r w:rsidR="00532251">
        <w:rPr>
          <w:rFonts w:ascii="Times New Roman" w:hAnsi="Times New Roman" w:cs="Times New Roman"/>
          <w:sz w:val="24"/>
          <w:szCs w:val="24"/>
        </w:rPr>
        <w:t>recruited at smaller sizes farther north.</w:t>
      </w:r>
      <w:r w:rsidR="00CA5A2F">
        <w:rPr>
          <w:rFonts w:ascii="Times New Roman" w:hAnsi="Times New Roman" w:cs="Times New Roman"/>
          <w:sz w:val="24"/>
          <w:szCs w:val="24"/>
        </w:rPr>
        <w:t xml:space="preserve"> In areas and years with smaller </w:t>
      </w:r>
      <w:r w:rsidR="00AB21E7">
        <w:rPr>
          <w:rFonts w:ascii="Times New Roman" w:hAnsi="Times New Roman" w:cs="Times New Roman"/>
          <w:sz w:val="24"/>
          <w:szCs w:val="24"/>
        </w:rPr>
        <w:t>shrimp</w:t>
      </w:r>
      <w:r w:rsidR="00CA5A2F">
        <w:rPr>
          <w:rFonts w:ascii="Times New Roman" w:hAnsi="Times New Roman" w:cs="Times New Roman"/>
          <w:sz w:val="24"/>
          <w:szCs w:val="24"/>
        </w:rPr>
        <w:t xml:space="preserve"> and higher fishing mortality, delaying opening would likely benefit shrimpers. </w:t>
      </w:r>
      <w:r w:rsidR="00532251">
        <w:rPr>
          <w:rFonts w:ascii="Times New Roman" w:hAnsi="Times New Roman" w:cs="Times New Roman"/>
          <w:sz w:val="24"/>
          <w:szCs w:val="24"/>
        </w:rPr>
        <w:t>Broadly, c</w:t>
      </w:r>
      <w:r w:rsidR="00354A5E">
        <w:rPr>
          <w:rFonts w:ascii="Times New Roman" w:hAnsi="Times New Roman" w:cs="Times New Roman"/>
          <w:sz w:val="24"/>
          <w:szCs w:val="24"/>
        </w:rPr>
        <w:t xml:space="preserve">hoosing </w:t>
      </w:r>
      <w:r w:rsidR="0079717F" w:rsidRPr="0079717F">
        <w:rPr>
          <w:rFonts w:ascii="Times New Roman" w:hAnsi="Times New Roman" w:cs="Times New Roman"/>
          <w:sz w:val="24"/>
          <w:szCs w:val="24"/>
        </w:rPr>
        <w:t xml:space="preserve">when to open the fishery is </w:t>
      </w:r>
      <w:r w:rsidR="00B11EBB">
        <w:rPr>
          <w:rFonts w:ascii="Times New Roman" w:hAnsi="Times New Roman" w:cs="Times New Roman"/>
          <w:sz w:val="24"/>
          <w:szCs w:val="24"/>
        </w:rPr>
        <w:t xml:space="preserve">a </w:t>
      </w:r>
      <w:r w:rsidR="0079717F" w:rsidRPr="0079717F">
        <w:rPr>
          <w:rFonts w:ascii="Times New Roman" w:hAnsi="Times New Roman" w:cs="Times New Roman"/>
          <w:sz w:val="24"/>
          <w:szCs w:val="24"/>
        </w:rPr>
        <w:t>complex</w:t>
      </w:r>
      <w:r w:rsidR="00B11EBB">
        <w:rPr>
          <w:rFonts w:ascii="Times New Roman" w:hAnsi="Times New Roman" w:cs="Times New Roman"/>
          <w:sz w:val="24"/>
          <w:szCs w:val="24"/>
        </w:rPr>
        <w:t xml:space="preserve"> decision</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requiring understanding of growth, but also recruitment, economic incentives, and</w:t>
      </w:r>
      <w:r w:rsidR="005E17D6">
        <w:rPr>
          <w:rFonts w:ascii="Times New Roman" w:hAnsi="Times New Roman" w:cs="Times New Roman"/>
          <w:sz w:val="24"/>
          <w:szCs w:val="24"/>
        </w:rPr>
        <w:t xml:space="preserve"> life history</w:t>
      </w:r>
      <w:r w:rsidR="0079717F" w:rsidRPr="0079717F">
        <w:rPr>
          <w:rFonts w:ascii="Times New Roman" w:hAnsi="Times New Roman" w:cs="Times New Roman"/>
          <w:sz w:val="24"/>
          <w:szCs w:val="24"/>
        </w:rPr>
        <w:t>.</w:t>
      </w:r>
    </w:p>
    <w:p w14:paraId="5B83EE2D" w14:textId="4E167C8B" w:rsidR="00975DA4" w:rsidRDefault="00975DA4" w:rsidP="00354A5E">
      <w:pPr>
        <w:spacing w:after="0" w:line="480" w:lineRule="auto"/>
        <w:rPr>
          <w:rFonts w:ascii="Times New Roman" w:hAnsi="Times New Roman" w:cs="Times New Roman"/>
          <w:sz w:val="24"/>
          <w:szCs w:val="24"/>
        </w:rPr>
      </w:pPr>
    </w:p>
    <w:p w14:paraId="128D1CE0" w14:textId="77777777" w:rsidR="0091647B" w:rsidRDefault="0091647B" w:rsidP="00354A5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7C004714" w:rsidR="006027EC" w:rsidRDefault="003D3376"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Growth</w:t>
      </w:r>
      <w:r w:rsidR="00E33FB2">
        <w:rPr>
          <w:rFonts w:ascii="Times New Roman" w:hAnsi="Times New Roman" w:cs="Times New Roman"/>
          <w:sz w:val="24"/>
          <w:szCs w:val="24"/>
        </w:rPr>
        <w:t>, shrimp, crustacean</w:t>
      </w:r>
      <w:r>
        <w:rPr>
          <w:rFonts w:ascii="Times New Roman" w:hAnsi="Times New Roman" w:cs="Times New Roman"/>
          <w:sz w:val="24"/>
          <w:szCs w:val="24"/>
        </w:rPr>
        <w:t>s</w:t>
      </w:r>
      <w:r w:rsidR="004E75B0">
        <w:rPr>
          <w:rFonts w:ascii="Times New Roman" w:hAnsi="Times New Roman" w:cs="Times New Roman"/>
          <w:sz w:val="24"/>
          <w:szCs w:val="24"/>
        </w:rPr>
        <w:t xml:space="preserve">, environmental </w:t>
      </w:r>
      <w:r>
        <w:rPr>
          <w:rFonts w:ascii="Times New Roman" w:hAnsi="Times New Roman" w:cs="Times New Roman"/>
          <w:sz w:val="24"/>
          <w:szCs w:val="24"/>
        </w:rPr>
        <w:t>effects</w:t>
      </w:r>
      <w:r w:rsidR="00C4784C">
        <w:rPr>
          <w:rFonts w:ascii="Times New Roman" w:hAnsi="Times New Roman" w:cs="Times New Roman"/>
          <w:sz w:val="24"/>
          <w:szCs w:val="24"/>
        </w:rPr>
        <w:t>, fisher</w:t>
      </w:r>
      <w:r>
        <w:rPr>
          <w:rFonts w:ascii="Times New Roman" w:hAnsi="Times New Roman" w:cs="Times New Roman"/>
          <w:sz w:val="24"/>
          <w:szCs w:val="24"/>
        </w:rPr>
        <w:t>y</w:t>
      </w:r>
      <w:r w:rsidR="00C4784C">
        <w:rPr>
          <w:rFonts w:ascii="Times New Roman" w:hAnsi="Times New Roman" w:cs="Times New Roman"/>
          <w:sz w:val="24"/>
          <w:szCs w:val="24"/>
        </w:rPr>
        <w:t xml:space="preserve"> management</w:t>
      </w:r>
      <w:r w:rsidR="006027EC">
        <w:rPr>
          <w:rFonts w:ascii="Times New Roman" w:hAnsi="Times New Roman" w:cs="Times New Roman"/>
          <w:sz w:val="24"/>
          <w:szCs w:val="24"/>
        </w:rPr>
        <w:br w:type="page"/>
      </w:r>
    </w:p>
    <w:p w14:paraId="117E6F5D" w14:textId="77777777" w:rsidR="00EC7F36" w:rsidRDefault="00EC7F36" w:rsidP="00354A5E">
      <w:pPr>
        <w:spacing w:after="0" w:line="480" w:lineRule="auto"/>
        <w:rPr>
          <w:rFonts w:ascii="Times New Roman" w:hAnsi="Times New Roman" w:cs="Times New Roman"/>
          <w:sz w:val="24"/>
          <w:szCs w:val="24"/>
          <w:u w:val="single"/>
        </w:rPr>
        <w:sectPr w:rsidR="00EC7F36" w:rsidSect="00440EBD">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4AA69FB4" w:rsidR="00C91F1E" w:rsidRDefault="0022280C"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561AEC">
        <w:rPr>
          <w:rFonts w:ascii="Times New Roman" w:hAnsi="Times New Roman" w:cs="Times New Roman"/>
          <w:sz w:val="24"/>
          <w:szCs w:val="24"/>
        </w:rPr>
        <w:t>Recruitment overfishing</w:t>
      </w:r>
      <w:r w:rsidR="001B417E">
        <w:rPr>
          <w:rFonts w:ascii="Times New Roman" w:hAnsi="Times New Roman" w:cs="Times New Roman"/>
          <w:sz w:val="24"/>
          <w:szCs w:val="24"/>
        </w:rPr>
        <w:t xml:space="preserve">, where biomass is so low that </w:t>
      </w:r>
      <w:proofErr w:type="spellStart"/>
      <w:r w:rsidR="001B417E">
        <w:rPr>
          <w:rFonts w:ascii="Times New Roman" w:hAnsi="Times New Roman" w:cs="Times New Roman"/>
          <w:sz w:val="24"/>
          <w:szCs w:val="24"/>
        </w:rPr>
        <w:t>spawners</w:t>
      </w:r>
      <w:proofErr w:type="spellEnd"/>
      <w:r w:rsidR="001B417E">
        <w:rPr>
          <w:rFonts w:ascii="Times New Roman" w:hAnsi="Times New Roman" w:cs="Times New Roman"/>
          <w:sz w:val="24"/>
          <w:szCs w:val="24"/>
        </w:rPr>
        <w:t xml:space="preserve"> struggle to replenish the population,</w:t>
      </w:r>
      <w:r w:rsidR="00561AEC">
        <w:rPr>
          <w:rFonts w:ascii="Times New Roman" w:hAnsi="Times New Roman" w:cs="Times New Roman"/>
          <w:sz w:val="24"/>
          <w:szCs w:val="24"/>
        </w:rPr>
        <w:t xml:space="preserve"> can only occur at extremely low spawning biomasses i</w:t>
      </w:r>
      <w:r w:rsidR="00C91F1E">
        <w:rPr>
          <w:rFonts w:ascii="Times New Roman" w:hAnsi="Times New Roman" w:cs="Times New Roman"/>
          <w:sz w:val="24"/>
          <w:szCs w:val="24"/>
        </w:rPr>
        <w:t xml:space="preserve">n populations with weak stock-recruit relationships, as </w:t>
      </w:r>
      <w:r w:rsidR="00561AEC">
        <w:rPr>
          <w:rFonts w:ascii="Times New Roman" w:hAnsi="Times New Roman" w:cs="Times New Roman"/>
          <w:sz w:val="24"/>
          <w:szCs w:val="24"/>
        </w:rPr>
        <w:t xml:space="preserve">is </w:t>
      </w:r>
      <w:r w:rsidR="00C91F1E">
        <w:rPr>
          <w:rFonts w:ascii="Times New Roman" w:hAnsi="Times New Roman" w:cs="Times New Roman"/>
          <w:sz w:val="24"/>
          <w:szCs w:val="24"/>
        </w:rPr>
        <w:t xml:space="preserve">common in large marine ecosystems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(Szuwalski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4E18CC">
        <w:rPr>
          <w:rFonts w:ascii="Times New Roman" w:hAnsi="Times New Roman" w:cs="Times New Roman"/>
          <w:sz w:val="24"/>
          <w:szCs w:val="24"/>
        </w:rPr>
        <w: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w:t>
      </w:r>
      <w:r w:rsidR="008A1D0C">
        <w:rPr>
          <w:rFonts w:ascii="Times New Roman" w:hAnsi="Times New Roman" w:cs="Times New Roman"/>
          <w:sz w:val="24"/>
          <w:szCs w:val="24"/>
        </w:rPr>
        <w:t xml:space="preserve"> (e.g., changes in predator-prey interactions)</w:t>
      </w:r>
      <w:r w:rsidR="00AD0376">
        <w:rPr>
          <w:rFonts w:ascii="Times New Roman" w:hAnsi="Times New Roman" w:cs="Times New Roman"/>
          <w:sz w:val="24"/>
          <w:szCs w:val="24"/>
        </w:rPr>
        <w:t xml:space="preserve"> do</w:t>
      </w:r>
      <w:r w:rsidR="00C91F1E">
        <w:rPr>
          <w:rFonts w:ascii="Times New Roman" w:hAnsi="Times New Roman" w:cs="Times New Roman"/>
          <w:sz w:val="24"/>
          <w:szCs w:val="24"/>
        </w:rPr>
        <w:t xml:space="preserve"> 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CE3674" w:rsidRPr="00CE3674">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352546DE" w:rsidR="00EC7F36" w:rsidRDefault="00FD07D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r w:rsidR="006C12AD">
        <w:rPr>
          <w:rFonts w:ascii="Times New Roman" w:hAnsi="Times New Roman" w:cs="Times New Roman"/>
          <w:sz w:val="24"/>
          <w:szCs w:val="24"/>
        </w:rPr>
        <w:t xml:space="preserve">, but 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CE3674" w:rsidRPr="00CE3674">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 xml:space="preserve">many population processes, has proven difficult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both space and time, though because of the rich data and high model complexity needed to estimate spatial variation, methods to estimate how and where growth varies over space have been even slower to develop than </w:t>
      </w:r>
      <w:r w:rsidR="00561AEC">
        <w:rPr>
          <w:rFonts w:ascii="Times New Roman" w:hAnsi="Times New Roman" w:cs="Times New Roman"/>
          <w:sz w:val="24"/>
          <w:szCs w:val="24"/>
        </w:rPr>
        <w:t xml:space="preserve">methods that focus </w:t>
      </w:r>
      <w:r w:rsidR="002A529A">
        <w:rPr>
          <w:rFonts w:ascii="Times New Roman" w:hAnsi="Times New Roman" w:cs="Times New Roman"/>
          <w:sz w:val="24"/>
          <w:szCs w:val="24"/>
        </w:rPr>
        <w:t xml:space="preserve">solely </w:t>
      </w:r>
      <w:r w:rsidR="00561AEC">
        <w:rPr>
          <w:rFonts w:ascii="Times New Roman" w:hAnsi="Times New Roman" w:cs="Times New Roman"/>
          <w:sz w:val="24"/>
          <w:szCs w:val="24"/>
        </w:rPr>
        <w:t xml:space="preserve">on temporal changes in </w:t>
      </w:r>
      <w:r w:rsidR="00561AEC">
        <w:rPr>
          <w:rFonts w:ascii="Times New Roman" w:hAnsi="Times New Roman" w:cs="Times New Roman"/>
          <w:sz w:val="24"/>
          <w:szCs w:val="24"/>
        </w:rPr>
        <w:lastRenderedPageBreak/>
        <w:t>growth</w:t>
      </w:r>
      <w:r w:rsidR="007117FB">
        <w:rPr>
          <w:rFonts w:ascii="Times New Roman" w:hAnsi="Times New Roman" w:cs="Times New Roman"/>
          <w:sz w:val="24"/>
          <w:szCs w:val="24"/>
        </w:rPr>
        <w:t xml:space="preserve"> </w:t>
      </w:r>
      <w:r w:rsidR="007117FB">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(Kapur et al. 2020; Grüss et al. 2021; Indivero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r w:rsidR="002422BF">
        <w:rPr>
          <w:rFonts w:ascii="Times New Roman" w:hAnsi="Times New Roman" w:cs="Times New Roman"/>
          <w:sz w:val="24"/>
          <w:szCs w:val="24"/>
        </w:rPr>
        <w:t>. L</w:t>
      </w:r>
      <w:r w:rsidR="00C35AD5">
        <w:rPr>
          <w:rFonts w:ascii="Times New Roman" w:hAnsi="Times New Roman" w:cs="Times New Roman"/>
          <w:sz w:val="24"/>
          <w:szCs w:val="24"/>
        </w:rPr>
        <w:t xml:space="preserve">ab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w:t>
      </w:r>
      <w:r w:rsidR="00561AEC">
        <w:rPr>
          <w:rFonts w:ascii="Times New Roman" w:hAnsi="Times New Roman" w:cs="Times New Roman"/>
          <w:sz w:val="24"/>
          <w:szCs w:val="24"/>
        </w:rPr>
        <w:t>,</w:t>
      </w:r>
      <w:r w:rsidR="00784A4E">
        <w:rPr>
          <w:rFonts w:ascii="Times New Roman" w:hAnsi="Times New Roman" w:cs="Times New Roman"/>
          <w:sz w:val="24"/>
          <w:szCs w:val="24"/>
        </w:rPr>
        <w:t xml:space="preserv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CE3674" w:rsidRPr="00CE3674">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20FD13CF" w14:textId="70630C11" w:rsidR="00AE3F22" w:rsidRDefault="00C91F1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Seasonal forecasting</w:t>
      </w:r>
      <w:r w:rsidR="008A1D0C">
        <w:rPr>
          <w:rFonts w:ascii="Times New Roman" w:hAnsi="Times New Roman" w:cs="Times New Roman"/>
          <w:sz w:val="24"/>
          <w:szCs w:val="24"/>
        </w:rPr>
        <w:t xml:space="preserve"> of population dynamics </w:t>
      </w:r>
      <w:r>
        <w:rPr>
          <w:rFonts w:ascii="Times New Roman" w:hAnsi="Times New Roman" w:cs="Times New Roman"/>
          <w:sz w:val="24"/>
          <w:szCs w:val="24"/>
        </w:rPr>
        <w:t xml:space="preserve">that provides actionable decision support can reduce uncertainty and manage business risks in </w:t>
      </w:r>
      <w:r w:rsidR="00D91518">
        <w:rPr>
          <w:rFonts w:ascii="Times New Roman" w:hAnsi="Times New Roman" w:cs="Times New Roman"/>
          <w:sz w:val="24"/>
          <w:szCs w:val="24"/>
        </w:rPr>
        <w:t xml:space="preserve">wild capture fisheries and </w:t>
      </w:r>
      <w:r>
        <w:rPr>
          <w:rFonts w:ascii="Times New Roman" w:hAnsi="Times New Roman" w:cs="Times New Roman"/>
          <w:sz w:val="24"/>
          <w:szCs w:val="24"/>
        </w:rPr>
        <w:t xml:space="preserve">aquaculture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However, reliable indicators that tie forecasts to population dynamics must be identified</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to take advantage of these gains</w:t>
      </w:r>
      <w:r>
        <w:rPr>
          <w:rFonts w:ascii="Times New Roman" w:hAnsi="Times New Roman" w:cs="Times New Roman"/>
          <w:sz w:val="24"/>
          <w:szCs w:val="24"/>
        </w:rPr>
        <w:t>.</w:t>
      </w:r>
      <w:r w:rsidR="00641AF0">
        <w:rPr>
          <w:rFonts w:ascii="Times New Roman" w:hAnsi="Times New Roman" w:cs="Times New Roman"/>
          <w:sz w:val="24"/>
          <w:szCs w:val="24"/>
        </w:rPr>
        <w:t xml:space="preserve"> </w:t>
      </w:r>
      <w:r w:rsidR="00D91518">
        <w:rPr>
          <w:rFonts w:ascii="Times New Roman" w:hAnsi="Times New Roman" w:cs="Times New Roman"/>
          <w:sz w:val="24"/>
          <w:szCs w:val="24"/>
        </w:rPr>
        <w:t>Unfortunately, several</w:t>
      </w:r>
      <w:r w:rsidR="00641AF0">
        <w:rPr>
          <w:rFonts w:ascii="Times New Roman" w:hAnsi="Times New Roman" w:cs="Times New Roman"/>
          <w:sz w:val="24"/>
          <w:szCs w:val="24"/>
        </w:rPr>
        <w:t xml:space="preserve"> barriers exist in using operational forecasting in ecology and resource management. These can be categorized by data limitation, </w:t>
      </w:r>
      <w:r w:rsidR="009D33B8">
        <w:rPr>
          <w:rFonts w:ascii="Times New Roman" w:hAnsi="Times New Roman" w:cs="Times New Roman"/>
          <w:sz w:val="24"/>
          <w:szCs w:val="24"/>
        </w:rPr>
        <w:t xml:space="preserve">probabilistic limitations, </w:t>
      </w:r>
      <w:r w:rsidR="0084334D">
        <w:rPr>
          <w:rFonts w:ascii="Times New Roman" w:hAnsi="Times New Roman" w:cs="Times New Roman"/>
          <w:sz w:val="24"/>
          <w:szCs w:val="24"/>
        </w:rPr>
        <w:t xml:space="preserve">model limitations, </w:t>
      </w:r>
      <w:r w:rsidR="00893C79">
        <w:rPr>
          <w:rFonts w:ascii="Times New Roman" w:hAnsi="Times New Roman" w:cs="Times New Roman"/>
          <w:sz w:val="24"/>
          <w:szCs w:val="24"/>
        </w:rPr>
        <w:t>and social limitations</w:t>
      </w:r>
      <w:r w:rsidR="006D67F5">
        <w:rPr>
          <w:rFonts w:ascii="Times New Roman" w:hAnsi="Times New Roman" w:cs="Times New Roman"/>
          <w:sz w:val="24"/>
          <w:szCs w:val="24"/>
        </w:rPr>
        <w:t xml:space="preserve"> </w:t>
      </w:r>
      <w:r w:rsidR="006D67F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sidR="006D67F5">
        <w:rPr>
          <w:rFonts w:ascii="Times New Roman" w:hAnsi="Times New Roman" w:cs="Times New Roman"/>
          <w:sz w:val="24"/>
          <w:szCs w:val="24"/>
        </w:rPr>
        <w:fldChar w:fldCharType="separate"/>
      </w:r>
      <w:r w:rsidR="00CE3674" w:rsidRPr="00CE3674">
        <w:rPr>
          <w:rFonts w:ascii="Times New Roman" w:hAnsi="Times New Roman" w:cs="Times New Roman"/>
          <w:sz w:val="24"/>
        </w:rPr>
        <w:t>(Dietze et al. 2018)</w:t>
      </w:r>
      <w:r w:rsidR="006D67F5">
        <w:rPr>
          <w:rFonts w:ascii="Times New Roman" w:hAnsi="Times New Roman" w:cs="Times New Roman"/>
          <w:sz w:val="24"/>
          <w:szCs w:val="24"/>
        </w:rPr>
        <w:fldChar w:fldCharType="end"/>
      </w:r>
      <w:r w:rsidR="006D67F5">
        <w:rPr>
          <w:rFonts w:ascii="Times New Roman" w:hAnsi="Times New Roman" w:cs="Times New Roman"/>
          <w:sz w:val="24"/>
          <w:szCs w:val="24"/>
        </w:rPr>
        <w:t xml:space="preserve">. </w:t>
      </w:r>
      <w:r w:rsidR="00056599">
        <w:rPr>
          <w:rFonts w:ascii="Times New Roman" w:hAnsi="Times New Roman" w:cs="Times New Roman"/>
          <w:sz w:val="24"/>
          <w:szCs w:val="24"/>
        </w:rPr>
        <w:t>T</w:t>
      </w:r>
      <w:r w:rsidR="00D91518">
        <w:rPr>
          <w:rFonts w:ascii="Times New Roman" w:hAnsi="Times New Roman" w:cs="Times New Roman"/>
          <w:sz w:val="24"/>
          <w:szCs w:val="24"/>
        </w:rPr>
        <w:t xml:space="preserve">he </w:t>
      </w:r>
      <w:r w:rsidR="001F14F5">
        <w:rPr>
          <w:rFonts w:ascii="Times New Roman" w:hAnsi="Times New Roman" w:cs="Times New Roman"/>
          <w:sz w:val="24"/>
          <w:szCs w:val="24"/>
        </w:rPr>
        <w:t>a</w:t>
      </w:r>
      <w:r w:rsidR="00C13F00">
        <w:rPr>
          <w:rFonts w:ascii="Times New Roman" w:hAnsi="Times New Roman" w:cs="Times New Roman"/>
          <w:sz w:val="24"/>
          <w:szCs w:val="24"/>
        </w:rPr>
        <w:t>bility to move past these challenges and provide and assess the skill of seasonal-scale forecasts</w:t>
      </w:r>
      <w:r w:rsidR="008A1D0C">
        <w:rPr>
          <w:rFonts w:ascii="Times New Roman" w:hAnsi="Times New Roman" w:cs="Times New Roman"/>
          <w:sz w:val="24"/>
          <w:szCs w:val="24"/>
        </w:rPr>
        <w:t xml:space="preserve"> of population dynamics</w:t>
      </w:r>
      <w:r w:rsidR="00C13F00">
        <w:rPr>
          <w:rFonts w:ascii="Times New Roman" w:hAnsi="Times New Roman" w:cs="Times New Roman"/>
          <w:sz w:val="24"/>
          <w:szCs w:val="24"/>
        </w:rPr>
        <w:t xml:space="preserve"> </w:t>
      </w:r>
      <w:r w:rsidR="00597424">
        <w:rPr>
          <w:rFonts w:ascii="Times New Roman" w:hAnsi="Times New Roman" w:cs="Times New Roman"/>
          <w:sz w:val="24"/>
          <w:szCs w:val="24"/>
        </w:rPr>
        <w:t xml:space="preserve">is key to adaptive management in the age of climate change </w:t>
      </w:r>
      <w:r w:rsidR="0059742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sidR="00597424">
        <w:rPr>
          <w:rFonts w:ascii="Times New Roman" w:hAnsi="Times New Roman" w:cs="Times New Roman"/>
          <w:sz w:val="24"/>
          <w:szCs w:val="24"/>
        </w:rPr>
        <w:fldChar w:fldCharType="separate"/>
      </w:r>
      <w:r w:rsidR="00CE3674" w:rsidRPr="00CE3674">
        <w:rPr>
          <w:rFonts w:ascii="Times New Roman" w:hAnsi="Times New Roman" w:cs="Times New Roman"/>
          <w:sz w:val="24"/>
        </w:rPr>
        <w:t>(Walters and Hilborn 1978; Brodie et al. 2023)</w:t>
      </w:r>
      <w:r w:rsidR="00597424">
        <w:rPr>
          <w:rFonts w:ascii="Times New Roman" w:hAnsi="Times New Roman" w:cs="Times New Roman"/>
          <w:sz w:val="24"/>
          <w:szCs w:val="24"/>
        </w:rPr>
        <w:fldChar w:fldCharType="end"/>
      </w:r>
      <w:r w:rsidR="00597424">
        <w:rPr>
          <w:rFonts w:ascii="Times New Roman" w:hAnsi="Times New Roman" w:cs="Times New Roman"/>
          <w:sz w:val="24"/>
          <w:szCs w:val="24"/>
        </w:rPr>
        <w:t xml:space="preserve">. </w:t>
      </w:r>
    </w:p>
    <w:p w14:paraId="1D7837DA" w14:textId="5CD7E61E" w:rsidR="00AD0376" w:rsidRDefault="00D72A20" w:rsidP="00AD0376">
      <w:pPr>
        <w:pStyle w:val="NormalWeb"/>
        <w:spacing w:before="0" w:beforeAutospacing="0" w:after="0" w:afterAutospacing="0" w:line="480" w:lineRule="auto"/>
        <w:ind w:firstLine="360"/>
      </w:pPr>
      <w:r>
        <w:t xml:space="preserve">Ocean shrimp (sometimes referred to as “pink shrimp”, </w:t>
      </w:r>
      <w:r>
        <w:rPr>
          <w:i/>
        </w:rPr>
        <w:t>Pandalus jordani</w:t>
      </w:r>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3674">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3674" w:rsidRPr="00CE3674">
        <w:t>(Free et al. 2023)</w:t>
      </w:r>
      <w:r w:rsidR="00CE0440">
        <w:fldChar w:fldCharType="end"/>
      </w:r>
      <w:r>
        <w:t xml:space="preserve">. </w:t>
      </w:r>
      <w:r w:rsidR="00CE0440">
        <w:t>The short lifespan leads to</w:t>
      </w:r>
      <w:r>
        <w:t xml:space="preserve"> inherently variable population dynamics</w:t>
      </w:r>
      <w:r w:rsidR="003321E8">
        <w:t xml:space="preserve"> and productivity</w:t>
      </w:r>
      <w:r w:rsidR="00F4263C">
        <w:t xml:space="preserve">, </w:t>
      </w:r>
      <w:r w:rsidR="003C2335">
        <w:t xml:space="preserve">and </w:t>
      </w:r>
      <w:r w:rsidR="00AD2E2F">
        <w:t>environmental drivers in</w:t>
      </w:r>
      <w:r w:rsidR="00F4263C">
        <w:t xml:space="preserve"> th</w:t>
      </w:r>
      <w:r w:rsidR="00D72D3D">
        <w:t>is</w:t>
      </w:r>
      <w:r w:rsidR="00F4263C">
        <w:t xml:space="preserve"> highly dynamic upwelling system</w:t>
      </w:r>
      <w:r w:rsidR="003C2335">
        <w:t xml:space="preserve"> magnify </w:t>
      </w:r>
      <w:r w:rsidR="00825F0E">
        <w:t xml:space="preserve">the intrinsic </w:t>
      </w:r>
      <w:r w:rsidR="003C2335">
        <w:t xml:space="preserve">population fluctuations </w:t>
      </w:r>
      <w:r w:rsidR="00BF159C">
        <w:fldChar w:fldCharType="begin"/>
      </w:r>
      <w:r w:rsidR="00CE3674">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CE3674" w:rsidRPr="00CE3674">
        <w:t>(Rouyer et al. 2012)</w:t>
      </w:r>
      <w:r w:rsidR="00BF159C">
        <w:fldChar w:fldCharType="end"/>
      </w:r>
      <w:r w:rsidR="00AD2E2F">
        <w:t>.</w:t>
      </w:r>
      <w:r>
        <w:t xml:space="preserve"> </w:t>
      </w:r>
      <w:r w:rsidR="006524FF">
        <w:t>For example, p</w:t>
      </w:r>
      <w:r w:rsidR="00AD2E2F">
        <w:t xml:space="preserve">revious work has </w:t>
      </w:r>
      <w:r w:rsidR="00AD2E2F">
        <w:lastRenderedPageBreak/>
        <w:t xml:space="preserve">illustrated ties between </w:t>
      </w:r>
      <w:r w:rsidR="00D60E0B">
        <w:t>ocean</w:t>
      </w:r>
      <w:r w:rsidR="00AD2E2F">
        <w:t xml:space="preserve"> shrimp distribution and recruitment with the timing and magnitude of upwelling in the region </w:t>
      </w:r>
      <w:r w:rsidR="006035BE">
        <w:fldChar w:fldCharType="begin"/>
      </w:r>
      <w:r w:rsidR="00CE3674">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E3674" w:rsidRPr="00CE3674">
        <w:t>(Hannah 2011)</w:t>
      </w:r>
      <w:r w:rsidR="006035BE">
        <w:fldChar w:fldCharType="end"/>
      </w:r>
      <w:r w:rsidR="006035BE">
        <w:t xml:space="preserve">. </w:t>
      </w:r>
      <w:r w:rsidR="00AD0376">
        <w:t xml:space="preserve">In addition, several reports </w:t>
      </w:r>
      <w:r w:rsidR="00AD0376">
        <w:fldChar w:fldCharType="begin"/>
      </w:r>
      <w:r w:rsidR="007A2D54">
        <w:instrText xml:space="preserve"> ADDIN ZOTERO_ITEM CSL_CITATION {"citationID":"sNbIakMW","properties":{"unsorted":true,"formattedCitation":"(e.g., Hannah 2011; Hannah and Jones 2014a, 2016; Groth and Hannah 2018; Groth 2022)","plainCitation":"(e.g., Hannah 2011; Hannah and Jones 2014a,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AD0376">
        <w:fldChar w:fldCharType="separate"/>
      </w:r>
      <w:r w:rsidR="007A2D54" w:rsidRPr="007A2D54">
        <w:t>(e.g., Hannah 2011; Hannah and Jones 2014a, 2016; Groth and Hannah 2018; Groth 2022)</w:t>
      </w:r>
      <w:r w:rsidR="00AD0376">
        <w:fldChar w:fldCharType="end"/>
      </w:r>
      <w:r w:rsidR="00AD0376">
        <w:t xml:space="preserve"> have summarized the variability in growth, recruitment, and their relationship to density-dependent and density-independent (i.e., environmental) factors. Given that the California Current ecosystem is experiencing both long-term warming and more frequent marine heat waves </w:t>
      </w:r>
      <w:r w:rsidR="00AD0376">
        <w:fldChar w:fldCharType="begin"/>
      </w:r>
      <w:r w:rsidR="00AD0376">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AD0376">
        <w:rPr>
          <w:rFonts w:ascii="Cambria Math" w:hAnsi="Cambria Math" w:cs="Cambria Math"/>
        </w:rPr>
        <w:instrText>∘</w:instrText>
      </w:r>
      <w:r w:rsidR="00AD0376">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AD0376">
        <w:fldChar w:fldCharType="separate"/>
      </w:r>
      <w:r w:rsidR="00AD0376" w:rsidRPr="00CE3674">
        <w:t>(Barkhordarian et al. 2022)</w:t>
      </w:r>
      <w:r w:rsidR="00AD0376">
        <w:fldChar w:fldCharType="end"/>
      </w:r>
      <w:r w:rsidR="00AD0376">
        <w:t>, further improving pre-season forecasting skill of the ocean shrimp stock would be valuable</w:t>
      </w:r>
      <w:r w:rsidR="00AD2E2F">
        <w:t>.</w:t>
      </w:r>
      <w:r w:rsidR="00774FB3">
        <w:t xml:space="preserve"> </w:t>
      </w:r>
    </w:p>
    <w:p w14:paraId="2F5463BD" w14:textId="0D866F25" w:rsidR="00504A4F" w:rsidRPr="008B0F50" w:rsidRDefault="00D72A20" w:rsidP="00AD0376">
      <w:pPr>
        <w:pStyle w:val="NormalWeb"/>
        <w:spacing w:before="0" w:beforeAutospacing="0" w:after="0" w:afterAutospacing="0" w:line="480" w:lineRule="auto"/>
        <w:ind w:firstLine="360"/>
      </w:pPr>
      <w:r>
        <w:t>For at least two decades, managers and participants in the ocean shrimp fishery</w:t>
      </w:r>
      <w:r w:rsidR="00F4263C">
        <w:t xml:space="preserve"> in Oregon, where the fishery is centered,</w:t>
      </w:r>
      <w:r>
        <w:t xml:space="preserve"> have been faced with </w:t>
      </w:r>
      <w:r w:rsidR="00561AEC">
        <w:t>the</w:t>
      </w:r>
      <w:r>
        <w:t xml:space="preserve">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CE3674" w:rsidRPr="00CE3674">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w:t>
      </w:r>
      <w:r w:rsidR="00E07579">
        <w:t xml:space="preserve"> to allow shrimp to grow</w:t>
      </w:r>
      <w:r w:rsidR="003D3376">
        <w:t xml:space="preserve"> to</w:t>
      </w:r>
      <w:r w:rsidR="00E07579">
        <w:t xml:space="preserve"> larger </w:t>
      </w:r>
      <w:r w:rsidR="003D3376">
        <w:t>more profitable sizes</w:t>
      </w:r>
      <w:r w:rsidR="001F2C71">
        <w:t>,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w:t>
      </w:r>
      <w:r w:rsidR="00CE3674">
        <w:t>-</w:t>
      </w:r>
      <w:r w:rsidR="00D91518">
        <w:t>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Pr>
          <w:rStyle w:val="FootnoteReference"/>
        </w:rPr>
        <w:footnoteReference w:id="1"/>
      </w:r>
      <w:r w:rsidR="0076172A">
        <w:t>.</w:t>
      </w:r>
      <w:r w:rsidR="0047769B">
        <w:t xml:space="preserve"> </w:t>
      </w:r>
      <w:r w:rsidR="00A11B38">
        <w:rPr>
          <w:rStyle w:val="math"/>
        </w:rPr>
        <w:t xml:space="preserve">Managers </w:t>
      </w:r>
      <w:r w:rsidR="00511909">
        <w:rPr>
          <w:rStyle w:val="math"/>
        </w:rPr>
        <w:t xml:space="preserve">also </w:t>
      </w:r>
      <w:r w:rsidR="00A11B38">
        <w:rPr>
          <w:rStyle w:val="math"/>
        </w:rPr>
        <w:t xml:space="preserve">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annually, allowing estimation of recruitment following a cohort’s third year being available to the fishery </w:t>
      </w:r>
      <w:r w:rsidR="00A11B38">
        <w:rPr>
          <w:rStyle w:val="math"/>
        </w:rPr>
        <w:fldChar w:fldCharType="begin"/>
      </w:r>
      <w:r w:rsidR="007A2D54">
        <w:rPr>
          <w:rStyle w:val="math"/>
        </w:rPr>
        <w:instrText xml:space="preserve"> ADDIN ZOTERO_ITEM CSL_CITATION {"citationID":"Ziiw4Y8q","properties":{"unsorted":true,"formattedCitation":"(Hilborn and Walters 1992; Hannah and Jones 2014b)","plainCitation":"(Hilborn and Walters 1992; Hannah and Jones 2014b)","noteIndex":0},"citationItems":[{"id":69,"uris":["http://zotero.org/users/783258/items/BB7444VI"],"itemData":{"id":69,"type":"book","abstract":"System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7A2D54" w:rsidRPr="007A2D54">
        <w:t>(Hilborn and Walters 1992; Hannah and Jones 2014b)</w:t>
      </w:r>
      <w:r w:rsidR="00A11B38">
        <w:rPr>
          <w:rStyle w:val="math"/>
        </w:rPr>
        <w:fldChar w:fldCharType="end"/>
      </w:r>
      <w:r w:rsidR="00A11B38">
        <w:rPr>
          <w:rStyle w:val="math"/>
        </w:rPr>
        <w:t xml:space="preserve">. </w:t>
      </w:r>
      <w:r w:rsidR="000E4007">
        <w:t xml:space="preserve">Despite </w:t>
      </w:r>
      <w:r w:rsidR="00511909">
        <w:t>these efforts</w:t>
      </w:r>
      <w:r w:rsidR="000E4007">
        <w:t xml:space="preserve">, </w:t>
      </w:r>
      <w:r w:rsidR="005D1ABF">
        <w:t>defining an optimal fishery opening date</w:t>
      </w:r>
      <w:r w:rsidR="00343B1A">
        <w:t xml:space="preserve"> </w:t>
      </w:r>
      <w:r w:rsidR="000E4007">
        <w:t xml:space="preserve">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w:t>
      </w:r>
      <w:r w:rsidR="00C902EC">
        <w:lastRenderedPageBreak/>
        <w:t>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w:t>
      </w:r>
      <w:r w:rsidR="00CE3674">
        <w:t xml:space="preserve">abundant and </w:t>
      </w:r>
      <w:r w:rsidR="002330B1">
        <w:t>small</w:t>
      </w:r>
      <w:r w:rsidR="005D1ABF">
        <w:t xml:space="preserve"> (i.e., to avoid growth overfishing)</w:t>
      </w:r>
      <w:r w:rsidR="002330B1">
        <w:t>.</w:t>
      </w:r>
      <w:r w:rsidR="0041693F">
        <w:t xml:space="preserve"> Finally, because </w:t>
      </w:r>
      <w:r w:rsidR="00D60E0B">
        <w:t>ocean</w:t>
      </w:r>
      <w:r w:rsidR="0041693F">
        <w:t xml:space="preserve"> shrimp are short-lived and fast-growing, length-frequency analysis is a reasonable approach to understand variability and drivers of somatic growth, unlike many other crustacean species</w:t>
      </w:r>
      <w:r w:rsidR="00523D9E">
        <w:t xml:space="preserve"> </w:t>
      </w:r>
      <w:r w:rsidR="00523D9E">
        <w:fldChar w:fldCharType="begin"/>
      </w:r>
      <w:r w:rsidR="00CE3674">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CE3674" w:rsidRPr="00CE3674">
        <w:t>(Chang et al. 2012)</w:t>
      </w:r>
      <w:r w:rsidR="00523D9E">
        <w:fldChar w:fldCharType="end"/>
      </w:r>
      <w:r w:rsidR="0041693F">
        <w:t>.</w:t>
      </w:r>
    </w:p>
    <w:p w14:paraId="25D251B2" w14:textId="50CDAC1A" w:rsidR="006027EC" w:rsidRDefault="008B0F5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test whether environmental or density-dependent factors can improve 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354A5E">
      <w:pPr>
        <w:spacing w:after="0" w:line="480" w:lineRule="auto"/>
        <w:rPr>
          <w:rFonts w:ascii="Times New Roman" w:hAnsi="Times New Roman" w:cs="Times New Roman"/>
          <w:sz w:val="24"/>
          <w:szCs w:val="24"/>
        </w:rPr>
      </w:pPr>
    </w:p>
    <w:p w14:paraId="392A03A8" w14:textId="684D4896" w:rsidR="007F736E" w:rsidRPr="00AA1939" w:rsidRDefault="006027EC" w:rsidP="00354A5E">
      <w:pPr>
        <w:spacing w:after="0" w:line="480" w:lineRule="auto"/>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354A5E">
      <w:pPr>
        <w:pStyle w:val="NormalWeb"/>
        <w:spacing w:before="0" w:beforeAutospacing="0" w:after="0" w:afterAutospacing="0" w:line="480" w:lineRule="auto"/>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799BE7E2" w:rsidR="00410FD6" w:rsidRDefault="002778CD" w:rsidP="00354A5E">
      <w:pPr>
        <w:pStyle w:val="NormalWeb"/>
        <w:spacing w:before="0" w:beforeAutospacing="0" w:after="0" w:afterAutospacing="0" w:line="480" w:lineRule="auto"/>
        <w:rPr>
          <w:rStyle w:val="math"/>
        </w:rPr>
      </w:pPr>
      <w:r>
        <w:rPr>
          <w:rStyle w:val="math"/>
        </w:rPr>
        <w:t>The semi-pelagic trawl fishery for o</w:t>
      </w:r>
      <w:r w:rsidR="00D60E0B">
        <w:rPr>
          <w:rStyle w:val="math"/>
        </w:rPr>
        <w:t>cean</w:t>
      </w:r>
      <w:r w:rsidR="00410FD6">
        <w:rPr>
          <w:rStyle w:val="math"/>
        </w:rPr>
        <w:t xml:space="preserve"> shrimp is state-managed </w:t>
      </w:r>
      <w:r>
        <w:rPr>
          <w:rStyle w:val="math"/>
        </w:rPr>
        <w:t>and</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Coast landings from 2003 to 2022 </w:t>
      </w:r>
      <w:r>
        <w:rPr>
          <w:rStyle w:val="math"/>
        </w:rPr>
        <w:t xml:space="preserve">landed in </w:t>
      </w:r>
      <w:r w:rsidR="00A50EA6">
        <w:rPr>
          <w:rStyle w:val="math"/>
        </w:rPr>
        <w:t xml:space="preserve">Oregon ports </w:t>
      </w:r>
      <w:r w:rsidR="00AC0C88">
        <w:rPr>
          <w:rStyle w:val="math"/>
        </w:rPr>
        <w:fldChar w:fldCharType="begin"/>
      </w:r>
      <w:r w:rsidR="00CE3674">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CE3674" w:rsidRPr="00CE3674">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w:t>
      </w:r>
      <w:r>
        <w:rPr>
          <w:rStyle w:val="math"/>
        </w:rPr>
        <w:t>actions are</w:t>
      </w:r>
      <w:r w:rsidR="00450D0A">
        <w:rPr>
          <w:rStyle w:val="math"/>
        </w:rPr>
        <w:t xml:space="preserve"> coordinated to be consistent among the </w:t>
      </w:r>
      <w:r w:rsidR="00450D0A">
        <w:rPr>
          <w:rStyle w:val="math"/>
        </w:rPr>
        <w:lastRenderedPageBreak/>
        <w:t>states emphasizing</w:t>
      </w:r>
      <w:r>
        <w:rPr>
          <w:rStyle w:val="math"/>
        </w:rPr>
        <w:t>:</w:t>
      </w:r>
      <w:r w:rsidR="00450D0A">
        <w:rPr>
          <w:rStyle w:val="math"/>
        </w:rPr>
        <w:t xml:space="preserve">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 xml:space="preserve">number of vessels, </w:t>
      </w:r>
      <w:r>
        <w:rPr>
          <w:rStyle w:val="math"/>
        </w:rPr>
        <w:t xml:space="preserve">harvest control rules </w:t>
      </w:r>
      <w:r w:rsidR="00450D0A">
        <w:rPr>
          <w:rStyle w:val="math"/>
        </w:rPr>
        <w:t>based on population models) and</w:t>
      </w:r>
      <w:r w:rsidR="00A50EA6">
        <w:rPr>
          <w:rStyle w:val="math"/>
        </w:rPr>
        <w:t xml:space="preserve"> 2) </w:t>
      </w:r>
      <w:r w:rsidR="00450D0A">
        <w:rPr>
          <w:rStyle w:val="math"/>
        </w:rPr>
        <w:t xml:space="preserve">reducing bycatch (i.e., exclusion grates and </w:t>
      </w:r>
      <w:r>
        <w:rPr>
          <w:rStyle w:val="math"/>
        </w:rPr>
        <w:t xml:space="preserve">light emitting diode </w:t>
      </w:r>
      <w:r w:rsidR="00450D0A">
        <w:rPr>
          <w:rStyle w:val="math"/>
        </w:rPr>
        <w:t xml:space="preserve">fishing lights). Specific to limiting growth overfishing, the size limit employed (maximum count per pound of 160 shrimp) is intended to dissuade catch of small, </w:t>
      </w:r>
      <w:r>
        <w:rPr>
          <w:rStyle w:val="math"/>
        </w:rPr>
        <w:t xml:space="preserve">fast </w:t>
      </w:r>
      <w:r w:rsidR="00450D0A">
        <w:rPr>
          <w:rStyle w:val="math"/>
        </w:rPr>
        <w:t>growing age</w:t>
      </w:r>
      <w:r w:rsidR="00DA4759">
        <w:rPr>
          <w:rStyle w:val="math"/>
        </w:rPr>
        <w:t>-</w:t>
      </w:r>
      <w:r w:rsidR="00450D0A">
        <w:rPr>
          <w:rStyle w:val="math"/>
        </w:rPr>
        <w:t xml:space="preserve">one shrimp. Specific to limiting recruitment overfishing, managers periodically compare the derived relative cohort strength from </w:t>
      </w:r>
      <w:r>
        <w:rPr>
          <w:rStyle w:val="math"/>
        </w:rPr>
        <w:t xml:space="preserve">the </w:t>
      </w:r>
      <w:r w:rsidR="00450D0A">
        <w:rPr>
          <w:rStyle w:val="math"/>
        </w:rPr>
        <w:t xml:space="preserve">VPA to likely </w:t>
      </w:r>
      <w:r>
        <w:rPr>
          <w:rStyle w:val="math"/>
        </w:rPr>
        <w:t xml:space="preserve">covariates </w:t>
      </w:r>
      <w:r w:rsidR="00450D0A">
        <w:rPr>
          <w:rStyle w:val="math"/>
        </w:rPr>
        <w:t xml:space="preserve">to determine primary drivers of recruitment.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individuals 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(S. Groth, pers. comm.).</w:t>
      </w:r>
    </w:p>
    <w:p w14:paraId="44D5D729" w14:textId="1142F49C" w:rsidR="00EE1B56" w:rsidRPr="00453BF0" w:rsidRDefault="00D60E0B" w:rsidP="00354A5E">
      <w:pPr>
        <w:pStyle w:val="NormalWeb"/>
        <w:spacing w:before="0" w:beforeAutospacing="0" w:after="0" w:afterAutospacing="0" w:line="480" w:lineRule="auto"/>
        <w:ind w:firstLine="360"/>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CE3674">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CE3674" w:rsidRPr="00CE3674">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 xml:space="preserve">October. </w:t>
      </w:r>
      <w:r w:rsidR="002778CD">
        <w:rPr>
          <w:rStyle w:val="math"/>
        </w:rPr>
        <w:t>R</w:t>
      </w:r>
      <w:r w:rsidR="00FC5D87">
        <w:rPr>
          <w:rStyle w:val="math"/>
        </w:rPr>
        <w:t xml:space="preserve">ecruitment </w:t>
      </w:r>
      <w:r w:rsidR="002778CD">
        <w:rPr>
          <w:rStyle w:val="math"/>
        </w:rPr>
        <w:t xml:space="preserve">to the fishery </w:t>
      </w:r>
      <w:r w:rsidR="00FC5D87">
        <w:rPr>
          <w:rStyle w:val="math"/>
        </w:rPr>
        <w:t>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CE3674">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CE3674" w:rsidRPr="00CE3674">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w:t>
      </w:r>
      <w:r w:rsidR="005D1ABF">
        <w:rPr>
          <w:rStyle w:val="math"/>
        </w:rPr>
        <w:t xml:space="preserve">sequential </w:t>
      </w:r>
      <w:r w:rsidR="00C22641">
        <w:rPr>
          <w:rStyle w:val="math"/>
        </w:rPr>
        <w:t>protandrous hermaphrodites</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CE3674">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CE3674" w:rsidRPr="00CE3674">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r w:rsidR="00453BF0">
        <w:rPr>
          <w:rStyle w:val="math"/>
        </w:rPr>
        <w:t>, but the rate is highly uncertain. In addition, natural mortality may be higher during the summer months due to increased predation from migratory Pacific hake (</w:t>
      </w:r>
      <w:r w:rsidR="00453BF0">
        <w:rPr>
          <w:rStyle w:val="math"/>
          <w:i/>
        </w:rPr>
        <w:t xml:space="preserve">Merluccius </w:t>
      </w:r>
      <w:proofErr w:type="spellStart"/>
      <w:r w:rsidR="00453BF0">
        <w:rPr>
          <w:rStyle w:val="math"/>
          <w:i/>
        </w:rPr>
        <w:t>productus</w:t>
      </w:r>
      <w:proofErr w:type="spellEnd"/>
      <w:r w:rsidR="00453BF0">
        <w:rPr>
          <w:rStyle w:val="math"/>
        </w:rPr>
        <w:t xml:space="preserve">), which have highest spatial overlap with shrimp during the summer </w:t>
      </w:r>
      <w:r w:rsidR="00453BF0">
        <w:rPr>
          <w:rStyle w:val="math"/>
        </w:rPr>
        <w:fldChar w:fldCharType="begin"/>
      </w:r>
      <w:r w:rsidR="00CE3674">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CE3674" w:rsidRPr="00CE3674">
        <w:t>(Hannah 1995)</w:t>
      </w:r>
      <w:r w:rsidR="00453BF0">
        <w:rPr>
          <w:rStyle w:val="math"/>
        </w:rPr>
        <w:fldChar w:fldCharType="end"/>
      </w:r>
      <w:r w:rsidR="00453BF0">
        <w:rPr>
          <w:rStyle w:val="math"/>
        </w:rPr>
        <w:t>.</w:t>
      </w:r>
    </w:p>
    <w:p w14:paraId="0ABFE091" w14:textId="38C22939" w:rsidR="005E65C6" w:rsidRDefault="00EE1B56" w:rsidP="00354A5E">
      <w:pPr>
        <w:pStyle w:val="NormalWeb"/>
        <w:spacing w:before="0" w:beforeAutospacing="0" w:after="0" w:afterAutospacing="0" w:line="480" w:lineRule="auto"/>
        <w:ind w:firstLine="720"/>
        <w:rPr>
          <w:rStyle w:val="math"/>
        </w:rPr>
      </w:pPr>
      <w:r>
        <w:rPr>
          <w:rStyle w:val="math"/>
        </w:rPr>
        <w:lastRenderedPageBreak/>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w:t>
      </w:r>
      <w:r w:rsidR="002A529A">
        <w:rPr>
          <w:rStyle w:val="math"/>
        </w:rPr>
        <w:t xml:space="preserve">relative </w:t>
      </w:r>
      <w:r>
        <w:rPr>
          <w:rStyle w:val="math"/>
        </w:rPr>
        <w:t xml:space="preserve">population </w:t>
      </w:r>
      <w:r w:rsidR="008B3D4A">
        <w:rPr>
          <w:rStyle w:val="math"/>
        </w:rPr>
        <w:t xml:space="preserve">cohort </w:t>
      </w:r>
      <w:r w:rsidR="002A529A">
        <w:rPr>
          <w:rStyle w:val="math"/>
        </w:rPr>
        <w:t>strength</w:t>
      </w:r>
      <w:r w:rsidR="008B3D4A">
        <w:rPr>
          <w:rStyle w:val="math"/>
        </w:rPr>
        <w:t xml:space="preserve">,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w:t>
      </w:r>
      <w:r w:rsidR="00B5776F">
        <w:rPr>
          <w:rStyle w:val="math"/>
        </w:rPr>
        <w:t>S</w:t>
      </w:r>
      <w:r>
        <w:rPr>
          <w:rStyle w:val="math"/>
        </w:rPr>
        <w:t>1).</w:t>
      </w:r>
      <w:r w:rsidR="00B919EC">
        <w:rPr>
          <w:rStyle w:val="math"/>
        </w:rPr>
        <w:t xml:space="preserve"> </w:t>
      </w:r>
      <w:r w:rsidR="007D3486">
        <w:rPr>
          <w:rStyle w:val="math"/>
        </w:rPr>
        <w:t xml:space="preserve">ODFW biologists </w:t>
      </w:r>
      <w:r w:rsidR="00B919EC">
        <w:rPr>
          <w:rStyle w:val="math"/>
        </w:rPr>
        <w:t>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CE3674">
        <w:rPr>
          <w:rStyle w:val="math"/>
        </w:rPr>
        <w:instrText xml:space="preserve"> ADDIN ZOTERO_ITEM CSL_CITATION {"citationID":"2AztmcxM","properties":{"formattedCitation":"(Zirges et al. 1981)","plainCitation":"(Zirges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shrmp landed in Oregon in 1966 to 1980","URL":"https://www.dfw.state.or.us/mrp/publications/docs/ODFW-INFO-1981-02-%20Zirges,%20Saelens,%20McCrae-Length%20frequency%20size%20size%20age%20pink%20shrimp.pdf","volume":"81-2","author":[{"family":"Zirges","given":"Malcolm H."},{"family":"Saelens","given":"Mark R."},{"family":"McCrae","given":"Jean E."}],"issued":{"date-parts":[["1981"]]}}}],"schema":"https://github.com/citation-style-language/schema/raw/master/csl-citation.json"} </w:instrText>
      </w:r>
      <w:r w:rsidR="00DA4759">
        <w:rPr>
          <w:rStyle w:val="math"/>
        </w:rPr>
        <w:fldChar w:fldCharType="separate"/>
      </w:r>
      <w:r w:rsidR="00CE3674" w:rsidRPr="00CE3674">
        <w:t>(Zirges et al. 1981)</w:t>
      </w:r>
      <w:r w:rsidR="00DA4759">
        <w:rPr>
          <w:rStyle w:val="math"/>
        </w:rPr>
        <w:fldChar w:fldCharType="end"/>
      </w:r>
      <w:r w:rsidR="00DA4759">
        <w:rPr>
          <w:rStyle w:val="math"/>
        </w:rPr>
        <w:t xml:space="preserve">. </w:t>
      </w:r>
      <w:r w:rsidR="002778CD">
        <w:rPr>
          <w:rStyle w:val="math"/>
        </w:rPr>
        <w:t>This is considered a sufficiently reliable method b</w:t>
      </w:r>
      <w:r w:rsidR="00410FD6">
        <w:rPr>
          <w:rStyle w:val="math"/>
        </w:rPr>
        <w:t xml:space="preserve">ecause the three age classes are clearly defined in the length-frequency plots </w:t>
      </w:r>
      <w:r w:rsidR="00410FD6">
        <w:rPr>
          <w:rStyle w:val="math"/>
        </w:rPr>
        <w:fldChar w:fldCharType="begin"/>
      </w:r>
      <w:r w:rsidR="00CE3674">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CE3674" w:rsidRPr="00CE3674">
        <w:t>(Chang et al. 2012)</w:t>
      </w:r>
      <w:r w:rsidR="00410FD6">
        <w:rPr>
          <w:rStyle w:val="math"/>
        </w:rPr>
        <w:fldChar w:fldCharType="end"/>
      </w:r>
    </w:p>
    <w:p w14:paraId="71B6A366" w14:textId="77777777" w:rsidR="008B3D4A" w:rsidRDefault="008B3D4A" w:rsidP="00354A5E">
      <w:pPr>
        <w:pStyle w:val="NormalWeb"/>
        <w:spacing w:before="0" w:beforeAutospacing="0" w:after="0" w:afterAutospacing="0" w:line="480" w:lineRule="auto"/>
        <w:ind w:firstLine="720"/>
        <w:rPr>
          <w:rStyle w:val="math"/>
        </w:rPr>
      </w:pPr>
    </w:p>
    <w:p w14:paraId="23F85F91" w14:textId="633F8C2F" w:rsidR="0026403B" w:rsidRDefault="00A11B38" w:rsidP="00354A5E">
      <w:pPr>
        <w:pStyle w:val="NormalWeb"/>
        <w:keepNext/>
        <w:spacing w:before="0" w:beforeAutospacing="0" w:after="0" w:afterAutospacing="0" w:line="480" w:lineRule="auto"/>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23448D3B" w:rsidR="0026403B" w:rsidRDefault="004C47CE" w:rsidP="00354A5E">
      <w:pPr>
        <w:pStyle w:val="NormalWeb"/>
        <w:spacing w:before="0" w:beforeAutospacing="0" w:after="0" w:afterAutospacing="0" w:line="480" w:lineRule="auto"/>
        <w:rPr>
          <w:rStyle w:val="math"/>
        </w:rPr>
      </w:pPr>
      <w:r>
        <w:rPr>
          <w:rStyle w:val="math"/>
        </w:rPr>
        <w:t xml:space="preserve">Shrimp </w:t>
      </w:r>
      <w:r w:rsidR="00480701">
        <w:rPr>
          <w:rStyle w:val="math"/>
        </w:rPr>
        <w:t xml:space="preserve">productivity has </w:t>
      </w:r>
      <w:r>
        <w:rPr>
          <w:rStyle w:val="math"/>
        </w:rPr>
        <w:t>previously been found to be correlated with sea level height and the Bakun upwelling index</w:t>
      </w:r>
      <w:r w:rsidR="00020D0E">
        <w:rPr>
          <w:rStyle w:val="math"/>
        </w:rPr>
        <w:t xml:space="preserve"> </w:t>
      </w:r>
      <w:r w:rsidR="00020D0E">
        <w:rPr>
          <w:rStyle w:val="math"/>
        </w:rPr>
        <w:fldChar w:fldCharType="begin"/>
      </w:r>
      <w:r w:rsidR="00CE3674">
        <w:rPr>
          <w:rStyle w:val="math"/>
        </w:rPr>
        <w:instrText xml:space="preserve"> ADDIN ZOTERO_ITEM CSL_CITATION {"citationID":"PVWIHkri","properties":{"formattedCitation":"(Rothlisberg and Miller 1983; Hannah 2011)","plainCitation":"(Rothlisberg and Miller 1983; 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E3674" w:rsidRPr="00CE3674">
        <w:t>(Rothlisberg and Miller 1983; Hannah 2011)</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w:t>
      </w:r>
      <w:r w:rsidR="007D3486">
        <w:rPr>
          <w:rStyle w:val="math"/>
        </w:rPr>
        <w:t xml:space="preserve">young </w:t>
      </w:r>
      <w:r w:rsidR="0048171F">
        <w:rPr>
          <w:rStyle w:val="math"/>
        </w:rPr>
        <w:t xml:space="preserve">shrimp experience, ocean transport during the larval stage to adult habitat, and </w:t>
      </w:r>
      <w:r w:rsidR="002778CD">
        <w:rPr>
          <w:rStyle w:val="math"/>
        </w:rPr>
        <w:t xml:space="preserve">the </w:t>
      </w:r>
      <w:r w:rsidR="0048171F">
        <w:rPr>
          <w:rStyle w:val="math"/>
        </w:rPr>
        <w:t xml:space="preserve">quantity and quality of food resources. </w:t>
      </w:r>
      <w:r>
        <w:rPr>
          <w:rStyle w:val="math"/>
        </w:rPr>
        <w:t xml:space="preserve">For </w:t>
      </w:r>
      <w:r w:rsidR="007360AF">
        <w:rPr>
          <w:rStyle w:val="math"/>
        </w:rPr>
        <w:t>our study</w:t>
      </w:r>
      <w:r>
        <w:rPr>
          <w:rStyle w:val="math"/>
        </w:rPr>
        <w:t xml:space="preserve">, we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EF78DC">
        <w:rPr>
          <w:rStyle w:val="math"/>
        </w:rPr>
        <w:t xml:space="preserve"> regional averages</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CE3674">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CE3674" w:rsidRPr="00CE3674">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Bakun index </w:t>
      </w:r>
      <w:r w:rsidR="00476943">
        <w:rPr>
          <w:rStyle w:val="math"/>
        </w:rPr>
        <w:t xml:space="preserve">and </w:t>
      </w:r>
      <w:r>
        <w:rPr>
          <w:rStyle w:val="math"/>
        </w:rPr>
        <w:t xml:space="preserve">are more relevant for marine organisms </w:t>
      </w:r>
      <w:r>
        <w:rPr>
          <w:rStyle w:val="math"/>
        </w:rPr>
        <w:fldChar w:fldCharType="begin"/>
      </w:r>
      <w:r w:rsidR="00CE3674">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00CE3674" w:rsidRPr="00CE3674">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has also 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CE3674">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CE3674" w:rsidRPr="00CE3674">
        <w:t>(Rothlisberg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w:t>
      </w:r>
      <w:r w:rsidR="008A1D0C">
        <w:rPr>
          <w:rStyle w:val="math"/>
        </w:rPr>
        <w:t xml:space="preserve"> from</w:t>
      </w:r>
      <w:r w:rsidR="00D410F4">
        <w:rPr>
          <w:rStyle w:val="math"/>
        </w:rPr>
        <w:t xml:space="preserve"> </w:t>
      </w:r>
      <w:r w:rsidR="008A1D0C">
        <w:rPr>
          <w:rStyle w:val="math"/>
        </w:rPr>
        <w:t xml:space="preserve">the </w:t>
      </w:r>
      <w:r w:rsidR="008A1D0C" w:rsidRPr="008A1D0C">
        <w:rPr>
          <w:rStyle w:val="math"/>
        </w:rPr>
        <w:t xml:space="preserve">NOAA Extended Reconstructed Sea Surface Temperature </w:t>
      </w:r>
      <w:r w:rsidR="008A1D0C">
        <w:rPr>
          <w:rStyle w:val="math"/>
        </w:rPr>
        <w:t xml:space="preserve">dataset </w:t>
      </w:r>
      <w:r w:rsidR="00D410F4">
        <w:rPr>
          <w:rStyle w:val="math"/>
        </w:rPr>
        <w:t xml:space="preserve">smoothed into </w:t>
      </w:r>
      <w:r w:rsidR="00D410F4">
        <w:rPr>
          <w:rStyle w:val="math"/>
        </w:rPr>
        <w:lastRenderedPageBreak/>
        <w:t xml:space="preserve">two-degree bins </w:t>
      </w:r>
      <w:r w:rsidR="002F28D1">
        <w:rPr>
          <w:rStyle w:val="math"/>
        </w:rPr>
        <w:fldChar w:fldCharType="begin"/>
      </w:r>
      <w:r w:rsidR="00CE3674">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CE3674" w:rsidRPr="00CE3674">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Bottom layer temperature would be an appropriate temperature metric for settled juveniles during the fall and winter</w:t>
      </w:r>
      <w:r w:rsidR="002F28D1">
        <w:rPr>
          <w:rStyle w:val="math"/>
        </w:rPr>
        <w:t xml:space="preserve"> months</w:t>
      </w:r>
      <w:r w:rsidR="00D410F4">
        <w:rPr>
          <w:rStyle w:val="math"/>
        </w:rPr>
        <w:t xml:space="preserve">, but no continuous bottom layer temperature time series exists for the California 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included 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 xml:space="preserve">variable </w:t>
      </w:r>
      <w:r w:rsidR="007360AF">
        <w:rPr>
          <w:rStyle w:val="math"/>
        </w:rPr>
        <w:t xml:space="preserve">in our analysis </w:t>
      </w:r>
      <w:r w:rsidR="004931AE">
        <w:rPr>
          <w:rStyle w:val="math"/>
        </w:rPr>
        <w:t>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CE3674">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CE3674" w:rsidRPr="00CE3674">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354A5E">
      <w:pPr>
        <w:pStyle w:val="NormalWeb"/>
        <w:spacing w:before="0" w:beforeAutospacing="0" w:after="0" w:afterAutospacing="0" w:line="480" w:lineRule="auto"/>
        <w:rPr>
          <w:rStyle w:val="math"/>
        </w:rPr>
      </w:pPr>
    </w:p>
    <w:p w14:paraId="3B565134" w14:textId="2226398B" w:rsidR="0026403B" w:rsidRPr="0026403B" w:rsidRDefault="00A11B38" w:rsidP="00354A5E">
      <w:pPr>
        <w:pStyle w:val="NormalWeb"/>
        <w:spacing w:before="0" w:beforeAutospacing="0" w:after="0" w:afterAutospacing="0" w:line="480" w:lineRule="auto"/>
        <w:rPr>
          <w:rStyle w:val="math"/>
          <w:i/>
        </w:rPr>
      </w:pPr>
      <w:r>
        <w:rPr>
          <w:rStyle w:val="math"/>
          <w:i/>
        </w:rPr>
        <w:t xml:space="preserve">2.3 </w:t>
      </w:r>
      <w:r w:rsidR="0026403B">
        <w:rPr>
          <w:rStyle w:val="math"/>
          <w:i/>
        </w:rPr>
        <w:t>Growth model</w:t>
      </w:r>
    </w:p>
    <w:p w14:paraId="79761792" w14:textId="0343CEF0" w:rsidR="007B2B30" w:rsidRDefault="00366ED0" w:rsidP="00354A5E">
      <w:pPr>
        <w:pStyle w:val="NormalWeb"/>
        <w:spacing w:before="0" w:beforeAutospacing="0" w:after="0" w:afterAutospacing="0" w:line="480" w:lineRule="auto"/>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CE3674">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CE3674" w:rsidRPr="00CE3674">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w:t>
      </w:r>
      <w:r w:rsidR="007D3486">
        <w:t xml:space="preserve"> (defined here forward as carapace length)</w:t>
      </w:r>
      <w:r w:rsidR="007B2B30">
        <w:t xml:space="preserve">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0F26B5" w:rsidP="00354A5E">
      <w:pPr>
        <w:pStyle w:val="NormalWeb"/>
        <w:spacing w:before="12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0F26B5" w:rsidP="00354A5E">
      <w:pPr>
        <w:pStyle w:val="NormalWeb"/>
        <w:spacing w:before="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354A5E">
      <w:pPr>
        <w:pStyle w:val="NormalWeb"/>
        <w:spacing w:before="0" w:beforeAutospacing="0" w:after="120" w:afterAutospacing="0" w:line="480" w:lineRule="auto"/>
        <w:rPr>
          <w:rStyle w:val="math"/>
        </w:rPr>
      </w:pPr>
      <m:oMath>
        <m:r>
          <w:rPr>
            <w:rStyle w:val="math"/>
            <w:rFonts w:ascii="Cambria Math" w:hAnsi="Cambria Math"/>
          </w:rPr>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695489F6" w:rsidR="00001901" w:rsidRDefault="00A11B38" w:rsidP="00354A5E">
      <w:pPr>
        <w:pStyle w:val="NormalWeb"/>
        <w:spacing w:before="0" w:beforeAutospacing="0" w:after="0" w:afterAutospacing="0" w:line="480" w:lineRule="auto"/>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w:t>
      </w:r>
      <w:r w:rsidR="00082A77">
        <w:t>d</w:t>
      </w:r>
      <w:r w:rsidR="000777E9">
        <w:t xml:space="preserv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w:t>
      </w:r>
      <w:r w:rsidR="00C86D4D">
        <w:lastRenderedPageBreak/>
        <w:t>crustaceans</w:t>
      </w:r>
      <w:r w:rsidR="00664395">
        <w:t xml:space="preserve"> commonly experience temperature-driven seasonal growth variation </w:t>
      </w:r>
      <w:r w:rsidR="00664395">
        <w:fldChar w:fldCharType="begin"/>
      </w:r>
      <w:r w:rsidR="00CE3674">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CE3674" w:rsidRPr="00CE3674">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r.</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are all normally distributed with mean zero and 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0F26B5" w:rsidP="00354A5E">
      <w:pPr>
        <w:pStyle w:val="NormalWeb"/>
        <w:spacing w:before="120" w:beforeAutospacing="0" w:after="120" w:afterAutospacing="0" w:line="480" w:lineRule="auto"/>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6527558F" w:rsidR="006027EC" w:rsidRDefault="0097787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r>
        <w:rPr>
          <w:rFonts w:ascii="Times New Roman" w:hAnsi="Times New Roman" w:cs="Times New Roman"/>
          <w:sz w:val="24"/>
          <w:szCs w:val="24"/>
        </w:rPr>
        <w:t xml:space="preserve">via </w:t>
      </w:r>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{"citationID":"zQDblqth","properties":{"formattedCitation":"(Stan Development Team 2020)","plainCitation":"(Stan Development Team 2020)","noteIndex":0},"citationItems":[{"id":2779,"uris":["http://zotero.org/users/783258/items/D5UEEF5S"],"itemData":{"id":2779,"type":"article-journal","title":"RStan: the R interface to Stan","URL":"http://mc-stan.org/","author":[{"family":"Stan Development Team","given":""}],"issued":{"date-parts":[["2020"]]}}}],"schema":"https://github.com/citation-style-language/schema/raw/master/csl-citation.json"} </w:instrText>
      </w:r>
      <w:r w:rsidR="00F67A9A">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2020)</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 </w:t>
      </w:r>
      <w:r w:rsidR="00F67A9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{"citationID":"07zaB9sM","properties":{"formattedCitation":"(R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F67A9A">
        <w:rPr>
          <w:rFonts w:ascii="Times New Roman" w:hAnsi="Times New Roman" w:cs="Times New Roman"/>
          <w:sz w:val="24"/>
          <w:szCs w:val="24"/>
        </w:rPr>
        <w:fldChar w:fldCharType="separate"/>
      </w:r>
      <w:r w:rsidR="00CE3674" w:rsidRPr="00CE3674">
        <w:rPr>
          <w:rFonts w:ascii="Times New Roman" w:hAnsi="Times New Roman" w:cs="Times New Roman"/>
          <w:sz w:val="24"/>
        </w:rPr>
        <w:t>(R Core Team 2021)</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R-hat</w:t>
      </w:r>
      <w:r w:rsidR="00144BB5">
        <w:rPr>
          <w:rFonts w:ascii="Times New Roman" w:hAnsi="Times New Roman" w:cs="Times New Roman"/>
          <w:sz w:val="24"/>
          <w:szCs w:val="24"/>
        </w:rPr>
        <w:t>, using the accepted threshold of 1.05</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effective sample sizes of at least 100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CE3674" w:rsidRPr="00CE3674">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0F26B5" w:rsidP="00354A5E">
      <w:pPr>
        <w:pStyle w:val="NormalWeb"/>
        <w:spacing w:before="120" w:beforeAutospacing="0" w:after="120" w:afterAutospacing="0" w:line="480" w:lineRule="auto"/>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0FAF5842" w:rsidR="000534C3" w:rsidRDefault="00957073" w:rsidP="00354A5E">
      <w:pPr>
        <w:pStyle w:val="NormalWeb"/>
        <w:spacing w:before="0" w:beforeAutospacing="0" w:after="0" w:afterAutospacing="0" w:line="480" w:lineRule="auto"/>
      </w:pPr>
      <w:r>
        <w:rPr>
          <w:rStyle w:val="math"/>
        </w:rPr>
        <w:lastRenderedPageBreak/>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size</w:t>
      </w:r>
      <w:r>
        <w:rPr>
          <w:rStyle w:val="math"/>
        </w:rPr>
        <w:t>-</w:t>
      </w:r>
      <w:r w:rsidR="000534C3">
        <w:rPr>
          <w:rStyle w:val="math"/>
        </w:rPr>
        <w:t>at</w:t>
      </w:r>
      <w:r>
        <w:rPr>
          <w:rStyle w:val="math"/>
        </w:rPr>
        <w:t>-</w:t>
      </w:r>
      <w:r w:rsidR="000534C3">
        <w:rPr>
          <w:rStyle w:val="math"/>
        </w:rPr>
        <w:t xml:space="preserve">recruitment of 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t>quadratic term</w:t>
      </w:r>
      <w:r w:rsidR="000534C3" w:rsidRPr="00501F33">
        <w:t>.</w:t>
      </w:r>
      <w:r w:rsidR="00EE0870">
        <w:t xml:space="preserve"> CUTI and BEUTI were lagged by one year (i.e., upwelling impacts larval age-0 growth</w:t>
      </w:r>
      <w:r>
        <w:t>,</w:t>
      </w:r>
      <w:r w:rsidR="00EE0870">
        <w:t xml:space="preserve"> which is 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w:t>
      </w:r>
      <w:r w:rsidR="007360AF">
        <w:t>the density-dependent term, l</w:t>
      </w:r>
      <w:r w:rsidR="00240F6F">
        <w:t>og-recruitment</w:t>
      </w:r>
      <w:r w:rsidR="007360AF">
        <w:t xml:space="preserve">, </w:t>
      </w:r>
      <w:r w:rsidR="00240F6F">
        <w:t>because there was no clear mechanism for an intermediate optimum.</w:t>
      </w:r>
    </w:p>
    <w:p w14:paraId="7F8F4503" w14:textId="61109395" w:rsidR="000534C3" w:rsidRDefault="006D2BEB" w:rsidP="00354A5E">
      <w:pPr>
        <w:pStyle w:val="NormalWeb"/>
        <w:spacing w:before="0" w:beforeAutospacing="0" w:after="0" w:afterAutospacing="0" w:line="480" w:lineRule="auto"/>
        <w:ind w:firstLine="360"/>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CE3674">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CE3674" w:rsidRPr="00CE3674">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package</w:t>
      </w:r>
      <w:r w:rsidR="00082A77">
        <w:rPr>
          <w:rStyle w:val="math"/>
        </w:rPr>
        <w:t xml:space="preserve"> in R</w:t>
      </w:r>
      <w:r w:rsidR="007C67FB">
        <w:rPr>
          <w:rStyle w:val="math"/>
        </w:rPr>
        <w:t xml:space="preserve"> </w:t>
      </w:r>
      <w:r w:rsidR="007C67FB">
        <w:rPr>
          <w:rStyle w:val="math"/>
        </w:rPr>
        <w:fldChar w:fldCharType="begin"/>
      </w:r>
      <w:r w:rsidR="00CE3674">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CE3674" w:rsidRPr="00CE3674">
        <w:t>(Vehtari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CE3674">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CE3674" w:rsidRPr="00CE3674">
        <w:t>(Sivula et al. 2023)</w:t>
      </w:r>
      <w:r w:rsidR="005F2112">
        <w:rPr>
          <w:rStyle w:val="math"/>
        </w:rPr>
        <w:fldChar w:fldCharType="end"/>
      </w:r>
      <w:r w:rsidR="005F2112">
        <w:rPr>
          <w:rStyle w:val="math"/>
        </w:rPr>
        <w:t xml:space="preserve">. </w:t>
      </w:r>
    </w:p>
    <w:p w14:paraId="56782332" w14:textId="31F7C72D" w:rsidR="004C060F" w:rsidRDefault="003D3CA4" w:rsidP="00354A5E">
      <w:pPr>
        <w:spacing w:before="240" w:after="0"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26403B">
        <w:rPr>
          <w:rFonts w:ascii="Times New Roman" w:hAnsi="Times New Roman" w:cs="Times New Roman"/>
          <w:i/>
          <w:sz w:val="24"/>
          <w:szCs w:val="24"/>
        </w:rPr>
        <w:t>Bioeconomic model</w:t>
      </w:r>
    </w:p>
    <w:p w14:paraId="59EB209C" w14:textId="433D5320" w:rsidR="0026403B" w:rsidRDefault="005E2AE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The estimated growth model was t</w:t>
      </w:r>
      <w:r w:rsidR="00C61B17">
        <w:rPr>
          <w:rFonts w:ascii="Times New Roman" w:hAnsi="Times New Roman" w:cs="Times New Roman"/>
          <w:sz w:val="24"/>
          <w:szCs w:val="24"/>
        </w:rPr>
        <w:t>hen</w:t>
      </w:r>
      <w:r>
        <w:rPr>
          <w:rFonts w:ascii="Times New Roman" w:hAnsi="Times New Roman" w:cs="Times New Roman"/>
          <w:sz w:val="24"/>
          <w:szCs w:val="24"/>
        </w:rPr>
        <w:t xml:space="preserve">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w:t>
      </w:r>
      <w:r w:rsidR="00DA4A2A">
        <w:rPr>
          <w:rFonts w:ascii="Times New Roman" w:hAnsi="Times New Roman" w:cs="Times New Roman"/>
          <w:sz w:val="24"/>
          <w:szCs w:val="24"/>
        </w:rPr>
        <w:t>S1</w:t>
      </w:r>
      <w:r w:rsidR="00F527E6">
        <w:rPr>
          <w:rFonts w:ascii="Times New Roman" w:hAnsi="Times New Roman" w:cs="Times New Roman"/>
          <w:sz w:val="24"/>
          <w:szCs w:val="24"/>
        </w:rPr>
        <w:t>)</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44D5B7C1" w:rsidR="006D56E3" w:rsidRPr="006D56E3" w:rsidRDefault="001C6C6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 xml:space="preserve">recruit, projects that </w:t>
      </w:r>
      <w:bookmarkStart w:id="0" w:name="_Hlk161821023"/>
      <w:r>
        <w:rPr>
          <w:rFonts w:ascii="Times New Roman" w:hAnsi="Times New Roman" w:cs="Times New Roman"/>
          <w:sz w:val="24"/>
          <w:szCs w:val="24"/>
        </w:rPr>
        <w:t>recruit</w:t>
      </w:r>
      <w:r w:rsidR="002A529A">
        <w:rPr>
          <w:rFonts w:ascii="Times New Roman" w:hAnsi="Times New Roman" w:cs="Times New Roman"/>
          <w:sz w:val="24"/>
          <w:szCs w:val="24"/>
        </w:rPr>
        <w:t xml:space="preserve"> </w:t>
      </w:r>
      <w:r w:rsidR="00082A77">
        <w:rPr>
          <w:rFonts w:ascii="Times New Roman" w:hAnsi="Times New Roman" w:cs="Times New Roman"/>
          <w:sz w:val="24"/>
          <w:szCs w:val="24"/>
        </w:rPr>
        <w:t>using</w:t>
      </w:r>
      <w:bookmarkEnd w:id="0"/>
      <w:r w:rsidR="002A529A">
        <w:rPr>
          <w:rFonts w:ascii="Times New Roman" w:hAnsi="Times New Roman" w:cs="Times New Roman"/>
          <w:sz w:val="24"/>
          <w:szCs w:val="24"/>
        </w:rPr>
        <w:t xml:space="preserve"> </w:t>
      </w:r>
      <w:r>
        <w:rPr>
          <w:rFonts w:ascii="Times New Roman" w:hAnsi="Times New Roman" w:cs="Times New Roman"/>
          <w:sz w:val="24"/>
          <w:szCs w:val="24"/>
        </w:rPr>
        <w:t>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Pr>
          <w:rFonts w:ascii="Times New Roman" w:hAnsi="Times New Roman" w:cs="Times New Roman"/>
          <w:sz w:val="24"/>
          <w:szCs w:val="24"/>
        </w:rPr>
        <w:t xml:space="preserve">1. </w:t>
      </w:r>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0F26B5"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33746C5B" w:rsidR="00D05D5C" w:rsidRDefault="00872A2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fishing mortality rate</w:t>
      </w:r>
      <w:r w:rsidR="002A529A">
        <w:rPr>
          <w:rFonts w:ascii="Times New Roman" w:hAnsi="Times New Roman" w:cs="Times New Roman"/>
          <w:sz w:val="24"/>
          <w:szCs w:val="24"/>
        </w:rPr>
        <w:t>, assuming uniform age and size selectivity</w:t>
      </w:r>
      <w:r w:rsidR="00D05D5C">
        <w:rPr>
          <w:rFonts w:ascii="Times New Roman" w:hAnsi="Times New Roman" w:cs="Times New Roman"/>
          <w:sz w:val="24"/>
          <w:szCs w:val="24"/>
        </w:rPr>
        <w:t xml:space="preserv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equations and is</w:t>
      </w:r>
    </w:p>
    <w:p w14:paraId="2A8AA94E" w14:textId="79B84B85" w:rsidR="00D05D5C" w:rsidRPr="00B000A5" w:rsidRDefault="000F26B5"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4E3CE79F" w:rsidR="00E14A76" w:rsidRPr="00D05D5C" w:rsidRDefault="001C6C67" w:rsidP="00354A5E">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T</w:t>
      </w:r>
      <w:r w:rsidR="00E14A76">
        <w:rPr>
          <w:rFonts w:ascii="Times New Roman" w:eastAsiaTheme="minorEastAsia" w:hAnsi="Times New Roman" w:cs="Times New Roman"/>
          <w:sz w:val="24"/>
          <w:szCs w:val="24"/>
        </w:rPr>
        <w:t xml:space="preserve">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082A77" w:rsidRPr="00082A7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because of the seasonal nature of both fishing and natural mortality</w:t>
      </w:r>
      <w:r w:rsidR="00E14A76">
        <w:rPr>
          <w:rFonts w:ascii="Times New Roman" w:eastAsiaTheme="minorEastAsia" w:hAnsi="Times New Roman" w:cs="Times New Roman"/>
          <w:sz w:val="24"/>
          <w:szCs w:val="24"/>
        </w:rPr>
        <w:t>.</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xml:space="preserve">. The </w:t>
      </w:r>
      <w:r w:rsidR="00082A77">
        <w:rPr>
          <w:rFonts w:ascii="Times New Roman" w:eastAsiaTheme="minorEastAsia" w:hAnsi="Times New Roman" w:cs="Times New Roman"/>
          <w:sz w:val="24"/>
          <w:szCs w:val="24"/>
        </w:rPr>
        <w:t>VPA</w:t>
      </w:r>
      <w:r w:rsidR="00CB0736">
        <w:rPr>
          <w:rFonts w:ascii="Times New Roman" w:eastAsiaTheme="minorEastAsia" w:hAnsi="Times New Roman" w:cs="Times New Roman"/>
          <w:sz w:val="24"/>
          <w:szCs w:val="24"/>
        </w:rPr>
        <w:t xml:space="preserve"> used to manage the fishery </w:t>
      </w:r>
      <w:r w:rsidR="00082A77">
        <w:rPr>
          <w:rFonts w:ascii="Times New Roman" w:eastAsiaTheme="minorEastAsia" w:hAnsi="Times New Roman" w:cs="Times New Roman"/>
          <w:sz w:val="24"/>
          <w:szCs w:val="24"/>
        </w:rPr>
        <w:t>also assumes that all shrimp die after their third summer</w:t>
      </w:r>
      <w:r w:rsidR="00CB0736">
        <w:rPr>
          <w:rFonts w:ascii="Times New Roman" w:eastAsiaTheme="minorEastAsia" w:hAnsi="Times New Roman" w:cs="Times New Roman"/>
          <w:sz w:val="24"/>
          <w:szCs w:val="24"/>
        </w:rPr>
        <w:t xml:space="preserve"> assumption</w:t>
      </w:r>
      <w:r w:rsidR="00A1327F">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7A2D54">
        <w:rPr>
          <w:rFonts w:ascii="Times New Roman" w:eastAsiaTheme="minorEastAsia" w:hAnsi="Times New Roman" w:cs="Times New Roman"/>
          <w:sz w:val="24"/>
          <w:szCs w:val="24"/>
        </w:rPr>
        <w:instrText xml:space="preserve"> ADDIN ZOTERO_ITEM CSL_CITATION {"citationID":"ltwDzF41","properties":{"formattedCitation":"(Hannah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7A2D54" w:rsidRPr="007A2D54">
        <w:rPr>
          <w:rFonts w:ascii="Times New Roman" w:hAnsi="Times New Roman" w:cs="Times New Roman"/>
          <w:sz w:val="24"/>
        </w:rPr>
        <w:t>(Hannah and Jones 2014b)</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4FCDBD9A" w:rsidR="00B000A5" w:rsidRDefault="0051227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 in 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w:t>
      </w:r>
      <w:r w:rsidR="00DA4A2A">
        <w:rPr>
          <w:rFonts w:ascii="Times New Roman" w:hAnsi="Times New Roman" w:cs="Times New Roman"/>
          <w:sz w:val="24"/>
          <w:szCs w:val="24"/>
        </w:rPr>
        <w:t>S1</w:t>
      </w:r>
      <w:r w:rsidR="00066F21">
        <w:rPr>
          <w:rFonts w:ascii="Times New Roman" w:hAnsi="Times New Roman" w:cs="Times New Roman"/>
          <w:sz w:val="24"/>
          <w:szCs w:val="24"/>
        </w:rPr>
        <w:t>, Fig. S</w:t>
      </w:r>
      <w:r w:rsidR="00DA4A2A">
        <w:rPr>
          <w:rFonts w:ascii="Times New Roman" w:hAnsi="Times New Roman" w:cs="Times New Roman"/>
          <w:sz w:val="24"/>
          <w:szCs w:val="24"/>
        </w:rPr>
        <w:t>2</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lastRenderedPageBreak/>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 xml:space="preserve">yield summed across all bimonthly </w:t>
      </w:r>
      <w:r w:rsidR="00EF78DC">
        <w:rPr>
          <w:rFonts w:ascii="Times New Roman" w:hAnsi="Times New Roman" w:cs="Times New Roman"/>
          <w:sz w:val="24"/>
          <w:szCs w:val="24"/>
        </w:rPr>
        <w:t xml:space="preserve">(i.e., April 1-14, April 15-30, May 1-14, etc.) </w:t>
      </w:r>
      <w:r w:rsidR="0047517A">
        <w:rPr>
          <w:rFonts w:ascii="Times New Roman" w:hAnsi="Times New Roman" w:cs="Times New Roman"/>
          <w:sz w:val="24"/>
          <w:szCs w:val="24"/>
        </w:rPr>
        <w:t>age increments.</w:t>
      </w:r>
    </w:p>
    <w:p w14:paraId="5809C49E" w14:textId="3321729A" w:rsidR="0047517A" w:rsidRPr="0091245B" w:rsidRDefault="00A82904"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2016-2020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AF34D0">
        <w:rPr>
          <w:rFonts w:ascii="Times New Roman" w:hAnsi="Times New Roman" w:cs="Times New Roman"/>
          <w:sz w:val="24"/>
          <w:szCs w:val="24"/>
        </w:rPr>
        <w:t xml:space="preserve"> (Tables</w:t>
      </w:r>
      <w:r w:rsidR="00DA4A2A">
        <w:rPr>
          <w:rFonts w:ascii="Times New Roman" w:hAnsi="Times New Roman" w:cs="Times New Roman"/>
          <w:sz w:val="24"/>
          <w:szCs w:val="24"/>
        </w:rPr>
        <w:t xml:space="preserve"> </w:t>
      </w:r>
      <w:r w:rsidR="00AF34D0">
        <w:rPr>
          <w:rFonts w:ascii="Times New Roman" w:hAnsi="Times New Roman" w:cs="Times New Roman"/>
          <w:sz w:val="24"/>
          <w:szCs w:val="24"/>
        </w:rPr>
        <w:t>S1</w:t>
      </w:r>
      <w:r w:rsidR="00DA4A2A">
        <w:rPr>
          <w:rFonts w:ascii="Times New Roman" w:hAnsi="Times New Roman" w:cs="Times New Roman"/>
          <w:sz w:val="24"/>
          <w:szCs w:val="24"/>
        </w:rPr>
        <w:t>, S2</w:t>
      </w:r>
      <w:r w:rsidR="00AF34D0">
        <w:rPr>
          <w:rFonts w:ascii="Times New Roman" w:hAnsi="Times New Roman" w:cs="Times New Roman"/>
          <w:sz w:val="24"/>
          <w:szCs w:val="24"/>
        </w:rPr>
        <w:t>, Fig. S</w:t>
      </w:r>
      <w:r w:rsidR="00DA4A2A">
        <w:rPr>
          <w:rFonts w:ascii="Times New Roman" w:hAnsi="Times New Roman" w:cs="Times New Roman"/>
          <w:sz w:val="24"/>
          <w:szCs w:val="24"/>
        </w:rPr>
        <w:t>5</w:t>
      </w:r>
      <w:r w:rsidR="00AF34D0">
        <w:rPr>
          <w:rFonts w:ascii="Times New Roman" w:hAnsi="Times New Roman" w:cs="Times New Roman"/>
          <w:sz w:val="24"/>
          <w:szCs w:val="24"/>
        </w:rPr>
        <w:t>)</w:t>
      </w:r>
      <w:r w:rsidR="009924C6">
        <w:rPr>
          <w:rFonts w:ascii="Times New Roman" w:hAnsi="Times New Roman" w:cs="Times New Roman"/>
          <w:sz w:val="24"/>
          <w:szCs w:val="24"/>
        </w:rPr>
        <w:t>.</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supplemental materials.</w:t>
      </w:r>
    </w:p>
    <w:p w14:paraId="78C336CA" w14:textId="21E6978B" w:rsidR="006027EC" w:rsidRPr="00CB5BCC" w:rsidRDefault="006027EC" w:rsidP="00354A5E">
      <w:pPr>
        <w:keepNext/>
        <w:spacing w:before="240" w:after="0" w:line="480" w:lineRule="auto"/>
        <w:rPr>
          <w:rFonts w:ascii="Times New Roman" w:hAnsi="Times New Roman" w:cs="Times New Roman"/>
          <w:b/>
          <w:bCs/>
          <w:sz w:val="24"/>
          <w:szCs w:val="24"/>
        </w:rPr>
      </w:pPr>
      <w:r w:rsidRPr="00CB5BCC">
        <w:rPr>
          <w:rFonts w:ascii="Times New Roman" w:hAnsi="Times New Roman" w:cs="Times New Roman"/>
          <w:b/>
          <w:bCs/>
          <w:sz w:val="24"/>
          <w:szCs w:val="24"/>
        </w:rPr>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354A5E">
      <w:pPr>
        <w:spacing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2A28F7F0" w:rsidR="00BA2A7E" w:rsidRDefault="000B498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DA4A2A">
        <w:rPr>
          <w:rFonts w:ascii="Times New Roman" w:hAnsi="Times New Roman" w:cs="Times New Roman"/>
          <w:sz w:val="24"/>
          <w:szCs w:val="24"/>
        </w:rPr>
        <w:t>1</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during the winter months</w:t>
      </w:r>
      <w:r w:rsidR="00740E1B">
        <w:rPr>
          <w:rFonts w:ascii="Times New Roman" w:hAnsi="Times New Roman" w:cs="Times New Roman"/>
          <w:sz w:val="24"/>
          <w:szCs w:val="24"/>
        </w:rPr>
        <w:t>, as evidenced by the slight stairstep pattern</w:t>
      </w:r>
      <w:r w:rsidR="00094A4F">
        <w:rPr>
          <w:rFonts w:ascii="Times New Roman" w:hAnsi="Times New Roman" w:cs="Times New Roman"/>
          <w:sz w:val="24"/>
          <w:szCs w:val="24"/>
        </w:rPr>
        <w:t>.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coastline</w:t>
      </w:r>
      <w:r w:rsidR="004E7A21">
        <w:rPr>
          <w:rFonts w:ascii="Times New Roman" w:hAnsi="Times New Roman" w:cs="Times New Roman"/>
          <w:sz w:val="24"/>
          <w:szCs w:val="24"/>
        </w:rPr>
        <w:t xml:space="preserve"> (Fig. </w:t>
      </w:r>
      <w:r w:rsidR="00DA4A2A">
        <w:rPr>
          <w:rFonts w:ascii="Times New Roman" w:hAnsi="Times New Roman" w:cs="Times New Roman"/>
          <w:sz w:val="24"/>
          <w:szCs w:val="24"/>
        </w:rPr>
        <w:t>S</w:t>
      </w:r>
      <w:r w:rsidR="004E7A21">
        <w:rPr>
          <w:rFonts w:ascii="Times New Roman" w:hAnsi="Times New Roman" w:cs="Times New Roman"/>
          <w:sz w:val="24"/>
          <w:szCs w:val="24"/>
        </w:rPr>
        <w:t>1)</w:t>
      </w:r>
      <w:r w:rsidR="00BA2A7E">
        <w:rPr>
          <w:rFonts w:ascii="Times New Roman" w:hAnsi="Times New Roman" w:cs="Times New Roman"/>
          <w:sz w:val="24"/>
          <w:szCs w:val="24"/>
        </w:rPr>
        <w:t xml:space="preserv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39075F">
        <w:rPr>
          <w:rFonts w:ascii="Times New Roman" w:hAnsi="Times New Roman" w:cs="Times New Roman"/>
          <w:sz w:val="24"/>
          <w:szCs w:val="24"/>
        </w:rPr>
        <w:t xml:space="preserve"> </w:t>
      </w:r>
    </w:p>
    <w:p w14:paraId="1EC7140E" w14:textId="15D34DFE" w:rsidR="0039075F" w:rsidRDefault="005849AD"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1B417E">
        <w:rPr>
          <w:rFonts w:ascii="Times New Roman" w:hAnsi="Times New Roman" w:cs="Times New Roman"/>
          <w:sz w:val="24"/>
          <w:szCs w:val="24"/>
        </w:rPr>
        <w:t xml:space="preserve">MCMC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recruitment</w:t>
      </w:r>
      <w:r w:rsidR="001B417E">
        <w:rPr>
          <w:rFonts w:ascii="Times New Roman" w:hAnsi="Times New Roman" w:cs="Times New Roman"/>
          <w:sz w:val="24"/>
          <w:szCs w:val="24"/>
        </w:rPr>
        <w:t xml:space="preserve"> (</w:t>
      </w:r>
      <w:r w:rsidR="001B417E">
        <w:rPr>
          <w:rFonts w:ascii="Times New Roman" w:hAnsi="Times New Roman" w:cs="Times New Roman"/>
          <w:i/>
          <w:sz w:val="24"/>
          <w:szCs w:val="24"/>
        </w:rPr>
        <w:t>µ</w:t>
      </w:r>
      <w:r w:rsidR="001B417E" w:rsidRPr="001B417E">
        <w:rPr>
          <w:rFonts w:ascii="Times New Roman" w:hAnsi="Times New Roman" w:cs="Times New Roman"/>
          <w:i/>
          <w:sz w:val="24"/>
          <w:szCs w:val="24"/>
          <w:vertAlign w:val="subscript"/>
        </w:rPr>
        <w:t>L</w:t>
      </w:r>
      <w:r w:rsidR="001B417E" w:rsidRPr="001B417E">
        <w:rPr>
          <w:rFonts w:ascii="Times New Roman" w:hAnsi="Times New Roman" w:cs="Times New Roman"/>
          <w:sz w:val="24"/>
          <w:szCs w:val="24"/>
          <w:vertAlign w:val="subscript"/>
        </w:rPr>
        <w:t>1</w:t>
      </w:r>
      <w:r w:rsidR="001B417E">
        <w:rPr>
          <w:rFonts w:ascii="Times New Roman" w:hAnsi="Times New Roman" w:cs="Times New Roman"/>
          <w:sz w:val="24"/>
          <w:szCs w:val="24"/>
        </w:rPr>
        <w:t>)</w:t>
      </w:r>
      <w:r w:rsidR="003107A2">
        <w:rPr>
          <w:rFonts w:ascii="Times New Roman" w:hAnsi="Times New Roman" w:cs="Times New Roman"/>
          <w:sz w:val="24"/>
          <w:szCs w:val="24"/>
        </w:rPr>
        <w:t xml:space="preserve"> </w:t>
      </w:r>
      <w:r w:rsidR="001B417E">
        <w:rPr>
          <w:rFonts w:ascii="Times New Roman" w:hAnsi="Times New Roman" w:cs="Times New Roman"/>
          <w:sz w:val="24"/>
          <w:szCs w:val="24"/>
        </w:rPr>
        <w:t xml:space="preserve">as evidenced by its higher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1B417E">
        <w:rPr>
          <w:rFonts w:ascii="Times New Roman" w:hAnsi="Times New Roman" w:cs="Times New Roman"/>
          <w:sz w:val="24"/>
          <w:szCs w:val="24"/>
        </w:rPr>
        <w:t xml:space="preserve"> and lower effective sample size </w:t>
      </w:r>
      <w:r w:rsidR="003107A2">
        <w:rPr>
          <w:rFonts w:ascii="Times New Roman" w:hAnsi="Times New Roman" w:cs="Times New Roman"/>
          <w:sz w:val="24"/>
          <w:szCs w:val="24"/>
        </w:rPr>
        <w:t>(</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DA4A2A">
        <w:rPr>
          <w:rFonts w:ascii="Times New Roman" w:hAnsi="Times New Roman" w:cs="Times New Roman"/>
          <w:sz w:val="24"/>
          <w:szCs w:val="24"/>
        </w:rPr>
        <w:t>3</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DA4A2A">
        <w:rPr>
          <w:rFonts w:ascii="Times New Roman" w:hAnsi="Times New Roman" w:cs="Times New Roman"/>
          <w:sz w:val="24"/>
          <w:szCs w:val="24"/>
        </w:rPr>
        <w:t>2</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w:t>
      </w:r>
      <w:r w:rsidR="00A313E7">
        <w:rPr>
          <w:rFonts w:ascii="Times New Roman" w:hAnsi="Times New Roman" w:cs="Times New Roman"/>
          <w:sz w:val="24"/>
          <w:szCs w:val="24"/>
        </w:rPr>
        <w:lastRenderedPageBreak/>
        <w:t xml:space="preserve">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DA4A2A">
        <w:rPr>
          <w:rFonts w:ascii="Times New Roman" w:hAnsi="Times New Roman" w:cs="Times New Roman"/>
          <w:sz w:val="24"/>
          <w:szCs w:val="24"/>
        </w:rPr>
        <w:t>3</w:t>
      </w:r>
      <w:r w:rsidR="00DC7042">
        <w:rPr>
          <w:rFonts w:ascii="Times New Roman" w:hAnsi="Times New Roman" w:cs="Times New Roman"/>
          <w:sz w:val="24"/>
          <w:szCs w:val="24"/>
        </w:rPr>
        <w:t>, S</w:t>
      </w:r>
      <w:r w:rsidR="00DA4A2A">
        <w:rPr>
          <w:rFonts w:ascii="Times New Roman" w:hAnsi="Times New Roman" w:cs="Times New Roman"/>
          <w:sz w:val="24"/>
          <w:szCs w:val="24"/>
        </w:rPr>
        <w:t>4</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 xml:space="preserve">Various approaches were </w:t>
      </w:r>
      <w:r w:rsidR="00864696">
        <w:rPr>
          <w:rFonts w:ascii="Times New Roman" w:hAnsi="Times New Roman" w:cs="Times New Roman"/>
          <w:sz w:val="24"/>
          <w:szCs w:val="24"/>
        </w:rPr>
        <w:t>attempted</w:t>
      </w:r>
      <w:r w:rsidR="00C167B5">
        <w:rPr>
          <w:rFonts w:ascii="Times New Roman" w:hAnsi="Times New Roman" w:cs="Times New Roman"/>
          <w:sz w:val="24"/>
          <w:szCs w:val="24"/>
        </w:rPr>
        <w:t xml:space="preserve">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DA4A2A">
        <w:rPr>
          <w:rFonts w:ascii="Times New Roman" w:hAnsi="Times New Roman" w:cs="Times New Roman"/>
          <w:sz w:val="24"/>
          <w:szCs w:val="24"/>
        </w:rPr>
        <w:t>2</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w:t>
      </w:r>
      <w:r w:rsidR="001C2265">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p</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is shared across all areas. The observation variance</w:t>
      </w:r>
      <w:r w:rsidR="001B417E">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o</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xml:space="preserve">, which includes </w:t>
      </w:r>
      <w:r w:rsidR="0054198B">
        <w:rPr>
          <w:rFonts w:ascii="Times New Roman" w:hAnsi="Times New Roman" w:cs="Times New Roman"/>
          <w:sz w:val="24"/>
          <w:szCs w:val="24"/>
        </w:rPr>
        <w:t>both 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354A5E">
      <w:pPr>
        <w:keepNext/>
        <w:spacing w:before="240"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3.2 Environmental drivers of size-at-recruitment</w:t>
      </w:r>
    </w:p>
    <w:p w14:paraId="565915CE" w14:textId="670F500D" w:rsidR="00BA2A7E" w:rsidRDefault="00BA2A7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w:t>
      </w:r>
      <w:r w:rsidR="00B16B78">
        <w:rPr>
          <w:rFonts w:ascii="Times New Roman" w:hAnsi="Times New Roman" w:cs="Times New Roman"/>
          <w:sz w:val="24"/>
          <w:szCs w:val="24"/>
        </w:rPr>
        <w:t xml:space="preserve"> sea surface temperature,</w:t>
      </w:r>
      <w:r w:rsidR="0039075F">
        <w:rPr>
          <w:rFonts w:ascii="Times New Roman" w:hAnsi="Times New Roman" w:cs="Times New Roman"/>
          <w:sz w:val="24"/>
          <w:szCs w:val="24"/>
        </w:rPr>
        <w:t xml:space="preserve">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DA4A2A">
        <w:rPr>
          <w:rFonts w:ascii="Times New Roman" w:hAnsi="Times New Roman" w:cs="Times New Roman"/>
          <w:sz w:val="24"/>
          <w:szCs w:val="24"/>
        </w:rPr>
        <w:t>3</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w:t>
      </w:r>
      <w:r w:rsidR="00864696">
        <w:rPr>
          <w:rFonts w:ascii="Times New Roman" w:hAnsi="Times New Roman" w:cs="Times New Roman"/>
          <w:sz w:val="24"/>
          <w:szCs w:val="24"/>
        </w:rPr>
        <w:t>log-recruitment had the highest</w:t>
      </w:r>
      <w:r w:rsidR="00D23014">
        <w:rPr>
          <w:rFonts w:ascii="Times New Roman" w:hAnsi="Times New Roman" w:cs="Times New Roman"/>
          <w:sz w:val="24"/>
          <w:szCs w:val="24"/>
        </w:rPr>
        <w:t xml:space="preserve"> (best-fitting) ELPD</w:t>
      </w:r>
      <w:r w:rsidR="00864696">
        <w:rPr>
          <w:rFonts w:ascii="Times New Roman" w:hAnsi="Times New Roman" w:cs="Times New Roman"/>
          <w:sz w:val="24"/>
          <w:szCs w:val="24"/>
        </w:rPr>
        <w:t xml:space="preserve">. The model with a single linear term for sea surface temperature also had a marginally higher ELPD than the </w:t>
      </w:r>
      <w:r w:rsidR="00D23014">
        <w:rPr>
          <w:rFonts w:ascii="Times New Roman" w:hAnsi="Times New Roman" w:cs="Times New Roman"/>
          <w:sz w:val="24"/>
          <w:szCs w:val="24"/>
        </w:rPr>
        <w:t xml:space="preserve">base model with no covariates. However, the difference </w:t>
      </w:r>
      <w:r w:rsidR="00864696">
        <w:rPr>
          <w:rFonts w:ascii="Times New Roman" w:hAnsi="Times New Roman" w:cs="Times New Roman"/>
          <w:sz w:val="24"/>
          <w:szCs w:val="24"/>
        </w:rPr>
        <w:t xml:space="preserve">across all </w:t>
      </w:r>
      <w:r w:rsidR="00D23014">
        <w:rPr>
          <w:rFonts w:ascii="Times New Roman" w:hAnsi="Times New Roman" w:cs="Times New Roman"/>
          <w:sz w:val="24"/>
          <w:szCs w:val="24"/>
        </w:rPr>
        <w:t xml:space="preserve">models was </w:t>
      </w:r>
      <w:r w:rsidR="00864696">
        <w:rPr>
          <w:rFonts w:ascii="Times New Roman" w:hAnsi="Times New Roman" w:cs="Times New Roman"/>
          <w:sz w:val="24"/>
          <w:szCs w:val="24"/>
        </w:rPr>
        <w:t>only 1.03</w:t>
      </w:r>
      <w:r w:rsidR="00D23014">
        <w:rPr>
          <w:rFonts w:ascii="Times New Roman" w:hAnsi="Times New Roman" w:cs="Times New Roman"/>
          <w:sz w:val="24"/>
          <w:szCs w:val="24"/>
        </w:rPr>
        <w:t xml:space="preserve">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CE3674" w:rsidRPr="00CE3674">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w:t>
      </w:r>
      <w:r w:rsidR="00470D53">
        <w:rPr>
          <w:rFonts w:ascii="Times New Roman" w:hAnsi="Times New Roman" w:cs="Times New Roman"/>
          <w:sz w:val="24"/>
          <w:szCs w:val="24"/>
        </w:rPr>
        <w:t>log-recruitment</w:t>
      </w:r>
      <w:r w:rsidR="00D23014">
        <w:rPr>
          <w:rFonts w:ascii="Times New Roman" w:hAnsi="Times New Roman" w:cs="Times New Roman"/>
          <w:sz w:val="24"/>
          <w:szCs w:val="24"/>
        </w:rPr>
        <w:t xml:space="preserve">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w:t>
      </w:r>
      <w:r w:rsidR="00470D53">
        <w:rPr>
          <w:rFonts w:ascii="Times New Roman" w:hAnsi="Times New Roman" w:cs="Times New Roman"/>
          <w:sz w:val="24"/>
          <w:szCs w:val="24"/>
        </w:rPr>
        <w:t>078</w:t>
      </w:r>
      <w:r w:rsidR="00D23014">
        <w:rPr>
          <w:rFonts w:ascii="Times New Roman" w:hAnsi="Times New Roman" w:cs="Times New Roman"/>
          <w:sz w:val="24"/>
          <w:szCs w:val="24"/>
        </w:rPr>
        <w:t xml:space="preserve"> mm </w:t>
      </w:r>
      <w:r w:rsidR="00470D53">
        <w:rPr>
          <w:rFonts w:ascii="Times New Roman" w:hAnsi="Times New Roman" w:cs="Times New Roman"/>
          <w:sz w:val="24"/>
          <w:szCs w:val="24"/>
        </w:rPr>
        <w:t xml:space="preserve">increase </w:t>
      </w:r>
      <w:r w:rsidR="00D23014">
        <w:rPr>
          <w:rFonts w:ascii="Times New Roman" w:hAnsi="Times New Roman" w:cs="Times New Roman"/>
          <w:sz w:val="24"/>
          <w:szCs w:val="24"/>
        </w:rPr>
        <w:t>in length</w:t>
      </w:r>
      <w:r w:rsidR="00D57860">
        <w:rPr>
          <w:rFonts w:ascii="Times New Roman" w:hAnsi="Times New Roman" w:cs="Times New Roman"/>
          <w:sz w:val="24"/>
          <w:szCs w:val="24"/>
        </w:rPr>
        <w:t>-</w:t>
      </w:r>
      <w:r w:rsidR="00D23014">
        <w:rPr>
          <w:rFonts w:ascii="Times New Roman" w:hAnsi="Times New Roman" w:cs="Times New Roman"/>
          <w:sz w:val="24"/>
          <w:szCs w:val="24"/>
        </w:rPr>
        <w:t>at</w:t>
      </w:r>
      <w:r w:rsidR="00D57860">
        <w:rPr>
          <w:rFonts w:ascii="Times New Roman" w:hAnsi="Times New Roman" w:cs="Times New Roman"/>
          <w:sz w:val="24"/>
          <w:szCs w:val="24"/>
        </w:rPr>
        <w:t>-</w:t>
      </w:r>
      <w:r w:rsidR="00D23014">
        <w:rPr>
          <w:rFonts w:ascii="Times New Roman" w:hAnsi="Times New Roman" w:cs="Times New Roman"/>
          <w:sz w:val="24"/>
          <w:szCs w:val="24"/>
        </w:rPr>
        <w:t xml:space="preserve">recruitment for every 1 unit increase in standardized </w:t>
      </w:r>
      <w:r w:rsidR="00470D53">
        <w:rPr>
          <w:rFonts w:ascii="Times New Roman" w:hAnsi="Times New Roman" w:cs="Times New Roman"/>
          <w:sz w:val="24"/>
          <w:szCs w:val="24"/>
        </w:rPr>
        <w:t>log-recruitment</w:t>
      </w:r>
      <w:r w:rsidR="00D23014">
        <w:rPr>
          <w:rFonts w:ascii="Times New Roman" w:hAnsi="Times New Roman" w:cs="Times New Roman"/>
          <w:sz w:val="24"/>
          <w:szCs w:val="24"/>
        </w:rPr>
        <w:t>. This result suggest</w:t>
      </w:r>
      <w:r w:rsidR="00470D53">
        <w:rPr>
          <w:rFonts w:ascii="Times New Roman" w:hAnsi="Times New Roman" w:cs="Times New Roman"/>
          <w:sz w:val="24"/>
          <w:szCs w:val="24"/>
        </w:rPr>
        <w:t>s</w:t>
      </w:r>
      <w:r w:rsidR="00D23014">
        <w:rPr>
          <w:rFonts w:ascii="Times New Roman" w:hAnsi="Times New Roman" w:cs="Times New Roman"/>
          <w:sz w:val="24"/>
          <w:szCs w:val="24"/>
        </w:rPr>
        <w:t xml:space="preserve"> </w:t>
      </w:r>
      <w:r w:rsidR="00470D53">
        <w:rPr>
          <w:rFonts w:ascii="Times New Roman" w:hAnsi="Times New Roman" w:cs="Times New Roman"/>
          <w:sz w:val="24"/>
          <w:szCs w:val="24"/>
        </w:rPr>
        <w:t xml:space="preserve">faster </w:t>
      </w:r>
      <w:r w:rsidR="00FD2C70">
        <w:rPr>
          <w:rFonts w:ascii="Times New Roman" w:hAnsi="Times New Roman" w:cs="Times New Roman"/>
          <w:sz w:val="24"/>
          <w:szCs w:val="24"/>
        </w:rPr>
        <w:t xml:space="preserve">early </w:t>
      </w:r>
      <w:r w:rsidR="00D23014">
        <w:rPr>
          <w:rFonts w:ascii="Times New Roman" w:hAnsi="Times New Roman" w:cs="Times New Roman"/>
          <w:sz w:val="24"/>
          <w:szCs w:val="24"/>
        </w:rPr>
        <w:t xml:space="preserve">growth </w:t>
      </w:r>
      <w:r w:rsidR="00470D53">
        <w:rPr>
          <w:rFonts w:ascii="Times New Roman" w:hAnsi="Times New Roman" w:cs="Times New Roman"/>
          <w:sz w:val="24"/>
          <w:szCs w:val="24"/>
        </w:rPr>
        <w:t xml:space="preserve">when year classes are larger, counter to </w:t>
      </w:r>
      <w:r w:rsidR="00D57860">
        <w:rPr>
          <w:rFonts w:ascii="Times New Roman" w:hAnsi="Times New Roman" w:cs="Times New Roman"/>
          <w:sz w:val="24"/>
          <w:szCs w:val="24"/>
        </w:rPr>
        <w:t xml:space="preserve">the </w:t>
      </w:r>
      <w:r w:rsidR="00470D53">
        <w:rPr>
          <w:rFonts w:ascii="Times New Roman" w:hAnsi="Times New Roman" w:cs="Times New Roman"/>
          <w:sz w:val="24"/>
          <w:szCs w:val="24"/>
        </w:rPr>
        <w:t>principle of density-dependence</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w:t>
      </w:r>
      <w:r w:rsidR="00470D53">
        <w:rPr>
          <w:rFonts w:ascii="Times New Roman" w:hAnsi="Times New Roman" w:cs="Times New Roman"/>
          <w:sz w:val="24"/>
          <w:szCs w:val="24"/>
        </w:rPr>
        <w:t>145</w:t>
      </w:r>
      <w:r w:rsidR="002F38C1">
        <w:rPr>
          <w:rFonts w:ascii="Times New Roman" w:hAnsi="Times New Roman" w:cs="Times New Roman"/>
          <w:sz w:val="24"/>
          <w:szCs w:val="24"/>
        </w:rPr>
        <w:t>, 0.</w:t>
      </w:r>
      <w:r w:rsidR="00470D53">
        <w:rPr>
          <w:rFonts w:ascii="Times New Roman" w:hAnsi="Times New Roman" w:cs="Times New Roman"/>
          <w:sz w:val="24"/>
          <w:szCs w:val="24"/>
        </w:rPr>
        <w:t>305</w:t>
      </w:r>
      <w:r w:rsidR="002F38C1">
        <w:rPr>
          <w:rFonts w:ascii="Times New Roman" w:hAnsi="Times New Roman" w:cs="Times New Roman"/>
          <w:sz w:val="24"/>
          <w:szCs w:val="24"/>
        </w:rPr>
        <w:t>)</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xml:space="preserve">. </w:t>
      </w:r>
      <w:r w:rsidR="0058314B">
        <w:rPr>
          <w:rFonts w:ascii="Times New Roman" w:hAnsi="Times New Roman" w:cs="Times New Roman"/>
          <w:sz w:val="24"/>
          <w:szCs w:val="24"/>
        </w:rPr>
        <w:t>S</w:t>
      </w:r>
      <w:r w:rsidR="007C4E63">
        <w:rPr>
          <w:rFonts w:ascii="Times New Roman" w:hAnsi="Times New Roman" w:cs="Times New Roman"/>
          <w:sz w:val="24"/>
          <w:szCs w:val="24"/>
        </w:rPr>
        <w:t>ubsequent results are from the base model with no covariates</w:t>
      </w:r>
      <w:r w:rsidR="0058314B" w:rsidRPr="0058314B">
        <w:rPr>
          <w:rFonts w:ascii="Times New Roman" w:hAnsi="Times New Roman" w:cs="Times New Roman"/>
          <w:sz w:val="24"/>
          <w:szCs w:val="24"/>
        </w:rPr>
        <w:t xml:space="preserve"> </w:t>
      </w:r>
      <w:r w:rsidR="0058314B">
        <w:rPr>
          <w:rFonts w:ascii="Times New Roman" w:hAnsi="Times New Roman" w:cs="Times New Roman"/>
          <w:sz w:val="24"/>
          <w:szCs w:val="24"/>
        </w:rPr>
        <w:t>because no variables substantially improved the model</w:t>
      </w:r>
      <w:r w:rsidR="00DA616A">
        <w:rPr>
          <w:rFonts w:ascii="Times New Roman" w:hAnsi="Times New Roman" w:cs="Times New Roman"/>
          <w:sz w:val="24"/>
          <w:szCs w:val="24"/>
        </w:rPr>
        <w:t>.</w:t>
      </w:r>
    </w:p>
    <w:p w14:paraId="7B0558E7" w14:textId="7313FE2E" w:rsidR="00DF24E8" w:rsidRPr="00CB5BCC" w:rsidRDefault="00DF24E8" w:rsidP="00354A5E">
      <w:pPr>
        <w:keepNext/>
        <w:spacing w:before="240" w:after="0" w:line="480" w:lineRule="auto"/>
        <w:rPr>
          <w:rFonts w:ascii="Times New Roman" w:hAnsi="Times New Roman" w:cs="Times New Roman"/>
          <w:i/>
          <w:iCs/>
          <w:sz w:val="24"/>
          <w:szCs w:val="24"/>
        </w:rPr>
      </w:pPr>
      <w:r w:rsidRPr="00CB5BCC">
        <w:rPr>
          <w:rFonts w:ascii="Times New Roman" w:hAnsi="Times New Roman" w:cs="Times New Roman"/>
          <w:i/>
          <w:iCs/>
          <w:sz w:val="24"/>
          <w:szCs w:val="24"/>
        </w:rPr>
        <w:lastRenderedPageBreak/>
        <w:t>3.3 Revenue-per-recruit model and opening dates</w:t>
      </w:r>
    </w:p>
    <w:p w14:paraId="32A66CEF" w14:textId="11BE4B6A" w:rsidR="0047130D" w:rsidRPr="00BC164F" w:rsidRDefault="00BC164F"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58314B">
        <w:rPr>
          <w:rFonts w:ascii="Times New Roman" w:hAnsi="Times New Roman" w:cs="Times New Roman"/>
          <w:sz w:val="24"/>
          <w:szCs w:val="24"/>
        </w:rPr>
        <w:t xml:space="preserve"> an opening date of April 1 maximized expected revenue-per-recruit up until a fishing mortality rate of around 0.15 mo</w:t>
      </w:r>
      <w:r w:rsidR="0058314B">
        <w:rPr>
          <w:rFonts w:ascii="Times New Roman" w:hAnsi="Times New Roman" w:cs="Times New Roman"/>
          <w:sz w:val="24"/>
          <w:szCs w:val="24"/>
          <w:vertAlign w:val="superscript"/>
        </w:rPr>
        <w:t>-1</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71031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EF78DC">
        <w:rPr>
          <w:rFonts w:ascii="Times New Roman" w:hAnsi="Times New Roman" w:cs="Times New Roman"/>
          <w:sz w:val="24"/>
          <w:szCs w:val="24"/>
        </w:rPr>
        <w:t>, center panel</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w:t>
      </w:r>
      <w:r w:rsidR="003A69BE" w:rsidRPr="00642580">
        <w:rPr>
          <w:rFonts w:ascii="Times New Roman" w:hAnsi="Times New Roman" w:cs="Times New Roman"/>
          <w:i/>
          <w:iCs/>
          <w:sz w:val="24"/>
          <w:szCs w:val="24"/>
        </w:rPr>
        <w:t>F</w:t>
      </w:r>
      <w:r w:rsidR="003A69BE">
        <w:rPr>
          <w:rFonts w:ascii="Times New Roman" w:hAnsi="Times New Roman" w:cs="Times New Roman"/>
          <w:sz w:val="24"/>
          <w:szCs w:val="24"/>
        </w:rPr>
        <w:t xml:space="preserve"> &gt; 0.15</w:t>
      </w:r>
      <w:r w:rsidR="0058314B">
        <w:rPr>
          <w:rFonts w:ascii="Times New Roman" w:hAnsi="Times New Roman" w:cs="Times New Roman"/>
          <w:sz w:val="24"/>
          <w:szCs w:val="24"/>
        </w:rPr>
        <w:t xml:space="preserve"> mo</w:t>
      </w:r>
      <w:r w:rsidR="0058314B" w:rsidRPr="00642580">
        <w:rPr>
          <w:rFonts w:ascii="Times New Roman" w:hAnsi="Times New Roman" w:cs="Times New Roman"/>
          <w:sz w:val="24"/>
          <w:szCs w:val="24"/>
          <w:vertAlign w:val="superscript"/>
        </w:rPr>
        <w:t>-1</w:t>
      </w:r>
      <w:r w:rsidR="003A69BE">
        <w:rPr>
          <w:rFonts w:ascii="Times New Roman" w:hAnsi="Times New Roman" w:cs="Times New Roman"/>
          <w:sz w:val="24"/>
          <w:szCs w:val="24"/>
        </w:rPr>
        <w:t>)</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BB2411">
        <w:rPr>
          <w:rFonts w:ascii="Times New Roman" w:hAnsi="Times New Roman" w:cs="Times New Roman"/>
          <w:sz w:val="24"/>
          <w:szCs w:val="24"/>
        </w:rPr>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t>fishing 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703FB9">
        <w:rPr>
          <w:rFonts w:ascii="Times New Roman" w:hAnsi="Times New Roman" w:cs="Times New Roman"/>
          <w:sz w:val="24"/>
          <w:szCs w:val="24"/>
        </w:rPr>
        <w:t>)</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{"citationID":"LJvqB9fW","properties":{"formattedCitation":"(Hannah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2014b)</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6057BDC8" w:rsidR="006027EC" w:rsidRDefault="0032355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w:t>
      </w:r>
      <w:r w:rsidR="00502E7A">
        <w:rPr>
          <w:rFonts w:ascii="Times New Roman" w:hAnsi="Times New Roman" w:cs="Times New Roman"/>
          <w:sz w:val="24"/>
          <w:szCs w:val="24"/>
        </w:rPr>
        <w:t xml:space="preserve"> (e.g., &gt;0.11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32 versus &gt;0.18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18),</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w:t>
      </w:r>
      <w:r w:rsidR="00DA4A2A">
        <w:rPr>
          <w:rFonts w:ascii="Times New Roman" w:hAnsi="Times New Roman" w:cs="Times New Roman"/>
          <w:sz w:val="24"/>
          <w:szCs w:val="24"/>
        </w:rPr>
        <w:t>3</w:t>
      </w:r>
      <w:r w:rsidR="00301580">
        <w:rPr>
          <w:rFonts w:ascii="Times New Roman" w:hAnsi="Times New Roman" w:cs="Times New Roman"/>
          <w:sz w:val="24"/>
          <w:szCs w:val="24"/>
        </w:rPr>
        <w:t>)</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w:t>
      </w:r>
      <w:r w:rsidR="00DA4A2A">
        <w:rPr>
          <w:rFonts w:ascii="Times New Roman" w:hAnsi="Times New Roman" w:cs="Times New Roman"/>
          <w:sz w:val="24"/>
          <w:szCs w:val="24"/>
        </w:rPr>
        <w:t>1</w:t>
      </w:r>
      <w:r w:rsidR="00301580">
        <w:rPr>
          <w:rFonts w:ascii="Times New Roman" w:hAnsi="Times New Roman" w:cs="Times New Roman"/>
          <w:sz w:val="24"/>
          <w:szCs w:val="24"/>
        </w:rPr>
        <w:t>)</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served as habitat for </w:t>
      </w:r>
      <w:r w:rsidR="006D3B56">
        <w:rPr>
          <w:rFonts w:ascii="Times New Roman" w:hAnsi="Times New Roman" w:cs="Times New Roman"/>
          <w:sz w:val="24"/>
          <w:szCs w:val="24"/>
        </w:rPr>
        <w:t>the largest size shrimp.</w:t>
      </w:r>
    </w:p>
    <w:p w14:paraId="5E2F9402" w14:textId="35FE2ED2" w:rsidR="00094AB0" w:rsidRDefault="00B447D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DA4A2A">
        <w:rPr>
          <w:rFonts w:ascii="Times New Roman" w:hAnsi="Times New Roman" w:cs="Times New Roman"/>
          <w:sz w:val="24"/>
          <w:szCs w:val="24"/>
        </w:rPr>
        <w:t>1</w:t>
      </w:r>
      <w:r w:rsidR="00873DBC">
        <w:rPr>
          <w:rFonts w:ascii="Times New Roman" w:hAnsi="Times New Roman" w:cs="Times New Roman"/>
          <w:sz w:val="24"/>
          <w:szCs w:val="24"/>
        </w:rPr>
        <w:t xml:space="preserve">, </w:t>
      </w:r>
      <w:r w:rsidR="00DA4A2A">
        <w:rPr>
          <w:rFonts w:ascii="Times New Roman" w:hAnsi="Times New Roman" w:cs="Times New Roman"/>
          <w:sz w:val="24"/>
          <w:szCs w:val="24"/>
        </w:rPr>
        <w:t>4</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w:t>
      </w:r>
      <w:r w:rsidR="00240596">
        <w:rPr>
          <w:rFonts w:ascii="Times New Roman" w:hAnsi="Times New Roman" w:cs="Times New Roman"/>
          <w:sz w:val="24"/>
          <w:szCs w:val="24"/>
        </w:rPr>
        <w:t>2020</w:t>
      </w:r>
      <w:r w:rsidR="006D3B56">
        <w:rPr>
          <w:rFonts w:ascii="Times New Roman" w:hAnsi="Times New Roman" w:cs="Times New Roman"/>
          <w:sz w:val="24"/>
          <w:szCs w:val="24"/>
        </w:rPr>
        <w:t xml:space="preserve">,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w:t>
      </w:r>
      <w:r w:rsidR="00240596">
        <w:rPr>
          <w:rFonts w:ascii="Times New Roman" w:hAnsi="Times New Roman" w:cs="Times New Roman"/>
          <w:sz w:val="24"/>
          <w:szCs w:val="24"/>
        </w:rPr>
        <w:t>2</w:t>
      </w:r>
      <w:r w:rsidR="00DD37D1">
        <w:rPr>
          <w:rFonts w:ascii="Times New Roman" w:hAnsi="Times New Roman" w:cs="Times New Roman"/>
          <w:sz w:val="24"/>
          <w:szCs w:val="24"/>
        </w:rPr>
        <w:t>,</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better at higher fishing mortality rates, with an inflection point right (i.e., all opening dates are</w:t>
      </w:r>
      <w:r w:rsidR="00094AB0">
        <w:rPr>
          <w:rFonts w:ascii="Times New Roman" w:hAnsi="Times New Roman" w:cs="Times New Roman"/>
          <w:sz w:val="24"/>
          <w:szCs w:val="24"/>
        </w:rPr>
        <w:t xml:space="preserve"> similarly optimal</w:t>
      </w:r>
      <w:r w:rsidR="008F5D5E">
        <w:rPr>
          <w:rFonts w:ascii="Times New Roman" w:hAnsi="Times New Roman" w:cs="Times New Roman"/>
          <w:sz w:val="24"/>
          <w:szCs w:val="24"/>
        </w:rPr>
        <w:t>, points overlap</w:t>
      </w:r>
      <w:r w:rsidR="00C769FE">
        <w:rPr>
          <w:rFonts w:ascii="Times New Roman" w:hAnsi="Times New Roman" w:cs="Times New Roman"/>
          <w:sz w:val="24"/>
          <w:szCs w:val="24"/>
        </w:rPr>
        <w:t>),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Thus, i</w:t>
      </w:r>
      <w:r w:rsidR="00C70A28">
        <w:rPr>
          <w:rFonts w:ascii="Times New Roman" w:hAnsi="Times New Roman" w:cs="Times New Roman"/>
          <w:sz w:val="24"/>
          <w:szCs w:val="24"/>
        </w:rPr>
        <w:t xml:space="preserve">f fishing mortality is 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 xml:space="preserve">are not incentivized to fish due to low prices, high costs, or other opportunities, a large year class overwhelms fishing capacity) or average, an early opening date </w:t>
      </w:r>
      <w:r w:rsidR="00A6315E">
        <w:rPr>
          <w:rFonts w:ascii="Times New Roman" w:hAnsi="Times New Roman" w:cs="Times New Roman"/>
          <w:sz w:val="24"/>
          <w:szCs w:val="24"/>
        </w:rPr>
        <w:t xml:space="preserve">is </w:t>
      </w:r>
      <w:r w:rsidR="00C70A28">
        <w:rPr>
          <w:rFonts w:ascii="Times New Roman" w:hAnsi="Times New Roman" w:cs="Times New Roman"/>
          <w:sz w:val="24"/>
          <w:szCs w:val="24"/>
        </w:rPr>
        <w:t>best. If fishing mortality is high, however, the optimal decision on opening depends on the size of the shrimp.</w:t>
      </w:r>
    </w:p>
    <w:p w14:paraId="1F44C2BC" w14:textId="3F513D00" w:rsidR="00236779" w:rsidRPr="00B447D9" w:rsidRDefault="00196812"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DA4A2A">
        <w:rPr>
          <w:rFonts w:ascii="Times New Roman" w:hAnsi="Times New Roman" w:cs="Times New Roman"/>
          <w:sz w:val="24"/>
          <w:szCs w:val="24"/>
        </w:rPr>
        <w:t>5</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w:t>
      </w:r>
      <w:r w:rsidR="00240596">
        <w:rPr>
          <w:rFonts w:ascii="Times New Roman" w:hAnsi="Times New Roman" w:cs="Times New Roman"/>
          <w:sz w:val="24"/>
          <w:szCs w:val="24"/>
        </w:rPr>
        <w:t>2</w:t>
      </w:r>
      <w:r w:rsidR="00277A37">
        <w:rPr>
          <w:rFonts w:ascii="Times New Roman" w:hAnsi="Times New Roman" w:cs="Times New Roman"/>
          <w:sz w:val="24"/>
          <w:szCs w:val="24"/>
        </w:rPr>
        <w:t xml:space="preserve">),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 xml:space="preserve">generally beneficial to postpone opening in </w:t>
      </w:r>
      <w:r w:rsidR="00D0572A">
        <w:rPr>
          <w:rFonts w:ascii="Times New Roman" w:hAnsi="Times New Roman" w:cs="Times New Roman"/>
          <w:sz w:val="24"/>
          <w:szCs w:val="24"/>
        </w:rPr>
        <w:t xml:space="preserve">the </w:t>
      </w:r>
      <w:r w:rsidR="00277A37">
        <w:rPr>
          <w:rFonts w:ascii="Times New Roman" w:hAnsi="Times New Roman" w:cs="Times New Roman"/>
          <w:sz w:val="24"/>
          <w:szCs w:val="24"/>
        </w:rPr>
        <w:t>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w:t>
      </w:r>
      <w:r w:rsidR="00240596">
        <w:rPr>
          <w:rFonts w:ascii="Times New Roman" w:hAnsi="Times New Roman" w:cs="Times New Roman"/>
          <w:sz w:val="24"/>
          <w:szCs w:val="24"/>
        </w:rPr>
        <w:t>2020</w:t>
      </w:r>
      <w:r w:rsidR="00622207">
        <w:rPr>
          <w:rFonts w:ascii="Times New Roman" w:hAnsi="Times New Roman" w:cs="Times New Roman"/>
          <w:sz w:val="24"/>
          <w:szCs w:val="24"/>
        </w:rPr>
        <w:t>)</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008E5511" w:rsidR="00C55FE3" w:rsidRDefault="00C55FE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w:t>
      </w:r>
      <w:r>
        <w:rPr>
          <w:rFonts w:ascii="Times New Roman" w:hAnsi="Times New Roman" w:cs="Times New Roman"/>
          <w:sz w:val="24"/>
          <w:szCs w:val="24"/>
        </w:rPr>
        <w:lastRenderedPageBreak/>
        <w:t xml:space="preserve">independent factors on growth, no work to date has explored growth variability in a mechanistic fashion such as the one employed here, directly modeling the data as they were collected </w:t>
      </w:r>
      <w:r>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{"citationID":"hgavGtON","properties":{"unsorted":true,"formattedCitation":"(Hannah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2014a, 2016; Groth and Hannah 2018; Groth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looked at the joint impact of natural mortality, fishing mortality, and the response metric- revenue versus yield-per-recruit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We chose to use the metric more relevant to the fishing fleet (revenue-per-recruit), and added a new dimension to the analysis in its place: size-at-recruitment. This allowed us to provide more dynamic advice over both time and space, giving managers information they can use to adaptively manage the fishery.</w:t>
      </w:r>
    </w:p>
    <w:p w14:paraId="33381B3F" w14:textId="108CF4A2" w:rsidR="00427441" w:rsidRPr="00B76BED"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4.1 </w:t>
      </w:r>
      <w:r w:rsidR="003D16AD">
        <w:rPr>
          <w:rFonts w:ascii="Times New Roman" w:hAnsi="Times New Roman" w:cs="Times New Roman"/>
          <w:i/>
          <w:iCs/>
          <w:sz w:val="24"/>
          <w:szCs w:val="24"/>
        </w:rPr>
        <w:t>Growth modeling approach</w:t>
      </w:r>
    </w:p>
    <w:p w14:paraId="14FB6A75" w14:textId="5CF54C90" w:rsidR="000C74BD" w:rsidRDefault="00575429"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multivariate state-space model for size-at-age was a powerful tool</w:t>
      </w:r>
      <w:r w:rsidR="00CF4A20">
        <w:rPr>
          <w:rFonts w:ascii="Times New Roman" w:hAnsi="Times New Roman" w:cs="Times New Roman"/>
          <w:sz w:val="24"/>
          <w:szCs w:val="24"/>
        </w:rPr>
        <w:t xml:space="preserve"> for quantifying variability in</w:t>
      </w:r>
      <w:r w:rsidR="003B2246">
        <w:rPr>
          <w:rFonts w:ascii="Times New Roman" w:hAnsi="Times New Roman" w:cs="Times New Roman"/>
          <w:sz w:val="24"/>
          <w:szCs w:val="24"/>
        </w:rPr>
        <w:t>,</w:t>
      </w:r>
      <w:r w:rsidR="00CF4A20">
        <w:rPr>
          <w:rFonts w:ascii="Times New Roman" w:hAnsi="Times New Roman" w:cs="Times New Roman"/>
          <w:sz w:val="24"/>
          <w:szCs w:val="24"/>
        </w:rPr>
        <w:t xml:space="preserve"> </w:t>
      </w:r>
      <w:r w:rsidR="00DB5618">
        <w:rPr>
          <w:rFonts w:ascii="Times New Roman" w:hAnsi="Times New Roman" w:cs="Times New Roman"/>
          <w:sz w:val="24"/>
          <w:szCs w:val="24"/>
        </w:rPr>
        <w:t>and drivers of</w:t>
      </w:r>
      <w:r w:rsidR="003B2246">
        <w:rPr>
          <w:rFonts w:ascii="Times New Roman" w:hAnsi="Times New Roman" w:cs="Times New Roman"/>
          <w:sz w:val="24"/>
          <w:szCs w:val="24"/>
        </w:rPr>
        <w:t>,</w:t>
      </w:r>
      <w:r w:rsidR="00DB5618">
        <w:rPr>
          <w:rFonts w:ascii="Times New Roman" w:hAnsi="Times New Roman" w:cs="Times New Roman"/>
          <w:sz w:val="24"/>
          <w:szCs w:val="24"/>
        </w:rPr>
        <w:t xml:space="preserve"> </w:t>
      </w:r>
      <w:r w:rsidR="00CF4A20">
        <w:rPr>
          <w:rFonts w:ascii="Times New Roman" w:hAnsi="Times New Roman" w:cs="Times New Roman"/>
          <w:sz w:val="24"/>
          <w:szCs w:val="24"/>
        </w:rPr>
        <w:t>shrimp size-at-age and propagating that forward into population dynamics models relevant to management</w:t>
      </w:r>
      <w:r w:rsidR="00C55FE3" w:rsidRPr="00575429">
        <w:rPr>
          <w:rFonts w:ascii="Times New Roman" w:hAnsi="Times New Roman" w:cs="Times New Roman"/>
          <w:sz w:val="24"/>
          <w:szCs w:val="24"/>
        </w:rPr>
        <w:t>.</w:t>
      </w:r>
      <w:r w:rsidR="00C55FE3">
        <w:rPr>
          <w:rFonts w:ascii="Times New Roman" w:hAnsi="Times New Roman" w:cs="Times New Roman"/>
          <w:sz w:val="24"/>
          <w:szCs w:val="24"/>
        </w:rPr>
        <w:t xml:space="preserve"> Our approach require</w:t>
      </w:r>
      <w:r w:rsidR="003B2246">
        <w:rPr>
          <w:rFonts w:ascii="Times New Roman" w:hAnsi="Times New Roman" w:cs="Times New Roman"/>
          <w:sz w:val="24"/>
          <w:szCs w:val="24"/>
        </w:rPr>
        <w:t>d</w:t>
      </w:r>
      <w:r w:rsidR="00C55FE3">
        <w:rPr>
          <w:rFonts w:ascii="Times New Roman" w:hAnsi="Times New Roman" w:cs="Times New Roman"/>
          <w:sz w:val="24"/>
          <w:szCs w:val="24"/>
        </w:rPr>
        <w:t xml:space="preserve"> more complex models with extra parameters compared to the simpler regression approach </w:t>
      </w:r>
      <w:r w:rsidR="00502F9D">
        <w:rPr>
          <w:rFonts w:ascii="Times New Roman" w:hAnsi="Times New Roman" w:cs="Times New Roman"/>
          <w:sz w:val="24"/>
          <w:szCs w:val="24"/>
        </w:rPr>
        <w:t xml:space="preserve">previously </w:t>
      </w:r>
      <w:r w:rsidR="00C55FE3">
        <w:rPr>
          <w:rFonts w:ascii="Times New Roman" w:hAnsi="Times New Roman" w:cs="Times New Roman"/>
          <w:sz w:val="24"/>
          <w:szCs w:val="24"/>
        </w:rPr>
        <w:t xml:space="preserve">used to </w:t>
      </w:r>
      <w:r w:rsidR="00502F9D">
        <w:rPr>
          <w:rFonts w:ascii="Times New Roman" w:hAnsi="Times New Roman" w:cs="Times New Roman"/>
          <w:sz w:val="24"/>
          <w:szCs w:val="24"/>
        </w:rPr>
        <w:t>study growth</w:t>
      </w:r>
      <w:r w:rsidR="003B2246">
        <w:rPr>
          <w:rFonts w:ascii="Times New Roman" w:hAnsi="Times New Roman" w:cs="Times New Roman"/>
          <w:sz w:val="24"/>
          <w:szCs w:val="24"/>
        </w:rPr>
        <w:t xml:space="preserve"> </w:t>
      </w:r>
      <w:r w:rsidR="002E2F7C">
        <w:rPr>
          <w:rFonts w:ascii="Times New Roman" w:hAnsi="Times New Roman" w:cs="Times New Roman"/>
          <w:sz w:val="24"/>
          <w:szCs w:val="24"/>
        </w:rPr>
        <w:fldChar w:fldCharType="begin"/>
      </w:r>
      <w:r w:rsidR="00526759">
        <w:rPr>
          <w:rFonts w:ascii="Times New Roman" w:hAnsi="Times New Roman" w:cs="Times New Roman"/>
          <w:sz w:val="24"/>
          <w:szCs w:val="24"/>
        </w:rPr>
        <w:instrText xml:space="preserve"> ADDIN ZOTERO_ITEM CSL_CITATION {"citationID":"lFBj4u7w","properties":{"formattedCitation":"(e.g., Hannah and Jones 1991; Groth and Hannah 2018)","plainCitation":"(e.g., Hannah and Jones 1991; Groth and Hannah 2018)","noteIndex":0},"citationItems":[{"id":6710,"uris":["http://zotero.org/users/783258/items/VH85BY2F"],"itemData":{"id":6710,"type":"article-journal","container-title":"Fishery Bulletin","issue":"1","page":"41-51","title":"Fishery-induced Changes in the Population Structure of Pink Shrimp Pandalus jordani","volume":"89","author":[{"family":"Hannah","given":"Robert W."},{"family":"Jones","given":"Stephen A."}],"issued":{"date-parts":[["1991"]]}},"label":"page","prefix":"e.g., "},{"id":6629,"uris":["http://zotero.org/users/783258/items/6YR93GYA"],"itemData":{"id":6629,"type":"article-journal","collection-title":"Oregon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2E2F7C">
        <w:rPr>
          <w:rFonts w:ascii="Times New Roman" w:hAnsi="Times New Roman" w:cs="Times New Roman"/>
          <w:sz w:val="24"/>
          <w:szCs w:val="24"/>
        </w:rPr>
        <w:fldChar w:fldCharType="separate"/>
      </w:r>
      <w:r w:rsidR="00526759" w:rsidRPr="00526759">
        <w:rPr>
          <w:rFonts w:ascii="Times New Roman" w:hAnsi="Times New Roman" w:cs="Times New Roman"/>
          <w:sz w:val="24"/>
        </w:rPr>
        <w:t>(e.g., Hannah and Jones 1991; Groth and Hannah 2018)</w:t>
      </w:r>
      <w:r w:rsidR="002E2F7C">
        <w:rPr>
          <w:rFonts w:ascii="Times New Roman" w:hAnsi="Times New Roman" w:cs="Times New Roman"/>
          <w:sz w:val="24"/>
          <w:szCs w:val="24"/>
        </w:rPr>
        <w:fldChar w:fldCharType="end"/>
      </w:r>
      <w:r w:rsidR="00502F9D">
        <w:rPr>
          <w:rFonts w:ascii="Times New Roman" w:hAnsi="Times New Roman" w:cs="Times New Roman"/>
          <w:sz w:val="24"/>
          <w:szCs w:val="24"/>
        </w:rPr>
        <w:t xml:space="preserve">, which </w:t>
      </w:r>
      <w:r w:rsidR="00BC6E3D">
        <w:rPr>
          <w:rFonts w:ascii="Times New Roman" w:hAnsi="Times New Roman" w:cs="Times New Roman"/>
          <w:sz w:val="24"/>
          <w:szCs w:val="24"/>
        </w:rPr>
        <w:t>derived annual indicators of growth across all age classes and months of the year</w:t>
      </w:r>
      <w:r w:rsidR="00C55FE3">
        <w:rPr>
          <w:rFonts w:ascii="Times New Roman" w:hAnsi="Times New Roman" w:cs="Times New Roman"/>
          <w:sz w:val="24"/>
          <w:szCs w:val="24"/>
        </w:rPr>
        <w:t>. Although we were less likely to identify spurious drivers using our approach, and the results can provide more actionable management guidance, we also had less statistical power to identify true drivers, which bore out in the results</w:t>
      </w:r>
      <w:r w:rsidR="000C74BD">
        <w:rPr>
          <w:rFonts w:ascii="Times New Roman" w:hAnsi="Times New Roman" w:cs="Times New Roman"/>
          <w:sz w:val="24"/>
          <w:szCs w:val="24"/>
        </w:rPr>
        <w:t xml:space="preserve"> (ambiguous </w:t>
      </w:r>
      <w:r w:rsidR="003D16AD">
        <w:rPr>
          <w:rFonts w:ascii="Times New Roman" w:hAnsi="Times New Roman" w:cs="Times New Roman"/>
          <w:sz w:val="24"/>
          <w:szCs w:val="24"/>
        </w:rPr>
        <w:t>temperature</w:t>
      </w:r>
      <w:r w:rsidR="000C74BD">
        <w:rPr>
          <w:rFonts w:ascii="Times New Roman" w:hAnsi="Times New Roman" w:cs="Times New Roman"/>
          <w:sz w:val="24"/>
          <w:szCs w:val="24"/>
        </w:rPr>
        <w:t xml:space="preserve"> effect)</w:t>
      </w:r>
      <w:r w:rsidR="005F1ED9">
        <w:rPr>
          <w:rFonts w:ascii="Times New Roman" w:hAnsi="Times New Roman" w:cs="Times New Roman"/>
          <w:sz w:val="24"/>
          <w:szCs w:val="24"/>
        </w:rPr>
        <w:t xml:space="preserve">. </w:t>
      </w:r>
      <w:r w:rsidR="008F5D5E">
        <w:rPr>
          <w:rFonts w:ascii="Times New Roman" w:hAnsi="Times New Roman" w:cs="Times New Roman"/>
          <w:sz w:val="24"/>
          <w:szCs w:val="24"/>
        </w:rPr>
        <w:t xml:space="preserve">Future work could explore a wider range of drivers or the possibility of multiple drivers acting concurrently.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(2023)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(e.g., Stawitz et al. 2015; Indivero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w:t>
      </w:r>
      <w:r w:rsidR="001D6853">
        <w:rPr>
          <w:rFonts w:ascii="Times New Roman" w:hAnsi="Times New Roman" w:cs="Times New Roman"/>
          <w:sz w:val="24"/>
          <w:szCs w:val="24"/>
        </w:rPr>
        <w:lastRenderedPageBreak/>
        <w:t>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3B2246">
        <w:rPr>
          <w:rFonts w:ascii="Times New Roman" w:hAnsi="Times New Roman" w:cs="Times New Roman"/>
          <w:sz w:val="24"/>
          <w:szCs w:val="24"/>
        </w:rPr>
        <w:t xml:space="preserve">from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r>
        <w:rPr>
          <w:rFonts w:ascii="Times New Roman" w:hAnsi="Times New Roman" w:cs="Times New Roman"/>
          <w:sz w:val="24"/>
          <w:szCs w:val="24"/>
        </w:rPr>
        <w:t>Finally, the use of MCMC to perform Bayesian inference allowed us to easily propagate uncertainty in the growth process into uncertainty in the revenue-per-recruit model</w:t>
      </w:r>
      <w:r w:rsidR="00CF4A20">
        <w:rPr>
          <w:rFonts w:ascii="Times New Roman" w:hAnsi="Times New Roman" w:cs="Times New Roman"/>
          <w:sz w:val="24"/>
          <w:szCs w:val="24"/>
        </w:rPr>
        <w:t xml:space="preserve"> (e.g., Fig. </w:t>
      </w:r>
      <w:r w:rsidR="00DA4A2A">
        <w:rPr>
          <w:rFonts w:ascii="Times New Roman" w:hAnsi="Times New Roman" w:cs="Times New Roman"/>
          <w:sz w:val="24"/>
          <w:szCs w:val="24"/>
        </w:rPr>
        <w:t>2</w:t>
      </w:r>
      <w:r w:rsidR="00CF4A20">
        <w:rPr>
          <w:rFonts w:ascii="Times New Roman" w:hAnsi="Times New Roman" w:cs="Times New Roman"/>
          <w:sz w:val="24"/>
          <w:szCs w:val="24"/>
        </w:rPr>
        <w:t>)</w:t>
      </w:r>
      <w:r>
        <w:rPr>
          <w:rFonts w:ascii="Times New Roman" w:hAnsi="Times New Roman" w:cs="Times New Roman"/>
          <w:sz w:val="24"/>
          <w:szCs w:val="24"/>
        </w:rPr>
        <w:t xml:space="preserve">. MCMC eases the propagation of uncertainty from estimation models into </w:t>
      </w:r>
      <w:r w:rsidR="00CF4A20">
        <w:rPr>
          <w:rFonts w:ascii="Times New Roman" w:hAnsi="Times New Roman" w:cs="Times New Roman"/>
          <w:sz w:val="24"/>
          <w:szCs w:val="24"/>
        </w:rPr>
        <w:t xml:space="preserve">other </w:t>
      </w:r>
      <w:r>
        <w:rPr>
          <w:rFonts w:ascii="Times New Roman" w:hAnsi="Times New Roman" w:cs="Times New Roman"/>
          <w:sz w:val="24"/>
          <w:szCs w:val="24"/>
        </w:rPr>
        <w:t>mathematical process model</w:t>
      </w:r>
      <w:r w:rsidR="00CF4A20">
        <w:rPr>
          <w:rFonts w:ascii="Times New Roman" w:hAnsi="Times New Roman" w:cs="Times New Roman"/>
          <w:sz w:val="24"/>
          <w:szCs w:val="24"/>
        </w:rPr>
        <w:t>s</w:t>
      </w:r>
      <w:r>
        <w:rPr>
          <w:rFonts w:ascii="Times New Roman" w:hAnsi="Times New Roman" w:cs="Times New Roman"/>
          <w:sz w:val="24"/>
          <w:szCs w:val="24"/>
        </w:rPr>
        <w:t>.</w:t>
      </w:r>
    </w:p>
    <w:p w14:paraId="6CFD00E5" w14:textId="1D98C2D5" w:rsidR="00427441" w:rsidRPr="000E55EA"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4.2 Optimal opening dates</w:t>
      </w:r>
    </w:p>
    <w:p w14:paraId="1EAFA818" w14:textId="33F20411" w:rsidR="006027EC" w:rsidRDefault="00BB0B5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analysis and modeling can 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w:t>
      </w:r>
      <w:r w:rsidR="00B44284">
        <w:rPr>
          <w:rFonts w:ascii="Times New Roman" w:hAnsi="Times New Roman" w:cs="Times New Roman"/>
          <w:sz w:val="24"/>
          <w:szCs w:val="24"/>
        </w:rPr>
        <w:t xml:space="preserve"> (e.g., from a test fishery)</w:t>
      </w:r>
      <w:r w:rsidR="00B358FA">
        <w:rPr>
          <w:rFonts w:ascii="Times New Roman" w:hAnsi="Times New Roman" w:cs="Times New Roman"/>
          <w:sz w:val="24"/>
          <w:szCs w:val="24"/>
        </w:rPr>
        <w:t xml:space="preserve">,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 (based on</w:t>
      </w:r>
      <w:r w:rsidR="00AC378E">
        <w:rPr>
          <w:rFonts w:ascii="Times New Roman" w:hAnsi="Times New Roman" w:cs="Times New Roman"/>
          <w:sz w:val="24"/>
          <w:szCs w:val="24"/>
        </w:rPr>
        <w:t xml:space="preserve"> factors such as </w:t>
      </w:r>
      <w:r w:rsidR="00B358FA">
        <w:rPr>
          <w:rFonts w:ascii="Times New Roman" w:hAnsi="Times New Roman" w:cs="Times New Roman"/>
          <w:sz w:val="24"/>
          <w:szCs w:val="24"/>
        </w:rPr>
        <w:t>shrimp prices, fuel costs,</w:t>
      </w:r>
      <w:r w:rsidR="00107004">
        <w:rPr>
          <w:rFonts w:ascii="Times New Roman" w:hAnsi="Times New Roman" w:cs="Times New Roman"/>
          <w:sz w:val="24"/>
          <w:szCs w:val="24"/>
        </w:rPr>
        <w:t xml:space="preserve"> fishery</w:t>
      </w:r>
      <w:r w:rsidR="00B358FA">
        <w:rPr>
          <w:rFonts w:ascii="Times New Roman" w:hAnsi="Times New Roman" w:cs="Times New Roman"/>
          <w:sz w:val="24"/>
          <w:szCs w:val="24"/>
        </w:rPr>
        <w:t xml:space="preserve"> CPUE</w:t>
      </w:r>
      <w:r w:rsidR="00AC378E">
        <w:rPr>
          <w:rFonts w:ascii="Times New Roman" w:hAnsi="Times New Roman" w:cs="Times New Roman"/>
          <w:sz w:val="24"/>
          <w:szCs w:val="24"/>
        </w:rPr>
        <w:t>, etc.</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in southern areas if proxies indicate fishing mortality will be average to high. If fishing mortality is expected 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r w:rsidR="003B2246">
        <w:rPr>
          <w:rFonts w:ascii="Times New Roman" w:hAnsi="Times New Roman" w:cs="Times New Roman"/>
          <w:sz w:val="24"/>
          <w:szCs w:val="24"/>
        </w:rPr>
        <w:t xml:space="preserve">There is a clear benefit to delaying the opening to June 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w:t>
      </w:r>
      <w:r w:rsidR="003B2246">
        <w:rPr>
          <w:rFonts w:ascii="Times New Roman" w:hAnsi="Times New Roman" w:cs="Times New Roman"/>
          <w:sz w:val="24"/>
          <w:szCs w:val="24"/>
        </w:rPr>
        <w:t xml:space="preserve">In contrast, </w:t>
      </w:r>
      <w:r w:rsidR="00323132">
        <w:rPr>
          <w:rFonts w:ascii="Times New Roman" w:hAnsi="Times New Roman" w:cs="Times New Roman"/>
          <w:sz w:val="24"/>
          <w:szCs w:val="24"/>
        </w:rPr>
        <w:lastRenderedPageBreak/>
        <w:t>there may be a slight benefit to opening in Apri</w:t>
      </w:r>
      <w:r w:rsidR="003B2246">
        <w:rPr>
          <w:rFonts w:ascii="Times New Roman" w:hAnsi="Times New Roman" w:cs="Times New Roman"/>
          <w:sz w:val="24"/>
          <w:szCs w:val="24"/>
        </w:rPr>
        <w:t xml:space="preserve">l if fishing mortality is expected to be low or average, </w:t>
      </w:r>
      <w:r w:rsidR="00323132">
        <w:rPr>
          <w:rFonts w:ascii="Times New Roman" w:hAnsi="Times New Roman" w:cs="Times New Roman"/>
          <w:sz w:val="24"/>
          <w:szCs w:val="24"/>
        </w:rPr>
        <w:t>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025E79B9" w14:textId="59915322" w:rsidR="00033E2E" w:rsidRDefault="00427441"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There would be benefit to being able to predict whether size-at-recruitment is likely to large, average or small. However, w</w:t>
      </w:r>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Pr>
          <w:rFonts w:ascii="Times New Roman" w:hAnsi="Times New Roman" w:cs="Times New Roman"/>
          <w:sz w:val="24"/>
          <w:szCs w:val="24"/>
        </w:rPr>
        <w:t>-</w:t>
      </w:r>
      <w:r w:rsidR="0054711F">
        <w:rPr>
          <w:rFonts w:ascii="Times New Roman" w:hAnsi="Times New Roman" w:cs="Times New Roman"/>
          <w:sz w:val="24"/>
          <w:szCs w:val="24"/>
        </w:rPr>
        <w:t>at</w:t>
      </w:r>
      <w:r>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9103E7">
        <w:rPr>
          <w:rFonts w:ascii="Times New Roman" w:hAnsi="Times New Roman" w:cs="Times New Roman"/>
          <w:sz w:val="24"/>
          <w:szCs w:val="24"/>
        </w:rPr>
        <w:t xml:space="preserve"> and could promote seasonal forecasting</w:t>
      </w:r>
      <w:r w:rsidR="00CE3C81">
        <w:rPr>
          <w:rFonts w:ascii="Times New Roman" w:hAnsi="Times New Roman" w:cs="Times New Roman"/>
          <w:sz w:val="24"/>
          <w:szCs w:val="24"/>
        </w:rPr>
        <w:t xml:space="preserve"> and assist with </w:t>
      </w:r>
      <w:r w:rsidR="00921980">
        <w:rPr>
          <w:rFonts w:ascii="Times New Roman" w:hAnsi="Times New Roman" w:cs="Times New Roman"/>
          <w:sz w:val="24"/>
          <w:szCs w:val="24"/>
        </w:rPr>
        <w:t xml:space="preserve">management </w:t>
      </w:r>
      <w:r w:rsidR="00CE3C81">
        <w:rPr>
          <w:rFonts w:ascii="Times New Roman" w:hAnsi="Times New Roman" w:cs="Times New Roman"/>
          <w:sz w:val="24"/>
          <w:szCs w:val="24"/>
        </w:rPr>
        <w:t xml:space="preserve">decisions on when </w:t>
      </w:r>
      <w:r w:rsidR="00C218DE">
        <w:rPr>
          <w:rFonts w:ascii="Times New Roman" w:hAnsi="Times New Roman" w:cs="Times New Roman"/>
          <w:sz w:val="24"/>
          <w:szCs w:val="24"/>
        </w:rPr>
        <w:t xml:space="preserve">to </w:t>
      </w:r>
      <w:r w:rsidR="00CE3C81">
        <w:rPr>
          <w:rFonts w:ascii="Times New Roman" w:hAnsi="Times New Roman" w:cs="Times New Roman"/>
          <w:sz w:val="24"/>
          <w:szCs w:val="24"/>
        </w:rPr>
        <w:t>open the fishery</w:t>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(De’ath 2007; Elith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 xml:space="preserve">larger datasets than were available and are not well-suited to mechanistic models </w:t>
      </w:r>
      <w:r w:rsidR="003B2246">
        <w:rPr>
          <w:rFonts w:ascii="Times New Roman" w:hAnsi="Times New Roman" w:cs="Times New Roman"/>
          <w:sz w:val="24"/>
          <w:szCs w:val="24"/>
        </w:rPr>
        <w:t xml:space="preserve">such as </w:t>
      </w:r>
      <w:r w:rsidR="009E0541">
        <w:rPr>
          <w:rFonts w:ascii="Times New Roman" w:hAnsi="Times New Roman" w:cs="Times New Roman"/>
          <w:sz w:val="24"/>
          <w:szCs w:val="24"/>
        </w:rPr>
        <w:t>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{"citationID":"fEs6wXv0","properties":{"formattedCitation":"(Ward et al. In review)","plainCitation":"(Ward et al. In review)","noteIndex":0},"citationItems":[{"id":6638,"uris":["http://zotero.org/users/783258/items/NY3WKIKF"],"itemData":{"id":6638,"type":"article-journal","container-title":"Fish and Fisheries","title":"Leveraging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R."},{"family":"Tolimieri","given":"Nick"}],"issued":{"literal":"In review"}}}],"schema":"https://github.com/citation-style-language/schema/raw/master/csl-citation.json"} </w:instrText>
      </w:r>
      <w:r w:rsidR="001C0F42">
        <w:rPr>
          <w:rFonts w:ascii="Times New Roman" w:hAnsi="Times New Roman" w:cs="Times New Roman"/>
          <w:sz w:val="24"/>
          <w:szCs w:val="24"/>
        </w:rPr>
        <w:fldChar w:fldCharType="separate"/>
      </w:r>
      <w:r w:rsidR="00CE3674" w:rsidRPr="00CE3674">
        <w:rPr>
          <w:rFonts w:ascii="Times New Roman" w:hAnsi="Times New Roman" w:cs="Times New Roman"/>
          <w:sz w:val="24"/>
        </w:rPr>
        <w:t>(Ward et al. In review)</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Second, we may not have selected the correct d</w:t>
      </w:r>
      <w:ins w:id="1" w:author="Microsoft Office User" w:date="2024-04-25T10:51:00Z">
        <w:r w:rsidR="007E135B">
          <w:rPr>
            <w:rFonts w:ascii="Times New Roman" w:hAnsi="Times New Roman" w:cs="Times New Roman"/>
            <w:sz w:val="24"/>
            <w:szCs w:val="24"/>
          </w:rPr>
          <w:t>r</w:t>
        </w:r>
      </w:ins>
      <w:r w:rsidR="00EE21C0">
        <w:rPr>
          <w:rFonts w:ascii="Times New Roman" w:hAnsi="Times New Roman" w:cs="Times New Roman"/>
          <w:sz w:val="24"/>
          <w:szCs w:val="24"/>
        </w:rPr>
        <w:t xml:space="preserve">ivers to test. </w:t>
      </w:r>
      <w:r w:rsidR="001C0F42">
        <w:rPr>
          <w:rFonts w:ascii="Times New Roman" w:hAnsi="Times New Roman" w:cs="Times New Roman"/>
          <w:sz w:val="24"/>
          <w:szCs w:val="24"/>
        </w:rPr>
        <w:t>Identifying appropriate oceanographic drivers of marine population dynamics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CE3674" w:rsidRPr="00CE3674">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621291A1" w14:textId="4E7BC0FE" w:rsidR="00E7365D" w:rsidRPr="000E55EA" w:rsidRDefault="00E7365D"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4.3 </w:t>
      </w:r>
      <w:r w:rsidR="00FD2C54">
        <w:rPr>
          <w:rFonts w:ascii="Times New Roman" w:hAnsi="Times New Roman" w:cs="Times New Roman"/>
          <w:i/>
          <w:iCs/>
          <w:sz w:val="24"/>
          <w:szCs w:val="24"/>
        </w:rPr>
        <w:t>Caveats and future work</w:t>
      </w:r>
    </w:p>
    <w:p w14:paraId="4720829A" w14:textId="146B34C3" w:rsidR="005B1018" w:rsidRDefault="00642580"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Field s</w:t>
      </w:r>
      <w:r w:rsidR="00353B14">
        <w:rPr>
          <w:rFonts w:ascii="Times New Roman" w:hAnsi="Times New Roman" w:cs="Times New Roman"/>
          <w:sz w:val="24"/>
          <w:szCs w:val="24"/>
        </w:rPr>
        <w:t>tudies to understand growth variability in wild crustacean populations</w:t>
      </w:r>
      <w:r w:rsidR="00E226EC">
        <w:rPr>
          <w:rFonts w:ascii="Times New Roman" w:hAnsi="Times New Roman" w:cs="Times New Roman"/>
          <w:sz w:val="24"/>
          <w:szCs w:val="24"/>
        </w:rPr>
        <w:t xml:space="preserve"> ha</w:t>
      </w:r>
      <w:r w:rsidR="00FD2C54">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studies have explored impacts of density-dependent and density-independent factors on growth in controlled laboratory settings</w:t>
      </w:r>
      <w:r>
        <w:rPr>
          <w:rFonts w:ascii="Times New Roman" w:hAnsi="Times New Roman" w:cs="Times New Roman"/>
          <w:sz w:val="24"/>
          <w:szCs w:val="24"/>
        </w:rPr>
        <w:t xml:space="preserve"> instead</w:t>
      </w:r>
      <w:r w:rsidR="00E226EC">
        <w:rPr>
          <w:rFonts w:ascii="Times New Roman" w:hAnsi="Times New Roman" w:cs="Times New Roman"/>
          <w:sz w:val="24"/>
          <w:szCs w:val="24"/>
        </w:rPr>
        <w:t xml:space="preserve"> </w:t>
      </w:r>
      <w:r w:rsidR="00E226EC">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{"citationID":"FyI5UBK0","properties":{"formattedCitation":"(see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review"}],"schema":"https://github.com/citation-style-language/schema/raw/master/csl-citation.json"} </w:instrText>
      </w:r>
      <w:r w:rsidR="00E226EC">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w:t>
      </w:r>
      <w:r w:rsidR="00393116">
        <w:rPr>
          <w:rFonts w:ascii="Times New Roman" w:hAnsi="Times New Roman" w:cs="Times New Roman"/>
          <w:sz w:val="24"/>
          <w:szCs w:val="24"/>
        </w:rPr>
        <w:lastRenderedPageBreak/>
        <w:t xml:space="preserve">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CE3674" w:rsidRPr="00CE3674">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CE3674" w:rsidRPr="00CE367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making them a</w:t>
      </w:r>
      <w:r w:rsidR="00584819">
        <w:rPr>
          <w:rFonts w:ascii="Times New Roman" w:hAnsi="Times New Roman" w:cs="Times New Roman"/>
          <w:sz w:val="24"/>
          <w:szCs w:val="24"/>
        </w:rPr>
        <w:t xml:space="preserve">n excellent </w:t>
      </w:r>
      <w:r w:rsidR="00B31AD4">
        <w:rPr>
          <w:rFonts w:ascii="Times New Roman" w:hAnsi="Times New Roman" w:cs="Times New Roman"/>
          <w:sz w:val="24"/>
          <w:szCs w:val="24"/>
        </w:rPr>
        <w:t xml:space="preserve">candidate for the application of length-frequency-derived ages.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 is optimal to open the fishery in different locations and years.</w:t>
      </w:r>
    </w:p>
    <w:p w14:paraId="09622C29" w14:textId="4A160442" w:rsidR="00033E2E" w:rsidRPr="00033E2E" w:rsidRDefault="00312D9A"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r w:rsidR="00D6672A">
        <w:rPr>
          <w:rFonts w:ascii="Times New Roman" w:hAnsi="Times New Roman" w:cs="Times New Roman"/>
          <w:sz w:val="24"/>
          <w:szCs w:val="24"/>
        </w:rPr>
        <w:t>several</w:t>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w:t>
      </w:r>
      <w:r w:rsidR="003B2246">
        <w:rPr>
          <w:rFonts w:ascii="Times New Roman" w:hAnsi="Times New Roman" w:cs="Times New Roman"/>
          <w:sz w:val="24"/>
          <w:szCs w:val="24"/>
        </w:rPr>
        <w:t xml:space="preserve"> the</w:t>
      </w:r>
      <w:r w:rsidR="00B54423">
        <w:rPr>
          <w:rFonts w:ascii="Times New Roman" w:hAnsi="Times New Roman" w:cs="Times New Roman"/>
          <w:sz w:val="24"/>
          <w:szCs w:val="24"/>
        </w:rPr>
        <w:t xml:space="preserve"> r</w:t>
      </w:r>
      <w:r w:rsidR="004161F0">
        <w:rPr>
          <w:rFonts w:ascii="Times New Roman" w:hAnsi="Times New Roman" w:cs="Times New Roman"/>
          <w:sz w:val="24"/>
          <w:szCs w:val="24"/>
        </w:rPr>
        <w:t xml:space="preserve">esults of our revenue-per-recruit model depend on the fishing mortality rate </w:t>
      </w:r>
      <w:r w:rsidR="007A2D54">
        <w:rPr>
          <w:rFonts w:ascii="Times New Roman" w:hAnsi="Times New Roman" w:cs="Times New Roman"/>
          <w:sz w:val="24"/>
          <w:szCs w:val="24"/>
        </w:rPr>
        <w:t>which is often</w:t>
      </w:r>
      <w:r w:rsidR="00A94FF9">
        <w:rPr>
          <w:rFonts w:ascii="Times New Roman" w:hAnsi="Times New Roman" w:cs="Times New Roman"/>
          <w:sz w:val="24"/>
          <w:szCs w:val="24"/>
        </w:rPr>
        <w:t xml:space="preserve"> difficult to control </w:t>
      </w:r>
      <w:r w:rsidR="003B2246">
        <w:rPr>
          <w:rFonts w:ascii="Times New Roman" w:hAnsi="Times New Roman" w:cs="Times New Roman"/>
          <w:sz w:val="24"/>
          <w:szCs w:val="24"/>
        </w:rPr>
        <w:t xml:space="preserve">for short lived species, 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more </w:t>
      </w:r>
      <w:r w:rsidR="00171C46">
        <w:rPr>
          <w:rFonts w:ascii="Times New Roman" w:hAnsi="Times New Roman" w:cs="Times New Roman"/>
          <w:sz w:val="24"/>
          <w:szCs w:val="24"/>
        </w:rPr>
        <w:t xml:space="preserve">quickly </w:t>
      </w:r>
      <w:r w:rsidR="006D3FB8">
        <w:rPr>
          <w:rFonts w:ascii="Times New Roman" w:hAnsi="Times New Roman" w:cs="Times New Roman"/>
          <w:sz w:val="24"/>
          <w:szCs w:val="24"/>
        </w:rPr>
        <w:t>than it can be assessed</w:t>
      </w:r>
      <w:r w:rsidR="00A94FF9">
        <w:rPr>
          <w:rFonts w:ascii="Times New Roman" w:hAnsi="Times New Roman" w:cs="Times New Roman"/>
          <w:sz w:val="24"/>
          <w:szCs w:val="24"/>
        </w:rPr>
        <w:t xml:space="preserve">. </w:t>
      </w:r>
      <w:r w:rsidR="007A2D54">
        <w:rPr>
          <w:rFonts w:ascii="Times New Roman" w:hAnsi="Times New Roman" w:cs="Times New Roman"/>
          <w:sz w:val="24"/>
          <w:szCs w:val="24"/>
        </w:rPr>
        <w:t>In some cases, p</w:t>
      </w:r>
      <w:r w:rsidR="00AE3DD9">
        <w:rPr>
          <w:rFonts w:ascii="Times New Roman" w:hAnsi="Times New Roman" w:cs="Times New Roman"/>
          <w:sz w:val="24"/>
          <w:szCs w:val="24"/>
        </w:rPr>
        <w:t>roxies for the fishing mortality rate may be able to be approximated using early season catch rates to 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 xml:space="preserve">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DF4D39">
        <w:rPr>
          <w:rFonts w:ascii="Times New Roman" w:hAnsi="Times New Roman" w:cs="Times New Roman"/>
          <w:sz w:val="24"/>
          <w:szCs w:val="24"/>
        </w:rPr>
        <w:t xml:space="preserve">often </w:t>
      </w:r>
      <w:r w:rsidR="00FB6606">
        <w:rPr>
          <w:rFonts w:ascii="Times New Roman" w:hAnsi="Times New Roman" w:cs="Times New Roman"/>
          <w:sz w:val="24"/>
          <w:szCs w:val="24"/>
        </w:rPr>
        <w:t xml:space="preserve">capitalize on this by </w:t>
      </w:r>
      <w:r w:rsidR="00DF4D39">
        <w:rPr>
          <w:rFonts w:ascii="Times New Roman" w:hAnsi="Times New Roman" w:cs="Times New Roman"/>
          <w:sz w:val="24"/>
          <w:szCs w:val="24"/>
        </w:rPr>
        <w:t xml:space="preserve">targeting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in the season and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w:t>
      </w:r>
      <w:r w:rsidR="003B2246">
        <w:rPr>
          <w:rFonts w:ascii="Times New Roman" w:hAnsi="Times New Roman" w:cs="Times New Roman"/>
          <w:sz w:val="24"/>
          <w:szCs w:val="24"/>
        </w:rPr>
        <w:t xml:space="preserve">among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effectively be delayed in most years for newly recruited shrimp, in particular</w:t>
      </w:r>
      <w:r w:rsidR="00754BC5">
        <w:rPr>
          <w:rFonts w:ascii="Times New Roman" w:hAnsi="Times New Roman" w:cs="Times New Roman"/>
          <w:sz w:val="24"/>
          <w:szCs w:val="24"/>
        </w:rPr>
        <w:t xml:space="preserve">, and monthly </w:t>
      </w:r>
      <w:r w:rsidR="00754BC5">
        <w:rPr>
          <w:rFonts w:ascii="Times New Roman" w:hAnsi="Times New Roman" w:cs="Times New Roman"/>
          <w:sz w:val="24"/>
          <w:szCs w:val="24"/>
        </w:rPr>
        <w:lastRenderedPageBreak/>
        <w:t xml:space="preserve">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classes are being targeted may be higher than the range reported</w:t>
      </w:r>
      <w:r w:rsidR="00D64DC4">
        <w:rPr>
          <w:rFonts w:ascii="Times New Roman" w:hAnsi="Times New Roman" w:cs="Times New Roman"/>
          <w:sz w:val="24"/>
          <w:szCs w:val="24"/>
        </w:rPr>
        <w:t xml:space="preserve">. </w:t>
      </w:r>
      <w:r w:rsidR="00704C36">
        <w:rPr>
          <w:rFonts w:ascii="Times New Roman" w:hAnsi="Times New Roman" w:cs="Times New Roman"/>
          <w:sz w:val="24"/>
          <w:szCs w:val="24"/>
        </w:rPr>
        <w:t xml:space="preserve">Third, we modeled revenue-per-recruit, but shrimpers ultimately make decisions to fish based on profits </w:t>
      </w:r>
      <w:r w:rsidR="000936F9">
        <w:rPr>
          <w:rFonts w:ascii="Times New Roman" w:hAnsi="Times New Roman" w:cs="Times New Roman"/>
          <w:sz w:val="24"/>
          <w:szCs w:val="24"/>
        </w:rPr>
        <w:t xml:space="preserve">(i.e., revenue </w:t>
      </w:r>
      <w:r w:rsidR="000936F9" w:rsidRPr="000936F9">
        <w:rPr>
          <w:rFonts w:ascii="Times New Roman" w:hAnsi="Times New Roman" w:cs="Times New Roman"/>
          <w:i/>
          <w:sz w:val="24"/>
          <w:szCs w:val="24"/>
        </w:rPr>
        <w:t>and</w:t>
      </w:r>
      <w:r w:rsidR="000936F9">
        <w:rPr>
          <w:rFonts w:ascii="Times New Roman" w:hAnsi="Times New Roman" w:cs="Times New Roman"/>
          <w:sz w:val="24"/>
          <w:szCs w:val="24"/>
        </w:rPr>
        <w:t xml:space="preserve"> costs) </w:t>
      </w:r>
      <w:r w:rsidR="00704C36" w:rsidRPr="000936F9">
        <w:rPr>
          <w:rFonts w:ascii="Times New Roman" w:hAnsi="Times New Roman" w:cs="Times New Roman"/>
          <w:sz w:val="24"/>
          <w:szCs w:val="24"/>
        </w:rPr>
        <w:t>in</w:t>
      </w:r>
      <w:r w:rsidR="00704C36">
        <w:rPr>
          <w:rFonts w:ascii="Times New Roman" w:hAnsi="Times New Roman" w:cs="Times New Roman"/>
          <w:sz w:val="24"/>
          <w:szCs w:val="24"/>
        </w:rPr>
        <w:t xml:space="preserve"> both the shrimp fisher</w:t>
      </w:r>
      <w:r w:rsidR="000936F9">
        <w:rPr>
          <w:rFonts w:ascii="Times New Roman" w:hAnsi="Times New Roman" w:cs="Times New Roman"/>
          <w:sz w:val="24"/>
          <w:szCs w:val="24"/>
        </w:rPr>
        <w:t>y</w:t>
      </w:r>
      <w:r w:rsidR="00704C36">
        <w:rPr>
          <w:rFonts w:ascii="Times New Roman" w:hAnsi="Times New Roman" w:cs="Times New Roman"/>
          <w:sz w:val="24"/>
          <w:szCs w:val="24"/>
        </w:rPr>
        <w:t>, and other fisheries they participate in.</w:t>
      </w:r>
      <w:r w:rsidR="000936F9">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xml:space="preserve">, </w:t>
      </w:r>
      <w:r w:rsidR="007A2D54">
        <w:rPr>
          <w:rFonts w:ascii="Times New Roman" w:hAnsi="Times New Roman" w:cs="Times New Roman"/>
          <w:sz w:val="24"/>
          <w:szCs w:val="24"/>
        </w:rPr>
        <w:t>which we did not account for</w:t>
      </w:r>
      <w:proofErr w:type="gramStart"/>
      <w:r w:rsidR="00684E5A">
        <w:rPr>
          <w:rFonts w:ascii="Times New Roman" w:hAnsi="Times New Roman" w:cs="Times New Roman"/>
          <w:sz w:val="24"/>
          <w:szCs w:val="24"/>
        </w:rPr>
        <w:t xml:space="preserve">. </w:t>
      </w:r>
      <w:r w:rsidR="00262532">
        <w:rPr>
          <w:rFonts w:ascii="Times New Roman" w:hAnsi="Times New Roman" w:cs="Times New Roman"/>
          <w:sz w:val="24"/>
          <w:szCs w:val="24"/>
        </w:rPr>
        <w:t>.</w:t>
      </w:r>
      <w:proofErr w:type="gramEnd"/>
      <w:r w:rsidR="00262532">
        <w:rPr>
          <w:rFonts w:ascii="Times New Roman" w:hAnsi="Times New Roman" w:cs="Times New Roman"/>
          <w:sz w:val="24"/>
          <w:szCs w:val="24"/>
        </w:rPr>
        <w:t xml:space="preserve"> Furthermore, more primary females are observed when the age-2 and age-3 year classes are weak</w:t>
      </w:r>
      <w:r w:rsidR="007A2D54">
        <w:rPr>
          <w:rFonts w:ascii="Times New Roman" w:hAnsi="Times New Roman" w:cs="Times New Roman"/>
          <w:sz w:val="24"/>
          <w:szCs w:val="24"/>
        </w:rPr>
        <w:t>, resulting in a larger average size-at-recruitment</w:t>
      </w:r>
      <w:r w:rsidR="004960F2">
        <w:rPr>
          <w:rFonts w:ascii="Times New Roman" w:hAnsi="Times New Roman" w:cs="Times New Roman"/>
          <w:sz w:val="24"/>
          <w:szCs w:val="24"/>
        </w:rPr>
        <w:t xml:space="preserve"> </w:t>
      </w:r>
      <w:r w:rsidR="007A2D54">
        <w:rPr>
          <w:rFonts w:ascii="Times New Roman" w:hAnsi="Times New Roman" w:cs="Times New Roman"/>
          <w:sz w:val="24"/>
          <w:szCs w:val="24"/>
        </w:rPr>
        <w:t xml:space="preserve">because females are larger </w:t>
      </w:r>
      <w:r w:rsidR="00CA2CAC">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{"citationID":"LH7e53It","properties":{"formattedCitation":"(Charnov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CA2CAC">
        <w:rPr>
          <w:rFonts w:ascii="Times New Roman" w:hAnsi="Times New Roman" w:cs="Times New Roman"/>
          <w:sz w:val="24"/>
          <w:szCs w:val="24"/>
        </w:rPr>
        <w:fldChar w:fldCharType="separate"/>
      </w:r>
      <w:r w:rsidR="007A2D54" w:rsidRPr="007A2D54">
        <w:rPr>
          <w:rFonts w:ascii="Times New Roman" w:hAnsi="Times New Roman" w:cs="Times New Roman"/>
          <w:sz w:val="24"/>
        </w:rPr>
        <w:t>(Charnov and Hannah 2002; Charnov and Groth 2019)</w:t>
      </w:r>
      <w:r w:rsidR="00CA2CAC">
        <w:rPr>
          <w:rFonts w:ascii="Times New Roman" w:hAnsi="Times New Roman" w:cs="Times New Roman"/>
          <w:sz w:val="24"/>
          <w:szCs w:val="24"/>
        </w:rPr>
        <w:fldChar w:fldCharType="end"/>
      </w:r>
      <w:r w:rsidR="007A2D54">
        <w:rPr>
          <w:rFonts w:ascii="Times New Roman" w:hAnsi="Times New Roman" w:cs="Times New Roman"/>
          <w:sz w:val="24"/>
          <w:szCs w:val="24"/>
        </w:rPr>
        <w:t xml:space="preserve">. </w:t>
      </w:r>
      <w:r w:rsidR="00262532">
        <w:rPr>
          <w:rFonts w:ascii="Times New Roman" w:hAnsi="Times New Roman" w:cs="Times New Roman"/>
          <w:sz w:val="24"/>
          <w:szCs w:val="24"/>
        </w:rPr>
        <w:t xml:space="preserve">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p>
    <w:p w14:paraId="53D055C4" w14:textId="0A318957" w:rsidR="006027EC" w:rsidRPr="000E55EA" w:rsidRDefault="001D39B8" w:rsidP="00354A5E">
      <w:pPr>
        <w:keepNext/>
        <w:spacing w:before="240" w:after="0" w:line="480" w:lineRule="auto"/>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5F0E87D1" w:rsidR="00740F39" w:rsidRPr="00A215E3" w:rsidRDefault="00D60E0B"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CE3674" w:rsidRPr="00CE3674">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 xml:space="preserve">key fisheries such as </w:t>
      </w:r>
      <w:r w:rsidR="003B2246">
        <w:rPr>
          <w:rFonts w:ascii="Times New Roman" w:hAnsi="Times New Roman" w:cs="Times New Roman"/>
          <w:sz w:val="24"/>
          <w:szCs w:val="24"/>
        </w:rPr>
        <w:t xml:space="preserve">those for </w:t>
      </w:r>
      <w:r w:rsidR="009919D8">
        <w:rPr>
          <w:rFonts w:ascii="Times New Roman" w:hAnsi="Times New Roman" w:cs="Times New Roman"/>
          <w:sz w:val="24"/>
          <w:szCs w:val="24"/>
        </w:rPr>
        <w:t>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E3674" w:rsidRPr="00CE3674">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The work in 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w:t>
      </w:r>
      <w:r w:rsidR="003B2246">
        <w:rPr>
          <w:rFonts w:ascii="Times New Roman" w:hAnsi="Times New Roman" w:cs="Times New Roman"/>
          <w:sz w:val="24"/>
          <w:szCs w:val="24"/>
        </w:rPr>
        <w:t>an important</w:t>
      </w:r>
      <w:r w:rsidR="003B78A6">
        <w:rPr>
          <w:rFonts w:ascii="Times New Roman" w:hAnsi="Times New Roman" w:cs="Times New Roman"/>
          <w:sz w:val="24"/>
          <w:szCs w:val="24"/>
        </w:rPr>
        <w:t xml:space="preserve">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reduce risk and make full use of their fishing 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CE3674" w:rsidRPr="00CE3674">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w:t>
      </w:r>
      <w:r w:rsidR="009D1DE9">
        <w:rPr>
          <w:rFonts w:ascii="Times New Roman" w:hAnsi="Times New Roman" w:cs="Times New Roman"/>
          <w:sz w:val="24"/>
          <w:szCs w:val="24"/>
        </w:rPr>
        <w:lastRenderedPageBreak/>
        <w:t xml:space="preserve">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themselves have initiated discussions on delaying the opening of the shrimp fishery</w:t>
      </w:r>
      <w:r w:rsidR="00BD5B35">
        <w:rPr>
          <w:rFonts w:ascii="Times New Roman" w:hAnsi="Times New Roman" w:cs="Times New Roman"/>
          <w:sz w:val="24"/>
          <w:szCs w:val="24"/>
        </w:rPr>
        <w:t xml:space="preserve"> (S. </w:t>
      </w:r>
      <w:proofErr w:type="spellStart"/>
      <w:r w:rsidR="00BD5B35">
        <w:rPr>
          <w:rFonts w:ascii="Times New Roman" w:hAnsi="Times New Roman" w:cs="Times New Roman"/>
          <w:sz w:val="24"/>
          <w:szCs w:val="24"/>
        </w:rPr>
        <w:t>Groth</w:t>
      </w:r>
      <w:proofErr w:type="spellEnd"/>
      <w:r w:rsidR="00BD5B35">
        <w:rPr>
          <w:rFonts w:ascii="Times New Roman" w:hAnsi="Times New Roman" w:cs="Times New Roman"/>
          <w:sz w:val="24"/>
          <w:szCs w:val="24"/>
        </w:rPr>
        <w:t>, pers. comm.)</w:t>
      </w:r>
      <w:r w:rsidR="004E75BA">
        <w:rPr>
          <w:rFonts w:ascii="Times New Roman" w:hAnsi="Times New Roman" w:cs="Times New Roman"/>
          <w:sz w:val="24"/>
          <w:szCs w:val="24"/>
        </w:rPr>
        <w:t>.</w:t>
      </w:r>
      <w:r w:rsidR="00FA0386">
        <w:rPr>
          <w:rFonts w:ascii="Times New Roman" w:hAnsi="Times New Roman" w:cs="Times New Roman"/>
          <w:sz w:val="24"/>
          <w:szCs w:val="24"/>
        </w:rPr>
        <w:t xml:space="preserve"> Our r</w:t>
      </w:r>
      <w:r w:rsidR="00FA0386" w:rsidRPr="001A3599">
        <w:rPr>
          <w:rFonts w:ascii="Times New Roman" w:hAnsi="Times New Roman" w:cs="Times New Roman"/>
          <w:sz w:val="24"/>
          <w:szCs w:val="24"/>
        </w:rPr>
        <w:t xml:space="preserve">esults </w:t>
      </w:r>
      <w:r w:rsidR="00FA0386">
        <w:rPr>
          <w:rFonts w:ascii="Times New Roman" w:hAnsi="Times New Roman" w:cs="Times New Roman"/>
          <w:sz w:val="24"/>
          <w:szCs w:val="24"/>
        </w:rPr>
        <w:t xml:space="preserve">here </w:t>
      </w:r>
      <w:r w:rsidR="00FA0386" w:rsidRPr="001A3599">
        <w:rPr>
          <w:rFonts w:ascii="Times New Roman" w:hAnsi="Times New Roman" w:cs="Times New Roman"/>
          <w:sz w:val="24"/>
          <w:szCs w:val="24"/>
        </w:rPr>
        <w:t>do not suggest large economic benefits associated with changing the season dates that would be likely to outweigh other considerations that season opening is based on.</w:t>
      </w:r>
      <w:r w:rsidR="00FA0386">
        <w:rPr>
          <w:rFonts w:ascii="Times New Roman" w:hAnsi="Times New Roman" w:cs="Times New Roman"/>
          <w:sz w:val="24"/>
          <w:szCs w:val="24"/>
        </w:rPr>
        <w:t xml:space="preserve"> </w:t>
      </w:r>
      <w:r w:rsidR="004E75BA">
        <w:rPr>
          <w:rFonts w:ascii="Times New Roman" w:hAnsi="Times New Roman" w:cs="Times New Roman"/>
          <w:sz w:val="24"/>
          <w:szCs w:val="24"/>
        </w:rPr>
        <w:t>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CE3674" w:rsidRPr="00CE3674">
        <w:rPr>
          <w:rFonts w:ascii="Times New Roman" w:hAnsi="Times New Roman" w:cs="Times New Roman"/>
          <w:sz w:val="24"/>
        </w:rPr>
        <w:t>(Wiber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r w:rsidR="001A3599">
        <w:rPr>
          <w:rFonts w:ascii="Times New Roman" w:hAnsi="Times New Roman" w:cs="Times New Roman"/>
          <w:sz w:val="24"/>
          <w:szCs w:val="24"/>
        </w:rPr>
        <w:t xml:space="preserve"> </w:t>
      </w:r>
    </w:p>
    <w:p w14:paraId="49A441D6" w14:textId="7279E598"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3D7E84FC" w14:textId="4A7FB5A0" w:rsidR="006027EC" w:rsidRDefault="00F93C1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w:t>
      </w:r>
      <w:r w:rsidR="004E47B8">
        <w:rPr>
          <w:rFonts w:ascii="Times New Roman" w:hAnsi="Times New Roman" w:cs="Times New Roman"/>
          <w:sz w:val="24"/>
          <w:szCs w:val="24"/>
        </w:rPr>
        <w:t>biologists</w:t>
      </w:r>
      <w:r w:rsidR="00AA5240">
        <w:rPr>
          <w:rFonts w:ascii="Times New Roman" w:hAnsi="Times New Roman" w:cs="Times New Roman"/>
          <w:sz w:val="24"/>
          <w:szCs w:val="24"/>
        </w:rPr>
        <w:t xml:space="preserve">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and the fishery managers’ long-term investment in</w:t>
      </w:r>
      <w:r w:rsidR="00AF34D0">
        <w:rPr>
          <w:rFonts w:ascii="Times New Roman" w:hAnsi="Times New Roman" w:cs="Times New Roman"/>
          <w:sz w:val="24"/>
          <w:szCs w:val="24"/>
        </w:rPr>
        <w:t xml:space="preserve"> monitoring</w:t>
      </w:r>
      <w:r w:rsidR="00C94B07">
        <w:rPr>
          <w:rFonts w:ascii="Times New Roman" w:hAnsi="Times New Roman" w:cs="Times New Roman"/>
          <w:sz w:val="24"/>
          <w:szCs w:val="24"/>
        </w:rPr>
        <w:t>.</w:t>
      </w:r>
      <w:r w:rsidR="00D673BC">
        <w:rPr>
          <w:rFonts w:ascii="Times New Roman" w:hAnsi="Times New Roman" w:cs="Times New Roman"/>
          <w:sz w:val="24"/>
          <w:szCs w:val="24"/>
        </w:rPr>
        <w:t xml:space="preserve"> </w:t>
      </w:r>
      <w:r w:rsidR="00EF78DC">
        <w:rPr>
          <w:rFonts w:ascii="Times New Roman" w:hAnsi="Times New Roman" w:cs="Times New Roman"/>
          <w:sz w:val="24"/>
          <w:szCs w:val="24"/>
        </w:rPr>
        <w:t xml:space="preserve">Mary Hunsicker </w:t>
      </w:r>
      <w:r>
        <w:rPr>
          <w:rFonts w:ascii="Times New Roman" w:hAnsi="Times New Roman" w:cs="Times New Roman"/>
          <w:sz w:val="24"/>
          <w:szCs w:val="24"/>
        </w:rPr>
        <w:t>and X anonymous reviewers provided valuable comments on previous versions of this manuscript.</w:t>
      </w:r>
      <w:r w:rsidR="004A30EC">
        <w:rPr>
          <w:rFonts w:ascii="Times New Roman" w:hAnsi="Times New Roman" w:cs="Times New Roman"/>
          <w:sz w:val="24"/>
          <w:szCs w:val="24"/>
        </w:rPr>
        <w:t xml:space="preserve"> </w:t>
      </w:r>
      <w:r w:rsidR="004E37DE">
        <w:rPr>
          <w:rFonts w:ascii="Times New Roman" w:hAnsi="Times New Roman" w:cs="Times New Roman"/>
          <w:sz w:val="24"/>
          <w:szCs w:val="24"/>
        </w:rPr>
        <w:t>KLO</w:t>
      </w:r>
      <w:r w:rsidR="004A30EC">
        <w:rPr>
          <w:rFonts w:ascii="Times New Roman" w:hAnsi="Times New Roman" w:cs="Times New Roman"/>
          <w:sz w:val="24"/>
          <w:szCs w:val="24"/>
        </w:rPr>
        <w:t xml:space="preserve"> was </w:t>
      </w:r>
      <w:r w:rsidR="003E066D">
        <w:rPr>
          <w:rFonts w:ascii="Times New Roman" w:hAnsi="Times New Roman" w:cs="Times New Roman"/>
          <w:sz w:val="24"/>
          <w:szCs w:val="24"/>
        </w:rPr>
        <w:t xml:space="preserve">partially </w:t>
      </w:r>
      <w:r w:rsidR="004E37DE">
        <w:rPr>
          <w:rFonts w:ascii="Times New Roman" w:hAnsi="Times New Roman" w:cs="Times New Roman"/>
          <w:sz w:val="24"/>
          <w:szCs w:val="24"/>
        </w:rPr>
        <w:t>supported</w:t>
      </w:r>
      <w:r w:rsidR="004A30EC">
        <w:rPr>
          <w:rFonts w:ascii="Times New Roman" w:hAnsi="Times New Roman" w:cs="Times New Roman"/>
          <w:sz w:val="24"/>
          <w:szCs w:val="24"/>
        </w:rPr>
        <w:t xml:space="preserve"> by National Science Foundation grant no. </w:t>
      </w:r>
      <w:r w:rsidR="004A30EC" w:rsidRPr="00AA5240">
        <w:rPr>
          <w:rFonts w:ascii="Times New Roman" w:hAnsi="Times New Roman" w:cs="Times New Roman"/>
          <w:sz w:val="24"/>
          <w:szCs w:val="24"/>
        </w:rPr>
        <w:t>1616821</w:t>
      </w:r>
      <w:r w:rsidR="004A30EC">
        <w:rPr>
          <w:rFonts w:ascii="Times New Roman" w:hAnsi="Times New Roman" w:cs="Times New Roman"/>
          <w:sz w:val="24"/>
          <w:szCs w:val="24"/>
        </w:rPr>
        <w:t>.</w:t>
      </w:r>
    </w:p>
    <w:p w14:paraId="2067A8BF" w14:textId="4769E349" w:rsidR="00DD2AE0" w:rsidRDefault="00DD2AE0" w:rsidP="00354A5E">
      <w:pPr>
        <w:spacing w:after="0" w:line="480" w:lineRule="auto"/>
        <w:rPr>
          <w:rFonts w:ascii="Times New Roman" w:hAnsi="Times New Roman" w:cs="Times New Roman"/>
          <w:sz w:val="24"/>
          <w:szCs w:val="24"/>
        </w:rPr>
      </w:pPr>
    </w:p>
    <w:p w14:paraId="44413B84" w14:textId="1DD015D4" w:rsidR="00DD2AE0" w:rsidRDefault="00DD2AE0"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7. Data availability</w:t>
      </w:r>
    </w:p>
    <w:p w14:paraId="52E23118" w14:textId="3AFEDB60" w:rsidR="00DD2AE0" w:rsidRPr="002B2662" w:rsidRDefault="002B266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code and most data are available at </w:t>
      </w:r>
      <w:hyperlink r:id="rId8" w:history="1">
        <w:r w:rsidRPr="008D4A85">
          <w:rPr>
            <w:rStyle w:val="Hyperlink"/>
            <w:rFonts w:ascii="Times New Roman" w:hAnsi="Times New Roman" w:cs="Times New Roman"/>
            <w:sz w:val="24"/>
            <w:szCs w:val="24"/>
          </w:rPr>
          <w:t>https://github.com/okenk/shrimp</w:t>
        </w:r>
      </w:hyperlink>
      <w:r>
        <w:rPr>
          <w:rFonts w:ascii="Times New Roman" w:hAnsi="Times New Roman" w:cs="Times New Roman"/>
          <w:sz w:val="24"/>
          <w:szCs w:val="24"/>
        </w:rPr>
        <w:t xml:space="preserve">. </w:t>
      </w:r>
      <w:r w:rsidRPr="002B2662">
        <w:rPr>
          <w:rFonts w:ascii="Times New Roman" w:hAnsi="Times New Roman" w:cs="Times New Roman"/>
          <w:sz w:val="24"/>
          <w:szCs w:val="24"/>
        </w:rPr>
        <w:t>Price data used to parameterize the revenue-per-recruit model are</w:t>
      </w:r>
      <w:r>
        <w:rPr>
          <w:rFonts w:ascii="Times New Roman" w:hAnsi="Times New Roman" w:cs="Times New Roman"/>
          <w:sz w:val="24"/>
          <w:szCs w:val="24"/>
        </w:rPr>
        <w:t xml:space="preserve"> confidential</w:t>
      </w:r>
      <w:bookmarkStart w:id="2" w:name="_GoBack"/>
      <w:bookmarkEnd w:id="2"/>
      <w:r w:rsidRPr="002B2662">
        <w:rPr>
          <w:rFonts w:ascii="Times New Roman" w:hAnsi="Times New Roman" w:cs="Times New Roman"/>
          <w:sz w:val="24"/>
          <w:szCs w:val="24"/>
        </w:rPr>
        <w:t>.</w:t>
      </w:r>
    </w:p>
    <w:p w14:paraId="2BFAF01D" w14:textId="098F38E6" w:rsidR="006027EC" w:rsidRPr="00AA1939" w:rsidRDefault="00DD2AE0" w:rsidP="00354A5E">
      <w:pPr>
        <w:keepNext/>
        <w:spacing w:before="240" w:after="0" w:line="480" w:lineRule="auto"/>
        <w:rPr>
          <w:rFonts w:ascii="Times New Roman" w:hAnsi="Times New Roman" w:cs="Times New Roman"/>
          <w:b/>
          <w:bCs/>
          <w:sz w:val="24"/>
          <w:szCs w:val="24"/>
        </w:rPr>
      </w:pPr>
      <w:r>
        <w:rPr>
          <w:rFonts w:ascii="Times New Roman" w:hAnsi="Times New Roman" w:cs="Times New Roman"/>
          <w:b/>
          <w:bCs/>
          <w:sz w:val="24"/>
          <w:szCs w:val="24"/>
        </w:rPr>
        <w:t>8</w:t>
      </w:r>
      <w:r w:rsidR="008C1442" w:rsidRPr="000E55EA">
        <w:rPr>
          <w:rFonts w:ascii="Times New Roman" w:hAnsi="Times New Roman" w:cs="Times New Roman"/>
          <w:b/>
          <w:bCs/>
          <w:sz w:val="24"/>
          <w:szCs w:val="24"/>
        </w:rPr>
        <w:t>.</w:t>
      </w:r>
      <w:r w:rsidR="006027EC"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443FAACE" w14:textId="77777777" w:rsidR="00526759" w:rsidRDefault="00F67A9A" w:rsidP="00526759">
      <w:pPr>
        <w:pStyle w:val="Bibliography"/>
      </w:pPr>
      <w:r>
        <w:fldChar w:fldCharType="begin"/>
      </w:r>
      <w:r w:rsidR="00CE3674">
        <w:instrText xml:space="preserve"> ADDIN ZOTERO_BIBL {"uncited":[],"omitted":[],"custom":[]} CSL_BIBLIOGRAPHY </w:instrText>
      </w:r>
      <w:r>
        <w:fldChar w:fldCharType="separate"/>
      </w:r>
      <w:r w:rsidR="00526759">
        <w:t xml:space="preserve">Abbott, J.K., Sakai, Y., and Holland, D.S. 2023. Species, space and time: A quarter century of fishers’ diversification strategies on the US West Coast. Fish and Fisheries </w:t>
      </w:r>
      <w:r w:rsidR="00526759">
        <w:rPr>
          <w:b/>
          <w:bCs/>
        </w:rPr>
        <w:t>24</w:t>
      </w:r>
      <w:r w:rsidR="00526759">
        <w:t>(1): 93–110. doi:10.1111/faf.12712.</w:t>
      </w:r>
    </w:p>
    <w:p w14:paraId="5988823E" w14:textId="77777777" w:rsidR="00526759" w:rsidRDefault="00526759" w:rsidP="00526759">
      <w:pPr>
        <w:pStyle w:val="Bibliography"/>
      </w:pPr>
      <w:r>
        <w:t xml:space="preserve">Barkhordarian, A., Nielsen, D.M., and Baehr, J. 2022. Recent marine heatwaves in the North Pacific warming pool can be attributed to rising atmospheric levels of greenhouse gases. Commun Earth Environ </w:t>
      </w:r>
      <w:r>
        <w:rPr>
          <w:b/>
          <w:bCs/>
        </w:rPr>
        <w:t>3</w:t>
      </w:r>
      <w:r>
        <w:t>(1): 1–12. Nature Publishing Group. doi:10.1038/s43247-022-00461-2.</w:t>
      </w:r>
    </w:p>
    <w:p w14:paraId="64F96375" w14:textId="77777777" w:rsidR="00526759" w:rsidRDefault="00526759" w:rsidP="00526759">
      <w:pPr>
        <w:pStyle w:val="Bibliography"/>
      </w:pPr>
      <w:r>
        <w:t xml:space="preserve">Brodie, S., Pozo Buil, M., Welch, H., Bograd, S.J., Hazen, E.L., Santora, J.A., Seary, R., Schroeder, I.D., and Jacox, M.G. 2023. Ecological forecasts for marine resource management during climate extremes. Nat Commun </w:t>
      </w:r>
      <w:r>
        <w:rPr>
          <w:b/>
          <w:bCs/>
        </w:rPr>
        <w:t>14</w:t>
      </w:r>
      <w:r>
        <w:t>(1): 7701. Nature Publishing Group. doi:10.1038/s41467-023-43188-0.</w:t>
      </w:r>
    </w:p>
    <w:p w14:paraId="4E695EAA" w14:textId="77777777" w:rsidR="00526759" w:rsidRDefault="00526759" w:rsidP="00526759">
      <w:pPr>
        <w:pStyle w:val="Bibliography"/>
      </w:pPr>
      <w:r>
        <w:lastRenderedPageBreak/>
        <w:t xml:space="preserve">Brooks, E.N., and Deroba, J.J. 2015. When “data” are not data: the pitfalls of post hoc analyses that use stock assessment model output. Canadian Journal of Fisheries and Aquatic Sciences </w:t>
      </w:r>
      <w:r>
        <w:rPr>
          <w:b/>
          <w:bCs/>
        </w:rPr>
        <w:t>72</w:t>
      </w:r>
      <w:r>
        <w:t>(4): 634–641. doi:10.1139/cjfas-2014-0231.</w:t>
      </w:r>
    </w:p>
    <w:p w14:paraId="3B616D76" w14:textId="77777777" w:rsidR="00526759" w:rsidRDefault="00526759" w:rsidP="00526759">
      <w:pPr>
        <w:pStyle w:val="Bibliography"/>
      </w:pPr>
      <w:r>
        <w:t xml:space="preserve">Brylawski, B.J., and Miller, T.J. 2006. Temperature-dependent growth of the blue crab (Callinectes sapidus): a molt process approach. Can. J. Fish. Aquat. Sci. </w:t>
      </w:r>
      <w:r>
        <w:rPr>
          <w:b/>
          <w:bCs/>
        </w:rPr>
        <w:t>63</w:t>
      </w:r>
      <w:r>
        <w:t>(6): 1298–1308. NRC Research Press. doi:10.1139/f06-011.</w:t>
      </w:r>
    </w:p>
    <w:p w14:paraId="23B10935" w14:textId="77777777" w:rsidR="00526759" w:rsidRDefault="00526759" w:rsidP="00526759">
      <w:pPr>
        <w:pStyle w:val="Bibliography"/>
      </w:pPr>
      <w:r>
        <w:t xml:space="preserve">Buckner, J.H., Satterthwaite, W.H., Nelson, B.W., and Ward, E.J. 2023. Interactions between life history and the environment on changing growth rates of Chinook salmon. Can. J. Fish. Aquat. Sci. </w:t>
      </w:r>
      <w:r>
        <w:rPr>
          <w:b/>
          <w:bCs/>
        </w:rPr>
        <w:t>80</w:t>
      </w:r>
      <w:r>
        <w:t>(4): 648–662. NRC Research Press. doi:10.1139/cjfas-2022-0116.</w:t>
      </w:r>
    </w:p>
    <w:p w14:paraId="59BAF8B7" w14:textId="77777777" w:rsidR="00526759" w:rsidRDefault="00526759" w:rsidP="00526759">
      <w:pPr>
        <w:pStyle w:val="Bibliography"/>
      </w:pPr>
      <w:r>
        <w:t>Butler, T.H. 1980. Shrimps of the Pacific coast of Canada. Canadian Bulletin of Fisheries and Aquatic Sciences.</w:t>
      </w:r>
    </w:p>
    <w:p w14:paraId="74E462BD" w14:textId="77777777" w:rsidR="00526759" w:rsidRDefault="00526759" w:rsidP="00526759">
      <w:pPr>
        <w:pStyle w:val="Bibliography"/>
      </w:pPr>
      <w:r>
        <w:t xml:space="preserve">Caillouet, C.W., Hart, R.A., and Nance, J.M. 2008. Growth overfishing in the brown shrimp fishery of Texas, Louisiana, and adjoining Gulf of Mexico EEZ. Fisheries Research </w:t>
      </w:r>
      <w:r>
        <w:rPr>
          <w:b/>
          <w:bCs/>
        </w:rPr>
        <w:t>92</w:t>
      </w:r>
      <w:r>
        <w:t>(2): 289–302. doi:10.1016/j.fishres.2008.01.009.</w:t>
      </w:r>
    </w:p>
    <w:p w14:paraId="78ACD9D4" w14:textId="77777777" w:rsidR="00526759" w:rsidRDefault="00526759" w:rsidP="00526759">
      <w:pPr>
        <w:pStyle w:val="Bibliography"/>
      </w:pPr>
      <w:r>
        <w:t xml:space="preserve">Chang, Y.-J., Sun, C.-L., Chen, Y., and Yeh, S.-Z. 2012. Modelling the growth of crustacean species. Rev Fish Biol Fisheries </w:t>
      </w:r>
      <w:r>
        <w:rPr>
          <w:b/>
          <w:bCs/>
        </w:rPr>
        <w:t>22</w:t>
      </w:r>
      <w:r>
        <w:t>(1): 157–187. doi:10.1007/s11160-011-9228-4.</w:t>
      </w:r>
    </w:p>
    <w:p w14:paraId="1A2D8CE2" w14:textId="77777777" w:rsidR="00526759" w:rsidRDefault="00526759" w:rsidP="00526759">
      <w:pPr>
        <w:pStyle w:val="Bibliography"/>
      </w:pPr>
      <w:r>
        <w:t xml:space="preserve">Charnov, E.L., and Groth, S.D. 2019. Fluctuating age distributions and sex ratio tracking in a protandrous shrimp. Evolutionary Ecology Research </w:t>
      </w:r>
      <w:r>
        <w:rPr>
          <w:b/>
          <w:bCs/>
        </w:rPr>
        <w:t>20</w:t>
      </w:r>
      <w:r>
        <w:t>(5): 523–535. Evolutionary Ecology, Ltd.</w:t>
      </w:r>
    </w:p>
    <w:p w14:paraId="60827F1C" w14:textId="77777777" w:rsidR="00526759" w:rsidRDefault="00526759" w:rsidP="00526759">
      <w:pPr>
        <w:pStyle w:val="Bibliography"/>
      </w:pPr>
      <w:r>
        <w:t xml:space="preserve">Charnov, E.L., and Hannah, R.W. 2002. Shrimp adjust their sex ratio to fluctuating age distributions. Evolutionary Ecology Research </w:t>
      </w:r>
      <w:r>
        <w:rPr>
          <w:b/>
          <w:bCs/>
        </w:rPr>
        <w:t>4</w:t>
      </w:r>
      <w:r>
        <w:t>(2): 239–246. Evolutionary Ecology, Ltd.</w:t>
      </w:r>
    </w:p>
    <w:p w14:paraId="09533A2E" w14:textId="77777777" w:rsidR="00526759" w:rsidRDefault="00526759" w:rsidP="00526759">
      <w:pPr>
        <w:pStyle w:val="Bibliography"/>
      </w:pPr>
      <w:r>
        <w:t xml:space="preserve">Cury, P.M., Boyd, I.L., Bonhommeau, S., Anker-Nilssen, T., Crawford, R.J., Furness, R.W., Mills, J.A., Murphy, E.J., Österblom, H., and Paleczny, M. 2011. Global seabird response to forage fish depletion—one-third for the birds. Science </w:t>
      </w:r>
      <w:r>
        <w:rPr>
          <w:b/>
          <w:bCs/>
        </w:rPr>
        <w:t>334</w:t>
      </w:r>
      <w:r>
        <w:t>(6063): 1703–1706.</w:t>
      </w:r>
    </w:p>
    <w:p w14:paraId="58EBA47E" w14:textId="77777777" w:rsidR="00526759" w:rsidRDefault="00526759" w:rsidP="00526759">
      <w:pPr>
        <w:pStyle w:val="Bibliography"/>
      </w:pPr>
      <w:r>
        <w:t xml:space="preserve">De Valpine, P. 2003. Better inferences from population-dynamics experiments using Monte Carlo state-space likelihood methods. Ecology </w:t>
      </w:r>
      <w:r>
        <w:rPr>
          <w:b/>
          <w:bCs/>
        </w:rPr>
        <w:t>84</w:t>
      </w:r>
      <w:r>
        <w:t>(11): 3064–3077. doi:10.1890/02-0039.</w:t>
      </w:r>
    </w:p>
    <w:p w14:paraId="63124EF0" w14:textId="77777777" w:rsidR="00526759" w:rsidRDefault="00526759" w:rsidP="00526759">
      <w:pPr>
        <w:pStyle w:val="Bibliography"/>
      </w:pPr>
      <w:r>
        <w:t xml:space="preserve">De’ath, G. 2007. Boosted Trees for Ecological Modeling and Prediction. Ecology </w:t>
      </w:r>
      <w:r>
        <w:rPr>
          <w:b/>
          <w:bCs/>
        </w:rPr>
        <w:t>88</w:t>
      </w:r>
      <w:r>
        <w:t>(1): 243–251. doi:10.1890/0012-9658(2007)88[243:BTFEMA]2.0.CO;2.</w:t>
      </w:r>
    </w:p>
    <w:p w14:paraId="506B2CDF" w14:textId="77777777" w:rsidR="00526759" w:rsidRDefault="00526759" w:rsidP="00526759">
      <w:pPr>
        <w:pStyle w:val="Bibliography"/>
      </w:pPr>
      <w:r>
        <w:t xml:space="preserve">Dietze, M.C., Fox, A., Beck-Johnson, L.M., Betancourt, J.L., Hooten, M.B., Jarnevich, C.S., Keitt, T.H., Kenney, M.A., Laney, C.M., Larsen, L.G., Loescher, H.W., Lunch, C.K., Pijanowski, B.C., Randerson, J.T., Read, E.K., Tredennick, A.T., Vargas, R., Weathers, K.C., and White, E.P. 2018. Iterative near-term ecological forecasting: Needs, opportunities, and challenges. Proceedings of the National Academy of Sciences </w:t>
      </w:r>
      <w:r>
        <w:rPr>
          <w:b/>
          <w:bCs/>
        </w:rPr>
        <w:t>115</w:t>
      </w:r>
      <w:r>
        <w:t>(7): 1424–1432. Proceedings of the National Academy of Sciences. doi:10.1073/pnas.1710231115.</w:t>
      </w:r>
    </w:p>
    <w:p w14:paraId="3AA53F21" w14:textId="77777777" w:rsidR="00526759" w:rsidRDefault="00526759" w:rsidP="00526759">
      <w:pPr>
        <w:pStyle w:val="Bibliography"/>
      </w:pPr>
      <w:r>
        <w:t xml:space="preserve">Elith, J., Leathwick, J.R., and Hastie, T. 2008. A working guide to boosted regression trees. Journal of Animal Ecology </w:t>
      </w:r>
      <w:r>
        <w:rPr>
          <w:b/>
          <w:bCs/>
        </w:rPr>
        <w:t>77</w:t>
      </w:r>
      <w:r>
        <w:t>(4): 802–813. doi:10.1111/j.1365-2656.2008.01390.x.</w:t>
      </w:r>
    </w:p>
    <w:p w14:paraId="70739FD7" w14:textId="77777777" w:rsidR="00526759" w:rsidRDefault="00526759" w:rsidP="00526759">
      <w:pPr>
        <w:pStyle w:val="Bibliography"/>
      </w:pPr>
      <w:r>
        <w:t xml:space="preserve">Fournier, D.A., Sibert, J.R., and Terceiro, M. 1991. Analysis of length frequency samples with relative abundance data for the Gulf of Maine northern shrimp (Pandalus borealis) by the MULTIFAN method. Can. J. Fish. Aquat. Sci. </w:t>
      </w:r>
      <w:r>
        <w:rPr>
          <w:b/>
          <w:bCs/>
        </w:rPr>
        <w:t>48</w:t>
      </w:r>
      <w:r>
        <w:t>(4): 591–598. NRC Research Press. doi:10.1139/f91-075.</w:t>
      </w:r>
    </w:p>
    <w:p w14:paraId="1EC7E68E" w14:textId="77777777" w:rsidR="00526759" w:rsidRDefault="00526759" w:rsidP="00526759">
      <w:pPr>
        <w:pStyle w:val="Bibliography"/>
      </w:pPr>
      <w:r>
        <w:t xml:space="preserve">Free, C.M., Anderson, S.C., Hellmers, E.A., Muhling, B.A., Navarro, M.O., Richerson, K., Rogers, L.A., Satterthwaite, W.H., Thompson, A.R., Burt, J.M., Gaines, S.D., Marshall, K.N., White, J.W., and Bellquist, L.F. 2023. Impact of the 2014–2016 marine heatwave on US and Canada West Coast fisheries: Surprises and lessons from key case studies. Fish and Fisheries </w:t>
      </w:r>
      <w:r>
        <w:rPr>
          <w:b/>
          <w:bCs/>
        </w:rPr>
        <w:t>24</w:t>
      </w:r>
      <w:r>
        <w:t>(4): 652–674. doi:10.1111/faf.12753.</w:t>
      </w:r>
    </w:p>
    <w:p w14:paraId="75E49B57" w14:textId="77777777" w:rsidR="00526759" w:rsidRDefault="00526759" w:rsidP="00526759">
      <w:pPr>
        <w:pStyle w:val="Bibliography"/>
      </w:pPr>
      <w:r>
        <w:t xml:space="preserve">Gallagher, C.M., Hannah, R.W., and Sylvia, G. 2004. A comparison of yield per recruit and revenue per recruit models for the Oregon ocean shrimp, Pandalus jordani, fishery. Fisheries Research </w:t>
      </w:r>
      <w:r>
        <w:rPr>
          <w:b/>
          <w:bCs/>
        </w:rPr>
        <w:t>66</w:t>
      </w:r>
      <w:r>
        <w:t>(1): 71–84. doi:10.1016/S0165-7836(03)00147-4.</w:t>
      </w:r>
    </w:p>
    <w:p w14:paraId="5E285CED" w14:textId="77777777" w:rsidR="00526759" w:rsidRDefault="00526759" w:rsidP="00526759">
      <w:pPr>
        <w:pStyle w:val="Bibliography"/>
      </w:pPr>
      <w:r>
        <w:t xml:space="preserve">Groth, S.D. 2022. An evaluation of fishery and environmental effects on the recruitment levels of ocean shrimp (Pandalus jordani) through 2019. Science Bulletin </w:t>
      </w:r>
      <w:r>
        <w:rPr>
          <w:b/>
          <w:bCs/>
        </w:rPr>
        <w:t>2022–10</w:t>
      </w:r>
      <w:r>
        <w:t xml:space="preserve">. Available from </w:t>
      </w:r>
      <w:r>
        <w:lastRenderedPageBreak/>
        <w:t>https://www.dfw.state.or.us/mrp/shellfish/commercial/shrimp/docs/ODFW-%20Science-%20Bulletin-2022-10-Groth-shrimp%20recruitment.pdf.</w:t>
      </w:r>
    </w:p>
    <w:p w14:paraId="4D81E7E8" w14:textId="77777777" w:rsidR="00526759" w:rsidRDefault="00526759" w:rsidP="00526759">
      <w:pPr>
        <w:pStyle w:val="Bibliography"/>
      </w:pPr>
      <w:r>
        <w:t xml:space="preserve">Groth, S.D., and Hannah, R.W. 2018. An evaluation of fishery and environmental effects on the population structure and recruitment levels of ocean shrimp (Pandalus jordani) through 2017. Information Reports </w:t>
      </w:r>
      <w:r>
        <w:rPr>
          <w:b/>
          <w:bCs/>
        </w:rPr>
        <w:t>2018–08</w:t>
      </w:r>
      <w:r>
        <w:t>. Available from https://www.dfw.state.or.us/mrp/shellfish/commercial/shrimp/docs/ODFW-INFO-2018-08-Groth-Hannah-Shrimp-growth-recruitment.pdf.</w:t>
      </w:r>
    </w:p>
    <w:p w14:paraId="0BAA9A22" w14:textId="77777777" w:rsidR="00526759" w:rsidRDefault="00526759" w:rsidP="00526759">
      <w:pPr>
        <w:pStyle w:val="Bibliography"/>
      </w:pPr>
      <w:r>
        <w:t xml:space="preserve">Grüss, A., Thorson, J.T., Stawitz, C.C., Reum, J.C.P., Rohan, S.K., and Barnes, C.L. 2021. Synthesis of interannual variability in spatial demographic processes supports the strong influence of cold-pool extent on eastern Bering Sea walleye pollock (Gadus chalcogrammus). Progress in Oceanography </w:t>
      </w:r>
      <w:r>
        <w:rPr>
          <w:b/>
          <w:bCs/>
        </w:rPr>
        <w:t>194</w:t>
      </w:r>
      <w:r>
        <w:t>: 102569. doi:10.1016/j.pocean.2021.102569.</w:t>
      </w:r>
    </w:p>
    <w:p w14:paraId="2AE7BE94" w14:textId="77777777" w:rsidR="00526759" w:rsidRDefault="00526759" w:rsidP="00526759">
      <w:pPr>
        <w:pStyle w:val="Bibliography"/>
      </w:pPr>
      <w:r>
        <w:t xml:space="preserve">Haltuch, M.A., Brooks, E.N., Brodziak, J., Devine, J.A., Johnson, K.F., Klibansky, N., Nash, R.D.M., Payne, M.R., Shertzer, K.W., Subbey, S., and Wells, B.K. 2019. Unraveling the recruitment problem: A review of environmentally-informed forecasting and management strategy evaluation. Fisheries Research </w:t>
      </w:r>
      <w:r>
        <w:rPr>
          <w:b/>
          <w:bCs/>
        </w:rPr>
        <w:t>217</w:t>
      </w:r>
      <w:r>
        <w:t>: 198–216. doi:10.1016/j.fishres.2018.12.016.</w:t>
      </w:r>
    </w:p>
    <w:p w14:paraId="1786FE66" w14:textId="77777777" w:rsidR="00526759" w:rsidRDefault="00526759" w:rsidP="00526759">
      <w:pPr>
        <w:pStyle w:val="Bibliography"/>
      </w:pPr>
      <w:r>
        <w:t xml:space="preserve">Hannah, R.W. 1995. Variation in geographic stock area, catchability, and natural mortality of ocean shrimp (Pandalus jordani): some new evidence for a trophic interaction with Pacific hake (Merluccius productus). Can. J. Fish. Aquat. Sci. </w:t>
      </w:r>
      <w:r>
        <w:rPr>
          <w:b/>
          <w:bCs/>
        </w:rPr>
        <w:t>52</w:t>
      </w:r>
      <w:r>
        <w:t>(5): 1018–1029. NRC Research Press. doi:10.1139/f95-100.</w:t>
      </w:r>
    </w:p>
    <w:p w14:paraId="30DA3F3C" w14:textId="77777777" w:rsidR="00526759" w:rsidRDefault="00526759" w:rsidP="00526759">
      <w:pPr>
        <w:pStyle w:val="Bibliography"/>
      </w:pPr>
      <w:r>
        <w:t xml:space="preserve">Hannah, R.W. 2011. Variation in the distribution of ocean shrimp (Pandalus jordani) recruits: links with coastal upwelling and climate change. Fisheries Oceanography </w:t>
      </w:r>
      <w:r>
        <w:rPr>
          <w:b/>
          <w:bCs/>
        </w:rPr>
        <w:t>20</w:t>
      </w:r>
      <w:r>
        <w:t>(4): 305–313. doi:10.1111/j.1365-2419.2011.00585.x.</w:t>
      </w:r>
    </w:p>
    <w:p w14:paraId="3FB8B2C5" w14:textId="77777777" w:rsidR="00526759" w:rsidRDefault="00526759" w:rsidP="00526759">
      <w:pPr>
        <w:pStyle w:val="Bibliography"/>
      </w:pPr>
      <w:r>
        <w:t xml:space="preserve">Hannah, R.W., and Jones, S.A. 1991. Fishery-induced Changes in the Population Structure of Pink Shrimp Pandalus jordani. Fishery Bulletin </w:t>
      </w:r>
      <w:r>
        <w:rPr>
          <w:b/>
          <w:bCs/>
        </w:rPr>
        <w:t>89</w:t>
      </w:r>
      <w:r>
        <w:t>(1): 41–51.</w:t>
      </w:r>
    </w:p>
    <w:p w14:paraId="2BAEFE78" w14:textId="77777777" w:rsidR="00526759" w:rsidRDefault="00526759" w:rsidP="00526759">
      <w:pPr>
        <w:pStyle w:val="Bibliography"/>
      </w:pPr>
      <w:r>
        <w:t xml:space="preserve">Hannah, R.W., and Jones, S.A. 2014a. Effects of climate and fishing on recruitment of ocean shrimp (Pandalus jordani): an update of recruitment models through 2013. Information Reports </w:t>
      </w:r>
      <w:r>
        <w:rPr>
          <w:b/>
          <w:bCs/>
        </w:rPr>
        <w:t>2014–05</w:t>
      </w:r>
      <w:r>
        <w:t>. Available from https://www.dfw.state.or.us/mrp/shellfish/commercial/shrimp/docs/ODFW-INFO-2014-05-Hannah,%20Jones-Effects%20of%20climate%20and%20fishing%20on%20recruitment%20of%20ocean%20shrimp%20(Pandalus%20jordani)%20an%20update%20of%20recruitment%20models%20through%202013.pdf.</w:t>
      </w:r>
    </w:p>
    <w:p w14:paraId="7364FF55" w14:textId="77777777" w:rsidR="00526759" w:rsidRDefault="00526759" w:rsidP="00526759">
      <w:pPr>
        <w:pStyle w:val="Bibliography"/>
      </w:pPr>
      <w:r>
        <w:t xml:space="preserve">Hannah, R.W., and Jones, S.A. 2014b. The population dynamics of Oregon ocean shrimp (Pandalus jordani) and recommendations for management using target and limit reference points or suitable proxies. Information Reports </w:t>
      </w:r>
      <w:r>
        <w:rPr>
          <w:b/>
          <w:bCs/>
        </w:rPr>
        <w:t>2014–08</w:t>
      </w:r>
      <w:r>
        <w:t>. Available from https://www.dfw.state.or.us/mrp/shellfish/commercial/shrimp/docs/ODFW-INFO-2014-08-%20Hannah,%20Jones-%20Shrimp%20Target%20and%20Limit%20Management.pdf.</w:t>
      </w:r>
    </w:p>
    <w:p w14:paraId="04A4537F" w14:textId="77777777" w:rsidR="00526759" w:rsidRDefault="00526759" w:rsidP="00526759">
      <w:pPr>
        <w:pStyle w:val="Bibliography"/>
      </w:pPr>
      <w:r>
        <w:t xml:space="preserve">Hannah, R.W., and Jones, S.A. 2016. An evaluation of fishery effects on the population structure and recruitment levels of ocean shrimp (Pandalus jordani) through 2015. Information Reports </w:t>
      </w:r>
      <w:r>
        <w:rPr>
          <w:b/>
          <w:bCs/>
        </w:rPr>
        <w:t>2016–03</w:t>
      </w:r>
      <w:r>
        <w:t>. Available from https://www.dfw.state.or.us/mrp/shellfish/commercial/shrimp/docs/ODFW-INFO-2016-03-Hannah,%20Jones-Shrimp%20growth%20and%20recruitment.pdf.</w:t>
      </w:r>
    </w:p>
    <w:p w14:paraId="2F23ED1B" w14:textId="77777777" w:rsidR="00526759" w:rsidRDefault="00526759" w:rsidP="00526759">
      <w:pPr>
        <w:pStyle w:val="Bibliography"/>
      </w:pPr>
      <w:r>
        <w:t>Hilborn, R., and Walters, C.J. 1992. Quantitative fisheries stock assessment: choice, dynamics, and uncertainty. Chapman and Hall, New York.</w:t>
      </w:r>
    </w:p>
    <w:p w14:paraId="104BE09B" w14:textId="77777777" w:rsidR="00526759" w:rsidRDefault="00526759" w:rsidP="00526759">
      <w:pPr>
        <w:pStyle w:val="Bibliography"/>
      </w:pPr>
      <w:r>
        <w:t xml:space="preserve">Hobday, A.J., Spillman, C.M., Paige Eveson, J., and Hartog, J.R. 2016. Seasonal forecasting for decision support in marine fisheries and aquaculture. Fisheries Oceanography </w:t>
      </w:r>
      <w:r>
        <w:rPr>
          <w:b/>
          <w:bCs/>
        </w:rPr>
        <w:t>25</w:t>
      </w:r>
      <w:r>
        <w:t>(S1): 45–56. doi:10.1111/fog.12083.</w:t>
      </w:r>
    </w:p>
    <w:p w14:paraId="49F44BD6" w14:textId="77777777" w:rsidR="00526759" w:rsidRDefault="00526759" w:rsidP="00526759">
      <w:pPr>
        <w:pStyle w:val="Bibliography"/>
      </w:pPr>
      <w:r>
        <w:t xml:space="preserve">Huang, B., Thorne, P.W., Banzon, V.F., Boyer, T., Chepurin, G., Lawrimore, J.H., Menne, M.J., Smith, T.M., Vose, R.S., and Zhang, H.-M. 2017. NOAA Extended Reconstructed Sea Surface Temperature </w:t>
      </w:r>
      <w:r>
        <w:lastRenderedPageBreak/>
        <w:t>(ERSST), Version 5. Available from https://doi.org/10.7289/V5T72FNM [accessed 23 January 2024].</w:t>
      </w:r>
    </w:p>
    <w:p w14:paraId="3C0E2D0E" w14:textId="77777777" w:rsidR="00526759" w:rsidRDefault="00526759" w:rsidP="00526759">
      <w:pPr>
        <w:pStyle w:val="Bibliography"/>
      </w:pPr>
      <w:r>
        <w:t xml:space="preserve">Indivero, J., Essington, T.E., Ianelli, J.N., and Thorson, J.T. 2023. Incorporating distribution shifts and spatio-temporal variation when estimating weight-at-age for stock assessments: a case study involving the Bering Sea pollock (Gadus chalcogrammus). ICES Journal of Marine Science </w:t>
      </w:r>
      <w:r>
        <w:rPr>
          <w:b/>
          <w:bCs/>
        </w:rPr>
        <w:t>80</w:t>
      </w:r>
      <w:r>
        <w:t>(2): 258–271. doi:10.1093/icesjms/fsac236.</w:t>
      </w:r>
    </w:p>
    <w:p w14:paraId="06E34389" w14:textId="77777777" w:rsidR="00526759" w:rsidRDefault="00526759" w:rsidP="00526759">
      <w:pPr>
        <w:pStyle w:val="Bibliography"/>
      </w:pPr>
      <w:r>
        <w:t xml:space="preserve">Jacox, M.G., Edwards, C.A., Hazen, E.L., and Bograd, S.J. 2018. Coastal Upwelling Revisited: Ekman, Bakun, and Improved Upwelling Indices for the U.S. West Coast. Journal of Geophysical Research: Oceans </w:t>
      </w:r>
      <w:r>
        <w:rPr>
          <w:b/>
          <w:bCs/>
        </w:rPr>
        <w:t>123</w:t>
      </w:r>
      <w:r>
        <w:t>(10): 7332–7350. doi:10.1029/2018JC014187.</w:t>
      </w:r>
    </w:p>
    <w:p w14:paraId="57A2A341" w14:textId="77777777" w:rsidR="00526759" w:rsidRDefault="00526759" w:rsidP="00526759">
      <w:pPr>
        <w:pStyle w:val="Bibliography"/>
      </w:pPr>
      <w:r>
        <w:t xml:space="preserve">Kapur, M., Haltuch, M., Connors, B., Rogers, L., Berger, A., Koontz, E., Cope, J., Echave, K., Fenske, K., Hanselman, D., and Punt, A.E. 2020. Oceanographic features delineate growth zonation in Northeast Pacific sablefish. Fisheries Research </w:t>
      </w:r>
      <w:r>
        <w:rPr>
          <w:b/>
          <w:bCs/>
        </w:rPr>
        <w:t>222</w:t>
      </w:r>
      <w:r>
        <w:t>: 105414. doi:10.1016/j.fishres.2019.105414.</w:t>
      </w:r>
    </w:p>
    <w:p w14:paraId="155DCF34" w14:textId="77777777" w:rsidR="00526759" w:rsidRDefault="00526759" w:rsidP="00526759">
      <w:pPr>
        <w:pStyle w:val="Bibliography"/>
      </w:pPr>
      <w:r>
        <w:t xml:space="preserve">Kasperski, S., and Holland, D.S. 2013. Income diversification and risk for fishermen. PNAS </w:t>
      </w:r>
      <w:r>
        <w:rPr>
          <w:b/>
          <w:bCs/>
        </w:rPr>
        <w:t>110</w:t>
      </w:r>
      <w:r>
        <w:t>(6): 2076–2081. doi:10.1073/pnas.1212278110.</w:t>
      </w:r>
    </w:p>
    <w:p w14:paraId="4AE2C885" w14:textId="77777777" w:rsidR="00526759" w:rsidRDefault="00526759" w:rsidP="00526759">
      <w:pPr>
        <w:pStyle w:val="Bibliography"/>
      </w:pPr>
      <w:r>
        <w:t xml:space="preserve">King, J.R., and McFarlane, G.A. 2003. Marine fish life history strategies: applications to fishery management. Fisheries Management and Ecology </w:t>
      </w:r>
      <w:r>
        <w:rPr>
          <w:b/>
          <w:bCs/>
        </w:rPr>
        <w:t>10</w:t>
      </w:r>
      <w:r>
        <w:t>(4): 249–264. doi:10.1046/j.1365-2400.2003.00359.x.</w:t>
      </w:r>
    </w:p>
    <w:p w14:paraId="79336CDB" w14:textId="77777777" w:rsidR="00526759" w:rsidRDefault="00526759" w:rsidP="00526759">
      <w:pPr>
        <w:pStyle w:val="Bibliography"/>
      </w:pPr>
      <w:r>
        <w:t xml:space="preserve">Lorenzen, K. 2016. Toward a new paradigm for growth modeling in fisheries stock assessments: Embracing plasticity and its consequences. Fisheries Research </w:t>
      </w:r>
      <w:r>
        <w:rPr>
          <w:b/>
          <w:bCs/>
        </w:rPr>
        <w:t>180</w:t>
      </w:r>
      <w:r>
        <w:t>: 4–22. doi:10.1016/j.fishres.2016.01.006.</w:t>
      </w:r>
    </w:p>
    <w:p w14:paraId="44E405E5" w14:textId="77777777" w:rsidR="00526759" w:rsidRDefault="00526759" w:rsidP="00526759">
      <w:pPr>
        <w:pStyle w:val="Bibliography"/>
      </w:pPr>
      <w:r>
        <w:t xml:space="preserve">McMahan, M.D., Cowan, D.F., Chen, Y., Sherwood, G.D., and Grabowski, J.H. 2016. Growth of juvenile American lobster Homarus americanus in a changing environment. Marine Ecology Progress Series </w:t>
      </w:r>
      <w:r>
        <w:rPr>
          <w:b/>
          <w:bCs/>
        </w:rPr>
        <w:t>557</w:t>
      </w:r>
      <w:r>
        <w:t>: 177–187. doi:10.3354/meps11854.</w:t>
      </w:r>
    </w:p>
    <w:p w14:paraId="7AC2F13D" w14:textId="77777777" w:rsidR="00526759" w:rsidRDefault="00526759" w:rsidP="00526759">
      <w:pPr>
        <w:pStyle w:val="Bibliography"/>
      </w:pPr>
      <w:r>
        <w:t xml:space="preserve">Myers, R.A. 1998. When Do Environment–recruitment Correlations Work? Reviews in Fish Biology and Fisheries </w:t>
      </w:r>
      <w:r>
        <w:rPr>
          <w:b/>
          <w:bCs/>
        </w:rPr>
        <w:t>8</w:t>
      </w:r>
      <w:r>
        <w:t>(3): 285–305. doi:10.1023/A:1008828730759.</w:t>
      </w:r>
    </w:p>
    <w:p w14:paraId="23ADA334" w14:textId="77777777" w:rsidR="00526759" w:rsidRDefault="00526759" w:rsidP="00526759">
      <w:pPr>
        <w:pStyle w:val="Bibliography"/>
      </w:pPr>
      <w:r>
        <w:t xml:space="preserve">Oken, K.L., Holland, D.S., and Punt, A.E. 2021. The effects of population synchrony, life history, and access constraints on benefits from fishing portfolios. Ecological Applications </w:t>
      </w:r>
      <w:r>
        <w:rPr>
          <w:b/>
          <w:bCs/>
        </w:rPr>
        <w:t>31</w:t>
      </w:r>
      <w:r>
        <w:t>(4): e2307. Wiley Online Library.</w:t>
      </w:r>
    </w:p>
    <w:p w14:paraId="575AC70C" w14:textId="77777777" w:rsidR="00526759" w:rsidRDefault="00526759" w:rsidP="00526759">
      <w:pPr>
        <w:pStyle w:val="Bibliography"/>
      </w:pPr>
      <w:r>
        <w:t>Pacific States Marine Fisheries Commission. 2023. Pacific Fisheries Information Network (PacFIN). Available from www.psmfc.org.</w:t>
      </w:r>
    </w:p>
    <w:p w14:paraId="50930A4C" w14:textId="77777777" w:rsidR="00526759" w:rsidRDefault="00526759" w:rsidP="00526759">
      <w:pPr>
        <w:pStyle w:val="Bibliography"/>
      </w:pPr>
      <w:r>
        <w:t>R Core Team. 2021. R: A language and environment for statistical computing. R Foundation for Statistical Computing, Vienna, Austria. Available from http://www.R-project.org.</w:t>
      </w:r>
    </w:p>
    <w:p w14:paraId="33FEF7E0" w14:textId="77777777" w:rsidR="00526759" w:rsidRDefault="00526759" w:rsidP="00526759">
      <w:pPr>
        <w:pStyle w:val="Bibliography"/>
      </w:pPr>
      <w:r>
        <w:t xml:space="preserve">Rothlisberg, P.C. 1979. Combined effects of temperature and salinity on the survival and growth of the larvae of Pandalus jordani (Decapoda: Pandalidae). Mar. Biol. </w:t>
      </w:r>
      <w:r>
        <w:rPr>
          <w:b/>
          <w:bCs/>
        </w:rPr>
        <w:t>54</w:t>
      </w:r>
      <w:r>
        <w:t>(2): 125–134. doi:10.1007/BF00386591.</w:t>
      </w:r>
    </w:p>
    <w:p w14:paraId="5778264A" w14:textId="77777777" w:rsidR="00526759" w:rsidRDefault="00526759" w:rsidP="00526759">
      <w:pPr>
        <w:pStyle w:val="Bibliography"/>
      </w:pPr>
      <w:r>
        <w:t xml:space="preserve">Rothlisberg, P.C., and Miller, C.B. 1983. Factors affecting the distribution, abundance, and survival of Pandalus jordani (Decapoda, Pandalidae) larvae off the Oregon coast. Fish. Bull </w:t>
      </w:r>
      <w:r>
        <w:rPr>
          <w:b/>
          <w:bCs/>
        </w:rPr>
        <w:t>81</w:t>
      </w:r>
      <w:r>
        <w:t>(3): 455–472.</w:t>
      </w:r>
    </w:p>
    <w:p w14:paraId="3761BD86" w14:textId="77777777" w:rsidR="00526759" w:rsidRDefault="00526759" w:rsidP="00526759">
      <w:pPr>
        <w:pStyle w:val="Bibliography"/>
      </w:pPr>
      <w:r>
        <w:t xml:space="preserve">Rouyer, T., Sadykov, A., Ohlberger, J., and Stenseth, N.Chr. 2012. Does increasing mortality change the response of fish populations to environmental fluctuations? Ecology Letters </w:t>
      </w:r>
      <w:r>
        <w:rPr>
          <w:b/>
          <w:bCs/>
        </w:rPr>
        <w:t>15</w:t>
      </w:r>
      <w:r>
        <w:t>(7): 658–665. doi:10.1111/j.1461-0248.2012.01781.x.</w:t>
      </w:r>
    </w:p>
    <w:p w14:paraId="3BB092F3" w14:textId="77777777" w:rsidR="00526759" w:rsidRDefault="00526759" w:rsidP="00526759">
      <w:pPr>
        <w:pStyle w:val="Bibliography"/>
      </w:pPr>
      <w:r>
        <w:t xml:space="preserve">Sellinger, E.L., Szuwalski, C., and Punt, A.E. 2024. The robustness of our assumptions about recruitment: A re-examination of marine recruitment dynamics with additional data and novel methods. Fisheries Research </w:t>
      </w:r>
      <w:r>
        <w:rPr>
          <w:b/>
          <w:bCs/>
        </w:rPr>
        <w:t>269</w:t>
      </w:r>
      <w:r>
        <w:t>: 106862. doi:10.1016/j.fishres.2023.106862.</w:t>
      </w:r>
    </w:p>
    <w:p w14:paraId="000242E2" w14:textId="77777777" w:rsidR="00526759" w:rsidRDefault="00526759" w:rsidP="00526759">
      <w:pPr>
        <w:pStyle w:val="Bibliography"/>
      </w:pPr>
      <w:r>
        <w:t xml:space="preserve">Sethi, S.A., Reimer, M., and Knapp, G. 2014. Alaskan fishing community revenues and the stabilizing role of fishing portfolios. Marine Policy </w:t>
      </w:r>
      <w:r>
        <w:rPr>
          <w:b/>
          <w:bCs/>
        </w:rPr>
        <w:t>48</w:t>
      </w:r>
      <w:r>
        <w:t>: 134–141.</w:t>
      </w:r>
    </w:p>
    <w:p w14:paraId="71CC79F7" w14:textId="77777777" w:rsidR="00526759" w:rsidRDefault="00526759" w:rsidP="00526759">
      <w:pPr>
        <w:pStyle w:val="Bibliography"/>
      </w:pPr>
      <w:r>
        <w:t>Sivula, T., Magnusson, M., Matamoros, A.A., and Vehtari, A. 2023, October 21. Uncertainty in Bayesian leave-one-out cross-validation based model comparison. arXiv. doi:10.48550/arXiv.2008.10296.</w:t>
      </w:r>
    </w:p>
    <w:p w14:paraId="4C6FFCD4" w14:textId="77777777" w:rsidR="00526759" w:rsidRDefault="00526759" w:rsidP="00526759">
      <w:pPr>
        <w:pStyle w:val="Bibliography"/>
      </w:pPr>
      <w:r>
        <w:t>Stan Development Team. 2020. RStan: the R interface to Stan. Available from http://mc-stan.org/.</w:t>
      </w:r>
    </w:p>
    <w:p w14:paraId="7F4341A1" w14:textId="77777777" w:rsidR="00526759" w:rsidRDefault="00526759" w:rsidP="00526759">
      <w:pPr>
        <w:pStyle w:val="Bibliography"/>
      </w:pPr>
      <w:r>
        <w:lastRenderedPageBreak/>
        <w:t>Stan Development Team. 2022. Stan modeling language users guide and reference manual, 2.30. Available from https://mc-stan.org.</w:t>
      </w:r>
    </w:p>
    <w:p w14:paraId="5239BDEA" w14:textId="77777777" w:rsidR="00526759" w:rsidRDefault="00526759" w:rsidP="00526759">
      <w:pPr>
        <w:pStyle w:val="Bibliography"/>
      </w:pPr>
      <w:r>
        <w:t xml:space="preserve">Stawitz, C.C., and Essington, T.E. 2019. Somatic growth contributes to population variation in marine fishes. Journal of Animal Ecology </w:t>
      </w:r>
      <w:r>
        <w:rPr>
          <w:b/>
          <w:bCs/>
        </w:rPr>
        <w:t>88</w:t>
      </w:r>
      <w:r>
        <w:t>(2): 315–329. doi:10.1111/1365-2656.12921.</w:t>
      </w:r>
    </w:p>
    <w:p w14:paraId="0C37A0BD" w14:textId="77777777" w:rsidR="00526759" w:rsidRDefault="00526759" w:rsidP="00526759">
      <w:pPr>
        <w:pStyle w:val="Bibliography"/>
      </w:pPr>
      <w:r>
        <w:t xml:space="preserve">Stawitz, C.C., Essington, T.E., Branch, T.A., Haltuch, M.A., Hollowed, A.B., and Spencer, P.D. 2015. A state-space approach for detecting growth variation and application to North Pacific groundfish. Canadian Journal of Fisheries and Aquatic Sciences </w:t>
      </w:r>
      <w:r>
        <w:rPr>
          <w:b/>
          <w:bCs/>
        </w:rPr>
        <w:t>72</w:t>
      </w:r>
      <w:r>
        <w:t>(9): 1316–1328.</w:t>
      </w:r>
    </w:p>
    <w:p w14:paraId="4D1E2742" w14:textId="77777777" w:rsidR="00526759" w:rsidRDefault="00526759" w:rsidP="00526759">
      <w:pPr>
        <w:pStyle w:val="Bibliography"/>
      </w:pPr>
      <w:r>
        <w:t xml:space="preserve">Szuwalski, C.S., Vert-Pre, K.A., Punt, A.E., Branch, T.A., and Hilborn, R. 2015. Examining common assumptions about recruitment: a meta-analysis of recruitment dynamics for worldwide marine fisheries. Fish Fish </w:t>
      </w:r>
      <w:r>
        <w:rPr>
          <w:b/>
          <w:bCs/>
        </w:rPr>
        <w:t>16</w:t>
      </w:r>
      <w:r>
        <w:t>(4): 633–648. doi:10.1111/faf.12083.</w:t>
      </w:r>
    </w:p>
    <w:p w14:paraId="18D4FC73" w14:textId="77777777" w:rsidR="00526759" w:rsidRDefault="00526759" w:rsidP="00526759">
      <w:pPr>
        <w:pStyle w:val="Bibliography"/>
      </w:pPr>
      <w:r>
        <w:t>Vehtari, A., Gabry, J., Magnusson, M., Yao, Y., Bürkner, P.-C., Paananen, T., and Gelman, A. 2022a. loo: Efficient leave-one-out cross-validation and WAIC for Bayesian models. doi:https://mc-stan.org/loo/.</w:t>
      </w:r>
    </w:p>
    <w:p w14:paraId="3DE589B7" w14:textId="77777777" w:rsidR="00526759" w:rsidRDefault="00526759" w:rsidP="00526759">
      <w:pPr>
        <w:pStyle w:val="Bibliography"/>
      </w:pPr>
      <w:r>
        <w:t xml:space="preserve">Vehtari, A., Gelman, A., and Gabry, J. 2017. Practical Bayesian model evaluation using leave-one-out cross-validation and WAIC. Stat Comput </w:t>
      </w:r>
      <w:r>
        <w:rPr>
          <w:b/>
          <w:bCs/>
        </w:rPr>
        <w:t>27</w:t>
      </w:r>
      <w:r>
        <w:t>(5): 1413–1432. doi:10.1007/s11222-016-9696-4.</w:t>
      </w:r>
    </w:p>
    <w:p w14:paraId="29E10554" w14:textId="77777777" w:rsidR="00526759" w:rsidRDefault="00526759" w:rsidP="00526759">
      <w:pPr>
        <w:pStyle w:val="Bibliography"/>
      </w:pPr>
      <w:r>
        <w:t xml:space="preserve">Vehtari, A., Gelman, A., Simpson, D., Carpenter, B., and Bürkner, P.-C. 2021. Rank-normalization, folding, and localization: An improved R-hat for assessing convergence of MCMC. Bayesian Anal. </w:t>
      </w:r>
      <w:r>
        <w:rPr>
          <w:b/>
          <w:bCs/>
        </w:rPr>
        <w:t>16</w:t>
      </w:r>
      <w:r>
        <w:t>(2). doi:10.1214/20-BA1221.</w:t>
      </w:r>
    </w:p>
    <w:p w14:paraId="389624CF" w14:textId="77777777" w:rsidR="00526759" w:rsidRDefault="00526759" w:rsidP="00526759">
      <w:pPr>
        <w:pStyle w:val="Bibliography"/>
      </w:pPr>
      <w:r>
        <w:t>Vehtari, A., Simpson, D., Gelman, A., Yao, Y., and Gabry, J. 2022b, August 4. Pareto Smoothed Importance Sampling. arXiv. doi:10.48550/arXiv.1507.02646.</w:t>
      </w:r>
    </w:p>
    <w:p w14:paraId="730EE300" w14:textId="77777777" w:rsidR="00526759" w:rsidRDefault="00526759" w:rsidP="00526759">
      <w:pPr>
        <w:pStyle w:val="Bibliography"/>
      </w:pPr>
      <w:r>
        <w:t xml:space="preserve">Walters, C.J., and Hilborn, R. 1978. Ecological optimization and adaptive management. Annu. Rev. Ecol. Syst. </w:t>
      </w:r>
      <w:r>
        <w:rPr>
          <w:b/>
          <w:bCs/>
        </w:rPr>
        <w:t>9</w:t>
      </w:r>
      <w:r>
        <w:t>(1): 157–188. doi:10.1146/annurev.es.09.110178.001105.</w:t>
      </w:r>
    </w:p>
    <w:p w14:paraId="1D2773FC" w14:textId="77777777" w:rsidR="00526759" w:rsidRDefault="00526759" w:rsidP="00526759">
      <w:pPr>
        <w:pStyle w:val="Bibliography"/>
      </w:pPr>
      <w:r>
        <w:t>Ward, E.J., Hunsicker, M.E., Marshall, K.N., Oken, K.L., Semmens, B.X., Field, J.C., Haltuch, M.A., Johnson, K.F., Taylor, I.G., Thompson, A.R., and Tolimieri, N. In review. Leveraging ecological indicators to improve short term forecasts of fish recruitment. Fish and Fisheries.</w:t>
      </w:r>
    </w:p>
    <w:p w14:paraId="0D993D20" w14:textId="77777777" w:rsidR="00526759" w:rsidRDefault="00526759" w:rsidP="00526759">
      <w:pPr>
        <w:pStyle w:val="Bibliography"/>
      </w:pPr>
      <w:r>
        <w:t xml:space="preserve">Wiber, M., Berkes, F., Charles, A., and Kearney, J. 2004. Participatory research supporting community-based fishery management. Marine Policy </w:t>
      </w:r>
      <w:r>
        <w:rPr>
          <w:b/>
          <w:bCs/>
        </w:rPr>
        <w:t>28</w:t>
      </w:r>
      <w:r>
        <w:t>(6): 459–468. doi:10.1016/j.marpol.2003.10.020.</w:t>
      </w:r>
    </w:p>
    <w:p w14:paraId="4ACABF67" w14:textId="77777777" w:rsidR="00526759" w:rsidRDefault="00526759" w:rsidP="00526759">
      <w:pPr>
        <w:pStyle w:val="Bibliography"/>
      </w:pPr>
      <w:r>
        <w:t xml:space="preserve">Zirges, M.H., Saelens, M.R., and McCrae, J.E. 1981. Length-frequency, size, sex, and age composition data by month and area for pink shrmp landed in Oregon in 1966 to 1980. Information Report Series, Fisheries </w:t>
      </w:r>
      <w:r>
        <w:rPr>
          <w:b/>
          <w:bCs/>
        </w:rPr>
        <w:t>81–2</w:t>
      </w:r>
      <w:r>
        <w:t>. Available from https://www.dfw.state.or.us/mrp/publications/docs/ODFW-INFO-1981-02-%20Zirges,%20Saelens,%20McCrae-Length%20frequency%20size%20size%20age%20pink%20shrimp.pdf.</w:t>
      </w:r>
    </w:p>
    <w:p w14:paraId="3AC23EAB" w14:textId="5F1DB6E5" w:rsidR="00443B78" w:rsidRPr="00AA1939" w:rsidRDefault="00F67A9A" w:rsidP="00354A5E">
      <w:pPr>
        <w:spacing w:after="0" w:line="480" w:lineRule="auto"/>
        <w:ind w:left="360" w:hanging="360"/>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440EBD">
      <w:type w:val="continuous"/>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F8BE6C" w16cex:dateUtc="2024-04-25T16:12:00Z"/>
  <w16cex:commentExtensible w16cex:durableId="21574D78" w16cex:dateUtc="2024-04-12T23:15:00Z"/>
  <w16cex:commentExtensible w16cex:durableId="0305F99D" w16cex:dateUtc="2024-04-24T22:51:00Z"/>
  <w16cex:commentExtensible w16cex:durableId="0198F263" w16cex:dateUtc="2024-04-12T23:42:00Z"/>
  <w16cex:commentExtensible w16cex:durableId="3124A6DD" w16cex:dateUtc="2024-04-24T23:04:00Z"/>
  <w16cex:commentExtensible w16cex:durableId="45EED901" w16cex:dateUtc="2024-04-24T23:09:00Z"/>
  <w16cex:commentExtensible w16cex:durableId="2C8AA92B" w16cex:dateUtc="2024-04-24T23:22:00Z"/>
  <w16cex:commentExtensible w16cex:durableId="1B6D3DE2" w16cex:dateUtc="2024-04-25T16:24:00Z"/>
  <w16cex:commentExtensible w16cex:durableId="31E6FC2A" w16cex:dateUtc="2024-04-25T16:27:00Z"/>
  <w16cex:commentExtensible w16cex:durableId="420D1FFF" w16cex:dateUtc="2024-04-25T16:30:00Z"/>
  <w16cex:commentExtensible w16cex:durableId="368F4EFB" w16cex:dateUtc="2024-04-25T16:46:00Z"/>
  <w16cex:commentExtensible w16cex:durableId="14EA60C3" w16cex:dateUtc="2024-04-25T16:52:00Z"/>
  <w16cex:commentExtensible w16cex:durableId="394F7AF7" w16cex:dateUtc="2024-04-25T17:01:00Z"/>
  <w16cex:commentExtensible w16cex:durableId="6CB3BA1D" w16cex:dateUtc="2024-04-25T17:04:00Z"/>
  <w16cex:commentExtensible w16cex:durableId="2419EAEE" w16cex:dateUtc="2024-04-25T17:11:00Z"/>
  <w16cex:commentExtensible w16cex:durableId="37C2FE3C" w16cex:dateUtc="2024-04-25T17:19:00Z"/>
  <w16cex:commentExtensible w16cex:durableId="2C38BEB0" w16cex:dateUtc="2024-04-25T17:30:00Z"/>
  <w16cex:commentExtensible w16cex:durableId="0CFB411C" w16cex:dateUtc="2024-04-25T17:32:00Z"/>
  <w16cex:commentExtensible w16cex:durableId="4AD9E383" w16cex:dateUtc="2024-04-25T17:35:00Z"/>
  <w16cex:commentExtensible w16cex:durableId="307C9204" w16cex:dateUtc="2024-04-25T17:41:00Z"/>
  <w16cex:commentExtensible w16cex:durableId="6C5A4730" w16cex:dateUtc="2024-04-25T17:43:00Z"/>
  <w16cex:commentExtensible w16cex:durableId="4FAA1D0A" w16cex:dateUtc="2024-04-25T17:45:00Z"/>
  <w16cex:commentExtensible w16cex:durableId="23177BA7" w16cex:dateUtc="2024-04-25T17: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6B0E1" w14:textId="77777777" w:rsidR="000F26B5" w:rsidRDefault="000F26B5" w:rsidP="001D4143">
      <w:pPr>
        <w:spacing w:after="0" w:line="240" w:lineRule="auto"/>
      </w:pPr>
      <w:r>
        <w:separator/>
      </w:r>
    </w:p>
  </w:endnote>
  <w:endnote w:type="continuationSeparator" w:id="0">
    <w:p w14:paraId="3E3BCFE9" w14:textId="77777777" w:rsidR="000F26B5" w:rsidRDefault="000F26B5" w:rsidP="001D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4D4FC" w14:textId="77777777" w:rsidR="000F26B5" w:rsidRDefault="000F26B5" w:rsidP="001D4143">
      <w:pPr>
        <w:spacing w:after="0" w:line="240" w:lineRule="auto"/>
      </w:pPr>
      <w:r>
        <w:separator/>
      </w:r>
    </w:p>
  </w:footnote>
  <w:footnote w:type="continuationSeparator" w:id="0">
    <w:p w14:paraId="6DE12AD8" w14:textId="77777777" w:rsidR="000F26B5" w:rsidRDefault="000F26B5" w:rsidP="001D4143">
      <w:pPr>
        <w:spacing w:after="0" w:line="240" w:lineRule="auto"/>
      </w:pPr>
      <w:r>
        <w:continuationSeparator/>
      </w:r>
    </w:p>
  </w:footnote>
  <w:footnote w:id="1">
    <w:p w14:paraId="7AD0649D" w14:textId="2A0C1C99" w:rsidR="008A1D0C" w:rsidRDefault="008A1D0C">
      <w:pPr>
        <w:pStyle w:val="FootnoteText"/>
      </w:pPr>
      <w:r>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5306"/>
    <w:rsid w:val="000059DB"/>
    <w:rsid w:val="0000750C"/>
    <w:rsid w:val="00020190"/>
    <w:rsid w:val="00020D0E"/>
    <w:rsid w:val="00033E2E"/>
    <w:rsid w:val="00037300"/>
    <w:rsid w:val="00047989"/>
    <w:rsid w:val="00047BC7"/>
    <w:rsid w:val="00052C98"/>
    <w:rsid w:val="000534C3"/>
    <w:rsid w:val="00056599"/>
    <w:rsid w:val="000566DA"/>
    <w:rsid w:val="00060E15"/>
    <w:rsid w:val="00061608"/>
    <w:rsid w:val="00066F21"/>
    <w:rsid w:val="0006751F"/>
    <w:rsid w:val="0007357A"/>
    <w:rsid w:val="0007369A"/>
    <w:rsid w:val="00074FEB"/>
    <w:rsid w:val="000777E9"/>
    <w:rsid w:val="00081494"/>
    <w:rsid w:val="00082A77"/>
    <w:rsid w:val="000936F9"/>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E3BB3"/>
    <w:rsid w:val="000E4007"/>
    <w:rsid w:val="000E53E6"/>
    <w:rsid w:val="000E55EA"/>
    <w:rsid w:val="000E7197"/>
    <w:rsid w:val="000F1B1B"/>
    <w:rsid w:val="000F26B5"/>
    <w:rsid w:val="000F27DD"/>
    <w:rsid w:val="000F40A1"/>
    <w:rsid w:val="000F40BD"/>
    <w:rsid w:val="000F4283"/>
    <w:rsid w:val="000F57CB"/>
    <w:rsid w:val="000F783C"/>
    <w:rsid w:val="00107004"/>
    <w:rsid w:val="0010740E"/>
    <w:rsid w:val="001103B2"/>
    <w:rsid w:val="001140D1"/>
    <w:rsid w:val="001145C2"/>
    <w:rsid w:val="00115D61"/>
    <w:rsid w:val="00120F44"/>
    <w:rsid w:val="00121415"/>
    <w:rsid w:val="0012170D"/>
    <w:rsid w:val="00123273"/>
    <w:rsid w:val="00123855"/>
    <w:rsid w:val="00123AD4"/>
    <w:rsid w:val="00124ECE"/>
    <w:rsid w:val="00125AC4"/>
    <w:rsid w:val="00134334"/>
    <w:rsid w:val="00135320"/>
    <w:rsid w:val="0013701A"/>
    <w:rsid w:val="00142B96"/>
    <w:rsid w:val="00144BB5"/>
    <w:rsid w:val="00145F71"/>
    <w:rsid w:val="0015000F"/>
    <w:rsid w:val="00151694"/>
    <w:rsid w:val="00151887"/>
    <w:rsid w:val="0015423D"/>
    <w:rsid w:val="001605AA"/>
    <w:rsid w:val="001625D1"/>
    <w:rsid w:val="00171469"/>
    <w:rsid w:val="00171C46"/>
    <w:rsid w:val="001720CA"/>
    <w:rsid w:val="00187A7D"/>
    <w:rsid w:val="00192606"/>
    <w:rsid w:val="00193FDF"/>
    <w:rsid w:val="00196812"/>
    <w:rsid w:val="001A0726"/>
    <w:rsid w:val="001A0E18"/>
    <w:rsid w:val="001A25F1"/>
    <w:rsid w:val="001A3599"/>
    <w:rsid w:val="001A52F1"/>
    <w:rsid w:val="001A55E8"/>
    <w:rsid w:val="001B08C5"/>
    <w:rsid w:val="001B417E"/>
    <w:rsid w:val="001B436C"/>
    <w:rsid w:val="001B67B5"/>
    <w:rsid w:val="001C0F42"/>
    <w:rsid w:val="001C2265"/>
    <w:rsid w:val="001C6C67"/>
    <w:rsid w:val="001C767B"/>
    <w:rsid w:val="001D186F"/>
    <w:rsid w:val="001D39B8"/>
    <w:rsid w:val="001D4107"/>
    <w:rsid w:val="001D4143"/>
    <w:rsid w:val="001D6853"/>
    <w:rsid w:val="001E0E4E"/>
    <w:rsid w:val="001E24B9"/>
    <w:rsid w:val="001E64EF"/>
    <w:rsid w:val="001F0B54"/>
    <w:rsid w:val="001F14F5"/>
    <w:rsid w:val="001F2C71"/>
    <w:rsid w:val="001F4E6C"/>
    <w:rsid w:val="00212BAA"/>
    <w:rsid w:val="00213A71"/>
    <w:rsid w:val="002169C1"/>
    <w:rsid w:val="002173AD"/>
    <w:rsid w:val="002224D7"/>
    <w:rsid w:val="002225CB"/>
    <w:rsid w:val="0022280C"/>
    <w:rsid w:val="00226A19"/>
    <w:rsid w:val="00226C59"/>
    <w:rsid w:val="00231B72"/>
    <w:rsid w:val="002330B1"/>
    <w:rsid w:val="00236779"/>
    <w:rsid w:val="002376D6"/>
    <w:rsid w:val="0024045F"/>
    <w:rsid w:val="00240596"/>
    <w:rsid w:val="002408A1"/>
    <w:rsid w:val="00240F6F"/>
    <w:rsid w:val="002422BF"/>
    <w:rsid w:val="00247BAF"/>
    <w:rsid w:val="002510B3"/>
    <w:rsid w:val="00252C99"/>
    <w:rsid w:val="00254C12"/>
    <w:rsid w:val="00255A4B"/>
    <w:rsid w:val="002601B8"/>
    <w:rsid w:val="00260CBA"/>
    <w:rsid w:val="00261B2C"/>
    <w:rsid w:val="00262532"/>
    <w:rsid w:val="0026403B"/>
    <w:rsid w:val="00265D3C"/>
    <w:rsid w:val="002723D2"/>
    <w:rsid w:val="0027381B"/>
    <w:rsid w:val="002747C4"/>
    <w:rsid w:val="002778CD"/>
    <w:rsid w:val="00277A37"/>
    <w:rsid w:val="00280732"/>
    <w:rsid w:val="00281280"/>
    <w:rsid w:val="00281DAA"/>
    <w:rsid w:val="002851A8"/>
    <w:rsid w:val="00292629"/>
    <w:rsid w:val="0029474C"/>
    <w:rsid w:val="002A10C3"/>
    <w:rsid w:val="002A501A"/>
    <w:rsid w:val="002A529A"/>
    <w:rsid w:val="002A5CAA"/>
    <w:rsid w:val="002A6A8A"/>
    <w:rsid w:val="002B0AB2"/>
    <w:rsid w:val="002B2662"/>
    <w:rsid w:val="002B3247"/>
    <w:rsid w:val="002B66DA"/>
    <w:rsid w:val="002B7F87"/>
    <w:rsid w:val="002D0D6A"/>
    <w:rsid w:val="002D5761"/>
    <w:rsid w:val="002E0082"/>
    <w:rsid w:val="002E2F7C"/>
    <w:rsid w:val="002F09F3"/>
    <w:rsid w:val="002F28D1"/>
    <w:rsid w:val="002F38C1"/>
    <w:rsid w:val="002F3A02"/>
    <w:rsid w:val="002F65D8"/>
    <w:rsid w:val="002F7346"/>
    <w:rsid w:val="00301580"/>
    <w:rsid w:val="00301C19"/>
    <w:rsid w:val="00303E2E"/>
    <w:rsid w:val="003104E7"/>
    <w:rsid w:val="003107A2"/>
    <w:rsid w:val="00311390"/>
    <w:rsid w:val="00312554"/>
    <w:rsid w:val="00312D9A"/>
    <w:rsid w:val="0031308C"/>
    <w:rsid w:val="00317770"/>
    <w:rsid w:val="003212FB"/>
    <w:rsid w:val="00323132"/>
    <w:rsid w:val="00323557"/>
    <w:rsid w:val="003269FA"/>
    <w:rsid w:val="003306B4"/>
    <w:rsid w:val="003321E8"/>
    <w:rsid w:val="00334909"/>
    <w:rsid w:val="00335E05"/>
    <w:rsid w:val="003404E1"/>
    <w:rsid w:val="0034299A"/>
    <w:rsid w:val="00343B1A"/>
    <w:rsid w:val="0034509D"/>
    <w:rsid w:val="003459B5"/>
    <w:rsid w:val="0034624F"/>
    <w:rsid w:val="00346BD0"/>
    <w:rsid w:val="00352AE0"/>
    <w:rsid w:val="00353AAC"/>
    <w:rsid w:val="00353B14"/>
    <w:rsid w:val="0035410C"/>
    <w:rsid w:val="00354174"/>
    <w:rsid w:val="00354A5E"/>
    <w:rsid w:val="00354AC5"/>
    <w:rsid w:val="00354E42"/>
    <w:rsid w:val="00356E17"/>
    <w:rsid w:val="00366ED0"/>
    <w:rsid w:val="00380CD0"/>
    <w:rsid w:val="00384FBA"/>
    <w:rsid w:val="0039075F"/>
    <w:rsid w:val="003916D4"/>
    <w:rsid w:val="0039228B"/>
    <w:rsid w:val="00393116"/>
    <w:rsid w:val="003A3BFA"/>
    <w:rsid w:val="003A69BE"/>
    <w:rsid w:val="003B2246"/>
    <w:rsid w:val="003B2C95"/>
    <w:rsid w:val="003B6635"/>
    <w:rsid w:val="003B78A6"/>
    <w:rsid w:val="003C0E21"/>
    <w:rsid w:val="003C22B2"/>
    <w:rsid w:val="003C2335"/>
    <w:rsid w:val="003C508E"/>
    <w:rsid w:val="003D0F8C"/>
    <w:rsid w:val="003D11C4"/>
    <w:rsid w:val="003D16AD"/>
    <w:rsid w:val="003D2E11"/>
    <w:rsid w:val="003D3376"/>
    <w:rsid w:val="003D3CA4"/>
    <w:rsid w:val="003E066D"/>
    <w:rsid w:val="003E29F0"/>
    <w:rsid w:val="003E350A"/>
    <w:rsid w:val="003E72AF"/>
    <w:rsid w:val="003F03E7"/>
    <w:rsid w:val="003F5612"/>
    <w:rsid w:val="0040012B"/>
    <w:rsid w:val="004027BC"/>
    <w:rsid w:val="00403B1F"/>
    <w:rsid w:val="00407188"/>
    <w:rsid w:val="00407ED0"/>
    <w:rsid w:val="00410FD6"/>
    <w:rsid w:val="00414145"/>
    <w:rsid w:val="004161F0"/>
    <w:rsid w:val="00416835"/>
    <w:rsid w:val="0041693F"/>
    <w:rsid w:val="004174E0"/>
    <w:rsid w:val="004204E2"/>
    <w:rsid w:val="004204F4"/>
    <w:rsid w:val="004215F3"/>
    <w:rsid w:val="00421A54"/>
    <w:rsid w:val="00421B22"/>
    <w:rsid w:val="00424BC8"/>
    <w:rsid w:val="00425B92"/>
    <w:rsid w:val="00427441"/>
    <w:rsid w:val="0043147A"/>
    <w:rsid w:val="004326A0"/>
    <w:rsid w:val="00440EBD"/>
    <w:rsid w:val="00443B78"/>
    <w:rsid w:val="00445FE9"/>
    <w:rsid w:val="00450D0A"/>
    <w:rsid w:val="00453BF0"/>
    <w:rsid w:val="00460B29"/>
    <w:rsid w:val="00462527"/>
    <w:rsid w:val="00470D33"/>
    <w:rsid w:val="00470D53"/>
    <w:rsid w:val="0047130D"/>
    <w:rsid w:val="004743BC"/>
    <w:rsid w:val="0047517A"/>
    <w:rsid w:val="00475FCC"/>
    <w:rsid w:val="00476943"/>
    <w:rsid w:val="0047769B"/>
    <w:rsid w:val="00480701"/>
    <w:rsid w:val="0048171F"/>
    <w:rsid w:val="004931AE"/>
    <w:rsid w:val="00495F22"/>
    <w:rsid w:val="004960F2"/>
    <w:rsid w:val="004A0245"/>
    <w:rsid w:val="004A1A2B"/>
    <w:rsid w:val="004A30EC"/>
    <w:rsid w:val="004A4D9C"/>
    <w:rsid w:val="004B0AC9"/>
    <w:rsid w:val="004B0D4D"/>
    <w:rsid w:val="004B1AC8"/>
    <w:rsid w:val="004B77A8"/>
    <w:rsid w:val="004C060F"/>
    <w:rsid w:val="004C47CE"/>
    <w:rsid w:val="004C6137"/>
    <w:rsid w:val="004C625C"/>
    <w:rsid w:val="004C636A"/>
    <w:rsid w:val="004D0E64"/>
    <w:rsid w:val="004D729B"/>
    <w:rsid w:val="004E070E"/>
    <w:rsid w:val="004E18CC"/>
    <w:rsid w:val="004E37DE"/>
    <w:rsid w:val="004E47B8"/>
    <w:rsid w:val="004E5B2E"/>
    <w:rsid w:val="004E75B0"/>
    <w:rsid w:val="004E75BA"/>
    <w:rsid w:val="004E7A21"/>
    <w:rsid w:val="004E7BC4"/>
    <w:rsid w:val="004F0596"/>
    <w:rsid w:val="004F290A"/>
    <w:rsid w:val="004F60A6"/>
    <w:rsid w:val="00501F33"/>
    <w:rsid w:val="00502E7A"/>
    <w:rsid w:val="00502F9D"/>
    <w:rsid w:val="00504A4F"/>
    <w:rsid w:val="005110B0"/>
    <w:rsid w:val="00511909"/>
    <w:rsid w:val="00512279"/>
    <w:rsid w:val="00517E48"/>
    <w:rsid w:val="00522BFC"/>
    <w:rsid w:val="00523D9E"/>
    <w:rsid w:val="005242EF"/>
    <w:rsid w:val="00526759"/>
    <w:rsid w:val="00532251"/>
    <w:rsid w:val="00532481"/>
    <w:rsid w:val="0053270D"/>
    <w:rsid w:val="00532EB0"/>
    <w:rsid w:val="005376F7"/>
    <w:rsid w:val="0054198B"/>
    <w:rsid w:val="00544212"/>
    <w:rsid w:val="00544943"/>
    <w:rsid w:val="005468FB"/>
    <w:rsid w:val="0054711F"/>
    <w:rsid w:val="005475C4"/>
    <w:rsid w:val="005506AF"/>
    <w:rsid w:val="005542C5"/>
    <w:rsid w:val="00561AEC"/>
    <w:rsid w:val="005637AC"/>
    <w:rsid w:val="00566090"/>
    <w:rsid w:val="00566674"/>
    <w:rsid w:val="00572BB0"/>
    <w:rsid w:val="00575429"/>
    <w:rsid w:val="0058135E"/>
    <w:rsid w:val="00581B68"/>
    <w:rsid w:val="0058314B"/>
    <w:rsid w:val="005846A3"/>
    <w:rsid w:val="00584819"/>
    <w:rsid w:val="005849AD"/>
    <w:rsid w:val="00592D28"/>
    <w:rsid w:val="00592F70"/>
    <w:rsid w:val="00596841"/>
    <w:rsid w:val="00596DC9"/>
    <w:rsid w:val="00597424"/>
    <w:rsid w:val="005A6083"/>
    <w:rsid w:val="005B1018"/>
    <w:rsid w:val="005B251D"/>
    <w:rsid w:val="005B25C8"/>
    <w:rsid w:val="005B4FB0"/>
    <w:rsid w:val="005B5BE4"/>
    <w:rsid w:val="005B5CD0"/>
    <w:rsid w:val="005C1025"/>
    <w:rsid w:val="005C16BB"/>
    <w:rsid w:val="005C171A"/>
    <w:rsid w:val="005C3B0F"/>
    <w:rsid w:val="005D1ABF"/>
    <w:rsid w:val="005D44FC"/>
    <w:rsid w:val="005D47F4"/>
    <w:rsid w:val="005E1325"/>
    <w:rsid w:val="005E171E"/>
    <w:rsid w:val="005E17D6"/>
    <w:rsid w:val="005E18D9"/>
    <w:rsid w:val="005E1F65"/>
    <w:rsid w:val="005E2AE4"/>
    <w:rsid w:val="005E3869"/>
    <w:rsid w:val="005E5B26"/>
    <w:rsid w:val="005E65C6"/>
    <w:rsid w:val="005F03EE"/>
    <w:rsid w:val="005F1ED9"/>
    <w:rsid w:val="005F2112"/>
    <w:rsid w:val="00602168"/>
    <w:rsid w:val="006027EC"/>
    <w:rsid w:val="006035BE"/>
    <w:rsid w:val="00603DCD"/>
    <w:rsid w:val="006061DA"/>
    <w:rsid w:val="00610075"/>
    <w:rsid w:val="00615185"/>
    <w:rsid w:val="00622207"/>
    <w:rsid w:val="00625B3C"/>
    <w:rsid w:val="00625C36"/>
    <w:rsid w:val="00627846"/>
    <w:rsid w:val="00630888"/>
    <w:rsid w:val="00630B61"/>
    <w:rsid w:val="00631A15"/>
    <w:rsid w:val="00631DA5"/>
    <w:rsid w:val="00636A17"/>
    <w:rsid w:val="0063780C"/>
    <w:rsid w:val="00641AF0"/>
    <w:rsid w:val="0064206F"/>
    <w:rsid w:val="00642580"/>
    <w:rsid w:val="00642B11"/>
    <w:rsid w:val="00646D96"/>
    <w:rsid w:val="00651B39"/>
    <w:rsid w:val="006524FF"/>
    <w:rsid w:val="00653236"/>
    <w:rsid w:val="00664395"/>
    <w:rsid w:val="00674654"/>
    <w:rsid w:val="00684E5A"/>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2378"/>
    <w:rsid w:val="006E749D"/>
    <w:rsid w:val="006F02D4"/>
    <w:rsid w:val="006F4E99"/>
    <w:rsid w:val="006F53F9"/>
    <w:rsid w:val="006F6BF9"/>
    <w:rsid w:val="00703FB9"/>
    <w:rsid w:val="00704C36"/>
    <w:rsid w:val="007068EC"/>
    <w:rsid w:val="00710319"/>
    <w:rsid w:val="007117FB"/>
    <w:rsid w:val="00712E8A"/>
    <w:rsid w:val="00713468"/>
    <w:rsid w:val="00714C68"/>
    <w:rsid w:val="00715858"/>
    <w:rsid w:val="00716978"/>
    <w:rsid w:val="00720504"/>
    <w:rsid w:val="0072340A"/>
    <w:rsid w:val="00732709"/>
    <w:rsid w:val="007360AF"/>
    <w:rsid w:val="00740E1B"/>
    <w:rsid w:val="00740F39"/>
    <w:rsid w:val="007416BC"/>
    <w:rsid w:val="00753F5E"/>
    <w:rsid w:val="00754BC5"/>
    <w:rsid w:val="007555FE"/>
    <w:rsid w:val="00757991"/>
    <w:rsid w:val="0076172A"/>
    <w:rsid w:val="00764AEF"/>
    <w:rsid w:val="00764B56"/>
    <w:rsid w:val="00764FE6"/>
    <w:rsid w:val="00770DCE"/>
    <w:rsid w:val="00771E2A"/>
    <w:rsid w:val="00774FB3"/>
    <w:rsid w:val="007770EA"/>
    <w:rsid w:val="00781EA3"/>
    <w:rsid w:val="00783488"/>
    <w:rsid w:val="00784A4E"/>
    <w:rsid w:val="00786C4E"/>
    <w:rsid w:val="00796290"/>
    <w:rsid w:val="0079688C"/>
    <w:rsid w:val="0079717F"/>
    <w:rsid w:val="007A2D54"/>
    <w:rsid w:val="007A6087"/>
    <w:rsid w:val="007B03EA"/>
    <w:rsid w:val="007B2B30"/>
    <w:rsid w:val="007B30EE"/>
    <w:rsid w:val="007B4DB5"/>
    <w:rsid w:val="007B6D17"/>
    <w:rsid w:val="007C4E63"/>
    <w:rsid w:val="007C67FB"/>
    <w:rsid w:val="007C7DEB"/>
    <w:rsid w:val="007D08D0"/>
    <w:rsid w:val="007D0EAC"/>
    <w:rsid w:val="007D1313"/>
    <w:rsid w:val="007D1DFF"/>
    <w:rsid w:val="007D3486"/>
    <w:rsid w:val="007E135B"/>
    <w:rsid w:val="007E3416"/>
    <w:rsid w:val="007E68B5"/>
    <w:rsid w:val="007E7F5A"/>
    <w:rsid w:val="007F09E1"/>
    <w:rsid w:val="007F736E"/>
    <w:rsid w:val="00801740"/>
    <w:rsid w:val="008074F6"/>
    <w:rsid w:val="0081455D"/>
    <w:rsid w:val="0082033F"/>
    <w:rsid w:val="00822EFF"/>
    <w:rsid w:val="00825F0E"/>
    <w:rsid w:val="00826317"/>
    <w:rsid w:val="00831898"/>
    <w:rsid w:val="008327B9"/>
    <w:rsid w:val="00833F63"/>
    <w:rsid w:val="0083498D"/>
    <w:rsid w:val="00834F29"/>
    <w:rsid w:val="00840BA8"/>
    <w:rsid w:val="0084189E"/>
    <w:rsid w:val="0084334D"/>
    <w:rsid w:val="00843D21"/>
    <w:rsid w:val="008500B7"/>
    <w:rsid w:val="00850645"/>
    <w:rsid w:val="0085618C"/>
    <w:rsid w:val="00857171"/>
    <w:rsid w:val="00857247"/>
    <w:rsid w:val="00861D9A"/>
    <w:rsid w:val="00862624"/>
    <w:rsid w:val="00862C1B"/>
    <w:rsid w:val="00863A4E"/>
    <w:rsid w:val="008640B9"/>
    <w:rsid w:val="00864696"/>
    <w:rsid w:val="0086636F"/>
    <w:rsid w:val="00867257"/>
    <w:rsid w:val="00872A23"/>
    <w:rsid w:val="00873DBC"/>
    <w:rsid w:val="00884D88"/>
    <w:rsid w:val="00893C79"/>
    <w:rsid w:val="008945A6"/>
    <w:rsid w:val="0089561F"/>
    <w:rsid w:val="00895CCD"/>
    <w:rsid w:val="00897BCE"/>
    <w:rsid w:val="008A0919"/>
    <w:rsid w:val="008A1D0C"/>
    <w:rsid w:val="008A3F58"/>
    <w:rsid w:val="008A551D"/>
    <w:rsid w:val="008A563D"/>
    <w:rsid w:val="008B0F50"/>
    <w:rsid w:val="008B1D92"/>
    <w:rsid w:val="008B1F07"/>
    <w:rsid w:val="008B3D4A"/>
    <w:rsid w:val="008B5EF0"/>
    <w:rsid w:val="008B5F88"/>
    <w:rsid w:val="008B713B"/>
    <w:rsid w:val="008C1442"/>
    <w:rsid w:val="008C30C4"/>
    <w:rsid w:val="008C6113"/>
    <w:rsid w:val="008D0084"/>
    <w:rsid w:val="008D11AF"/>
    <w:rsid w:val="008D4AD1"/>
    <w:rsid w:val="008D61C4"/>
    <w:rsid w:val="008E5616"/>
    <w:rsid w:val="008E7D08"/>
    <w:rsid w:val="008F0EF4"/>
    <w:rsid w:val="008F1288"/>
    <w:rsid w:val="008F22EC"/>
    <w:rsid w:val="008F5C45"/>
    <w:rsid w:val="008F5D5E"/>
    <w:rsid w:val="00903B00"/>
    <w:rsid w:val="009045FC"/>
    <w:rsid w:val="00904B8B"/>
    <w:rsid w:val="00906B5F"/>
    <w:rsid w:val="00907382"/>
    <w:rsid w:val="009103E7"/>
    <w:rsid w:val="0091245B"/>
    <w:rsid w:val="00912B2D"/>
    <w:rsid w:val="0091549C"/>
    <w:rsid w:val="009156AA"/>
    <w:rsid w:val="0091647B"/>
    <w:rsid w:val="00921980"/>
    <w:rsid w:val="00921985"/>
    <w:rsid w:val="00922D4D"/>
    <w:rsid w:val="00925FCE"/>
    <w:rsid w:val="009331D2"/>
    <w:rsid w:val="00933FE6"/>
    <w:rsid w:val="0093521F"/>
    <w:rsid w:val="0095106B"/>
    <w:rsid w:val="00952718"/>
    <w:rsid w:val="00957073"/>
    <w:rsid w:val="009601DC"/>
    <w:rsid w:val="00962BBF"/>
    <w:rsid w:val="0097008B"/>
    <w:rsid w:val="00971824"/>
    <w:rsid w:val="00975DA4"/>
    <w:rsid w:val="009763FB"/>
    <w:rsid w:val="00977870"/>
    <w:rsid w:val="00981D4F"/>
    <w:rsid w:val="00982250"/>
    <w:rsid w:val="009915D2"/>
    <w:rsid w:val="009919D8"/>
    <w:rsid w:val="009924C6"/>
    <w:rsid w:val="009927ED"/>
    <w:rsid w:val="00993FD4"/>
    <w:rsid w:val="009B1658"/>
    <w:rsid w:val="009C7B5F"/>
    <w:rsid w:val="009D1B87"/>
    <w:rsid w:val="009D1DE9"/>
    <w:rsid w:val="009D2C98"/>
    <w:rsid w:val="009D33B8"/>
    <w:rsid w:val="009D6837"/>
    <w:rsid w:val="009E0541"/>
    <w:rsid w:val="009E2C03"/>
    <w:rsid w:val="009E3326"/>
    <w:rsid w:val="009E4F6C"/>
    <w:rsid w:val="009E5AD6"/>
    <w:rsid w:val="009F2C43"/>
    <w:rsid w:val="009F36DB"/>
    <w:rsid w:val="009F4AD2"/>
    <w:rsid w:val="009F54E0"/>
    <w:rsid w:val="00A00012"/>
    <w:rsid w:val="00A009CC"/>
    <w:rsid w:val="00A03028"/>
    <w:rsid w:val="00A0481B"/>
    <w:rsid w:val="00A06ADD"/>
    <w:rsid w:val="00A07E85"/>
    <w:rsid w:val="00A11B38"/>
    <w:rsid w:val="00A1327F"/>
    <w:rsid w:val="00A15099"/>
    <w:rsid w:val="00A215E3"/>
    <w:rsid w:val="00A226E3"/>
    <w:rsid w:val="00A25B1B"/>
    <w:rsid w:val="00A308D7"/>
    <w:rsid w:val="00A313E7"/>
    <w:rsid w:val="00A41253"/>
    <w:rsid w:val="00A41424"/>
    <w:rsid w:val="00A42F55"/>
    <w:rsid w:val="00A46144"/>
    <w:rsid w:val="00A46BAA"/>
    <w:rsid w:val="00A50974"/>
    <w:rsid w:val="00A50EA6"/>
    <w:rsid w:val="00A52F93"/>
    <w:rsid w:val="00A54CEF"/>
    <w:rsid w:val="00A5529C"/>
    <w:rsid w:val="00A55DC5"/>
    <w:rsid w:val="00A6315E"/>
    <w:rsid w:val="00A743C0"/>
    <w:rsid w:val="00A755EE"/>
    <w:rsid w:val="00A82904"/>
    <w:rsid w:val="00A86D39"/>
    <w:rsid w:val="00A90A92"/>
    <w:rsid w:val="00A94FF9"/>
    <w:rsid w:val="00A956E5"/>
    <w:rsid w:val="00A95ED0"/>
    <w:rsid w:val="00AA1939"/>
    <w:rsid w:val="00AA5240"/>
    <w:rsid w:val="00AB21E7"/>
    <w:rsid w:val="00AB35E5"/>
    <w:rsid w:val="00AC0C88"/>
    <w:rsid w:val="00AC158D"/>
    <w:rsid w:val="00AC1A3C"/>
    <w:rsid w:val="00AC21AE"/>
    <w:rsid w:val="00AC378E"/>
    <w:rsid w:val="00AC5E6D"/>
    <w:rsid w:val="00AC6366"/>
    <w:rsid w:val="00AD0376"/>
    <w:rsid w:val="00AD2E2F"/>
    <w:rsid w:val="00AE0DF0"/>
    <w:rsid w:val="00AE3DD9"/>
    <w:rsid w:val="00AE3F22"/>
    <w:rsid w:val="00AF0D55"/>
    <w:rsid w:val="00AF34D0"/>
    <w:rsid w:val="00B000A5"/>
    <w:rsid w:val="00B0041A"/>
    <w:rsid w:val="00B00772"/>
    <w:rsid w:val="00B00F73"/>
    <w:rsid w:val="00B02772"/>
    <w:rsid w:val="00B11EBB"/>
    <w:rsid w:val="00B126D3"/>
    <w:rsid w:val="00B13411"/>
    <w:rsid w:val="00B14416"/>
    <w:rsid w:val="00B146B9"/>
    <w:rsid w:val="00B16B78"/>
    <w:rsid w:val="00B25FBE"/>
    <w:rsid w:val="00B27AC9"/>
    <w:rsid w:val="00B30306"/>
    <w:rsid w:val="00B31146"/>
    <w:rsid w:val="00B31AD4"/>
    <w:rsid w:val="00B32C5E"/>
    <w:rsid w:val="00B33076"/>
    <w:rsid w:val="00B33980"/>
    <w:rsid w:val="00B358FA"/>
    <w:rsid w:val="00B439A6"/>
    <w:rsid w:val="00B44284"/>
    <w:rsid w:val="00B447D9"/>
    <w:rsid w:val="00B479C5"/>
    <w:rsid w:val="00B54423"/>
    <w:rsid w:val="00B5776F"/>
    <w:rsid w:val="00B613F3"/>
    <w:rsid w:val="00B62B64"/>
    <w:rsid w:val="00B6364B"/>
    <w:rsid w:val="00B6792E"/>
    <w:rsid w:val="00B76BED"/>
    <w:rsid w:val="00B81B80"/>
    <w:rsid w:val="00B838E0"/>
    <w:rsid w:val="00B83AA9"/>
    <w:rsid w:val="00B919EC"/>
    <w:rsid w:val="00BA13F7"/>
    <w:rsid w:val="00BA2414"/>
    <w:rsid w:val="00BA2A7E"/>
    <w:rsid w:val="00BB0B58"/>
    <w:rsid w:val="00BB2411"/>
    <w:rsid w:val="00BB2EC5"/>
    <w:rsid w:val="00BB37C2"/>
    <w:rsid w:val="00BC164F"/>
    <w:rsid w:val="00BC2B43"/>
    <w:rsid w:val="00BC6E3D"/>
    <w:rsid w:val="00BC6F36"/>
    <w:rsid w:val="00BD4131"/>
    <w:rsid w:val="00BD43FB"/>
    <w:rsid w:val="00BD5B35"/>
    <w:rsid w:val="00BD6044"/>
    <w:rsid w:val="00BE34A8"/>
    <w:rsid w:val="00BE7D3F"/>
    <w:rsid w:val="00BF159C"/>
    <w:rsid w:val="00BF4061"/>
    <w:rsid w:val="00BF4907"/>
    <w:rsid w:val="00BF6A67"/>
    <w:rsid w:val="00BF721A"/>
    <w:rsid w:val="00C00CBE"/>
    <w:rsid w:val="00C01766"/>
    <w:rsid w:val="00C03B8A"/>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4784C"/>
    <w:rsid w:val="00C525E1"/>
    <w:rsid w:val="00C53F49"/>
    <w:rsid w:val="00C55FE3"/>
    <w:rsid w:val="00C61B17"/>
    <w:rsid w:val="00C63C6C"/>
    <w:rsid w:val="00C658CF"/>
    <w:rsid w:val="00C6762E"/>
    <w:rsid w:val="00C67D22"/>
    <w:rsid w:val="00C70A28"/>
    <w:rsid w:val="00C73315"/>
    <w:rsid w:val="00C75469"/>
    <w:rsid w:val="00C769FE"/>
    <w:rsid w:val="00C77154"/>
    <w:rsid w:val="00C81ABA"/>
    <w:rsid w:val="00C86D4D"/>
    <w:rsid w:val="00C902EC"/>
    <w:rsid w:val="00C9060D"/>
    <w:rsid w:val="00C910B3"/>
    <w:rsid w:val="00C91F1E"/>
    <w:rsid w:val="00C94B07"/>
    <w:rsid w:val="00C962B7"/>
    <w:rsid w:val="00CA0E92"/>
    <w:rsid w:val="00CA1CF3"/>
    <w:rsid w:val="00CA2CAC"/>
    <w:rsid w:val="00CA5A2F"/>
    <w:rsid w:val="00CA5E9E"/>
    <w:rsid w:val="00CA7A86"/>
    <w:rsid w:val="00CB0736"/>
    <w:rsid w:val="00CB0890"/>
    <w:rsid w:val="00CB2459"/>
    <w:rsid w:val="00CB5BCC"/>
    <w:rsid w:val="00CC0D8D"/>
    <w:rsid w:val="00CC43A7"/>
    <w:rsid w:val="00CC57F3"/>
    <w:rsid w:val="00CC5F3C"/>
    <w:rsid w:val="00CD0653"/>
    <w:rsid w:val="00CE0432"/>
    <w:rsid w:val="00CE0440"/>
    <w:rsid w:val="00CE3674"/>
    <w:rsid w:val="00CE3C81"/>
    <w:rsid w:val="00CE7CCC"/>
    <w:rsid w:val="00CF1755"/>
    <w:rsid w:val="00CF176A"/>
    <w:rsid w:val="00CF4A20"/>
    <w:rsid w:val="00D0572A"/>
    <w:rsid w:val="00D05D5C"/>
    <w:rsid w:val="00D06E50"/>
    <w:rsid w:val="00D1221D"/>
    <w:rsid w:val="00D13E17"/>
    <w:rsid w:val="00D167EA"/>
    <w:rsid w:val="00D16CB3"/>
    <w:rsid w:val="00D1757B"/>
    <w:rsid w:val="00D23014"/>
    <w:rsid w:val="00D24CCC"/>
    <w:rsid w:val="00D24CEB"/>
    <w:rsid w:val="00D250B9"/>
    <w:rsid w:val="00D324E9"/>
    <w:rsid w:val="00D3684E"/>
    <w:rsid w:val="00D410F4"/>
    <w:rsid w:val="00D43363"/>
    <w:rsid w:val="00D46104"/>
    <w:rsid w:val="00D47995"/>
    <w:rsid w:val="00D566F0"/>
    <w:rsid w:val="00D57860"/>
    <w:rsid w:val="00D60E0B"/>
    <w:rsid w:val="00D63A67"/>
    <w:rsid w:val="00D64566"/>
    <w:rsid w:val="00D64DC4"/>
    <w:rsid w:val="00D66474"/>
    <w:rsid w:val="00D6672A"/>
    <w:rsid w:val="00D673BC"/>
    <w:rsid w:val="00D67527"/>
    <w:rsid w:val="00D72A20"/>
    <w:rsid w:val="00D72D3D"/>
    <w:rsid w:val="00D735AB"/>
    <w:rsid w:val="00D80A66"/>
    <w:rsid w:val="00D8258A"/>
    <w:rsid w:val="00D83F45"/>
    <w:rsid w:val="00D91518"/>
    <w:rsid w:val="00D92E84"/>
    <w:rsid w:val="00D9441D"/>
    <w:rsid w:val="00D96AB9"/>
    <w:rsid w:val="00DA1448"/>
    <w:rsid w:val="00DA35C6"/>
    <w:rsid w:val="00DA3894"/>
    <w:rsid w:val="00DA4759"/>
    <w:rsid w:val="00DA4A2A"/>
    <w:rsid w:val="00DA616A"/>
    <w:rsid w:val="00DA6D06"/>
    <w:rsid w:val="00DA757C"/>
    <w:rsid w:val="00DB12FA"/>
    <w:rsid w:val="00DB356F"/>
    <w:rsid w:val="00DB4967"/>
    <w:rsid w:val="00DB5618"/>
    <w:rsid w:val="00DC0EC6"/>
    <w:rsid w:val="00DC4030"/>
    <w:rsid w:val="00DC42D9"/>
    <w:rsid w:val="00DC69CD"/>
    <w:rsid w:val="00DC7042"/>
    <w:rsid w:val="00DD2A1B"/>
    <w:rsid w:val="00DD2AE0"/>
    <w:rsid w:val="00DD37D1"/>
    <w:rsid w:val="00DD4B7D"/>
    <w:rsid w:val="00DD53AA"/>
    <w:rsid w:val="00DD6D1D"/>
    <w:rsid w:val="00DE0DDF"/>
    <w:rsid w:val="00DE5029"/>
    <w:rsid w:val="00DF0272"/>
    <w:rsid w:val="00DF24E8"/>
    <w:rsid w:val="00DF28DF"/>
    <w:rsid w:val="00DF4D39"/>
    <w:rsid w:val="00E00191"/>
    <w:rsid w:val="00E07579"/>
    <w:rsid w:val="00E1357B"/>
    <w:rsid w:val="00E1463C"/>
    <w:rsid w:val="00E14A76"/>
    <w:rsid w:val="00E17975"/>
    <w:rsid w:val="00E226EC"/>
    <w:rsid w:val="00E23E98"/>
    <w:rsid w:val="00E33FB2"/>
    <w:rsid w:val="00E41DA4"/>
    <w:rsid w:val="00E50035"/>
    <w:rsid w:val="00E50FC2"/>
    <w:rsid w:val="00E6051B"/>
    <w:rsid w:val="00E610D9"/>
    <w:rsid w:val="00E64229"/>
    <w:rsid w:val="00E675E2"/>
    <w:rsid w:val="00E7365D"/>
    <w:rsid w:val="00E7546C"/>
    <w:rsid w:val="00E91EF0"/>
    <w:rsid w:val="00E9544A"/>
    <w:rsid w:val="00E97AB3"/>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EF329D"/>
    <w:rsid w:val="00EF78DC"/>
    <w:rsid w:val="00F01649"/>
    <w:rsid w:val="00F01C7D"/>
    <w:rsid w:val="00F0205E"/>
    <w:rsid w:val="00F04730"/>
    <w:rsid w:val="00F065FF"/>
    <w:rsid w:val="00F17EB5"/>
    <w:rsid w:val="00F218B5"/>
    <w:rsid w:val="00F3734D"/>
    <w:rsid w:val="00F40A97"/>
    <w:rsid w:val="00F40CC1"/>
    <w:rsid w:val="00F4263C"/>
    <w:rsid w:val="00F46BFA"/>
    <w:rsid w:val="00F46E18"/>
    <w:rsid w:val="00F527E6"/>
    <w:rsid w:val="00F5301D"/>
    <w:rsid w:val="00F53261"/>
    <w:rsid w:val="00F546F7"/>
    <w:rsid w:val="00F56F11"/>
    <w:rsid w:val="00F62140"/>
    <w:rsid w:val="00F6603E"/>
    <w:rsid w:val="00F67A9A"/>
    <w:rsid w:val="00F7183B"/>
    <w:rsid w:val="00F72BC6"/>
    <w:rsid w:val="00F81228"/>
    <w:rsid w:val="00F8669B"/>
    <w:rsid w:val="00F91B29"/>
    <w:rsid w:val="00F9391A"/>
    <w:rsid w:val="00F93C12"/>
    <w:rsid w:val="00F96C3C"/>
    <w:rsid w:val="00F9787A"/>
    <w:rsid w:val="00FA0386"/>
    <w:rsid w:val="00FB5E8B"/>
    <w:rsid w:val="00FB6606"/>
    <w:rsid w:val="00FB67AA"/>
    <w:rsid w:val="00FC413C"/>
    <w:rsid w:val="00FC5D87"/>
    <w:rsid w:val="00FD06D6"/>
    <w:rsid w:val="00FD07DE"/>
    <w:rsid w:val="00FD0A3F"/>
    <w:rsid w:val="00FD2C54"/>
    <w:rsid w:val="00FD2C70"/>
    <w:rsid w:val="00FD3C2D"/>
    <w:rsid w:val="00FE03D5"/>
    <w:rsid w:val="00FE1EB8"/>
    <w:rsid w:val="00FE4B1B"/>
    <w:rsid w:val="00FF3C8D"/>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6EC28943-98B6-4EBD-8CF6-F44F9C4F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 w:type="character" w:styleId="FollowedHyperlink">
    <w:name w:val="FollowedHyperlink"/>
    <w:basedOn w:val="DefaultParagraphFont"/>
    <w:uiPriority w:val="99"/>
    <w:semiHidden/>
    <w:unhideWhenUsed/>
    <w:rsid w:val="00CE3674"/>
    <w:rPr>
      <w:color w:val="954F72" w:themeColor="followedHyperlink"/>
      <w:u w:val="single"/>
    </w:rPr>
  </w:style>
  <w:style w:type="paragraph" w:styleId="Header">
    <w:name w:val="header"/>
    <w:basedOn w:val="Normal"/>
    <w:link w:val="HeaderChar"/>
    <w:uiPriority w:val="99"/>
    <w:unhideWhenUsed/>
    <w:rsid w:val="0009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F9"/>
  </w:style>
  <w:style w:type="paragraph" w:styleId="Footer">
    <w:name w:val="footer"/>
    <w:basedOn w:val="Normal"/>
    <w:link w:val="FooterChar"/>
    <w:uiPriority w:val="99"/>
    <w:unhideWhenUsed/>
    <w:rsid w:val="0009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F9"/>
  </w:style>
  <w:style w:type="character" w:styleId="UnresolvedMention">
    <w:name w:val="Unresolved Mention"/>
    <w:basedOn w:val="DefaultParagraphFont"/>
    <w:uiPriority w:val="99"/>
    <w:semiHidden/>
    <w:unhideWhenUsed/>
    <w:rsid w:val="002B2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shrimp"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CB0AC-01FF-48FE-A829-0945028C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30811</Words>
  <Characters>183023</Characters>
  <Application>Microsoft Office Word</Application>
  <DocSecurity>0</DocSecurity>
  <Lines>2577</Lines>
  <Paragraphs>614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7</cp:revision>
  <cp:lastPrinted>2024-03-20T16:08:00Z</cp:lastPrinted>
  <dcterms:created xsi:type="dcterms:W3CDTF">2024-04-25T21:22:00Z</dcterms:created>
  <dcterms:modified xsi:type="dcterms:W3CDTF">2024-04-26T00:23:00Z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id="OC210ZyZ"/&gt;&lt;style id="http://www.zotero.org/styles/canadian-journal-of-fisheries-and-aquatic-sciences" hasBibliography="1" bibliographyStyleHasBeenSet="1"/&gt;&lt;prefs&gt;&lt;pref name="fieldType" value="Fi</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y fmtid="{D5CDD505-2E9C-101B-9397-08002B2CF9AE}" pid="10" name="ZOTERO_PREF_2">
    <vt:lpwstr>eld"/&gt;&lt;/prefs&gt;&lt;/data&gt;</vt:lpwstr>
  </property>
</Properties>
</file>